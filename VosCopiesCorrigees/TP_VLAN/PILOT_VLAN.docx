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D28D" w14:textId="5751196D" w:rsidR="001350DD" w:rsidRPr="005B4063" w:rsidRDefault="008406BD" w:rsidP="005B4063">
      <w:pPr>
        <w:jc w:val="center"/>
        <w:rPr>
          <w:b/>
        </w:rPr>
      </w:pPr>
      <w:ins w:id="0" w:author="VINCENT ROBERT" w:date="2021-10-19T10:02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5D494A81" wp14:editId="16007207">
                  <wp:simplePos x="0" y="0"/>
                  <wp:positionH relativeFrom="column">
                    <wp:posOffset>-276282</wp:posOffset>
                  </wp:positionH>
                  <wp:positionV relativeFrom="paragraph">
                    <wp:posOffset>-622588</wp:posOffset>
                  </wp:positionV>
                  <wp:extent cx="1087582" cy="387927"/>
                  <wp:effectExtent l="0" t="0" r="17780" b="12700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87582" cy="3879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887237" w14:textId="31AD711A" w:rsidR="008406BD" w:rsidRDefault="008406BD">
                              <w:ins w:id="1" w:author="VINCENT ROBERT" w:date="2021-10-19T10:02:00Z">
                                <w:r>
                                  <w:t>11,5/20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D494A81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21.75pt;margin-top:-49pt;width:85.65pt;height:3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" fillcolor="white [3201]" strokeweight=".5pt">
                  <v:textbox>
                    <w:txbxContent>
                      <w:p w14:paraId="19887237" w14:textId="31AD711A" w:rsidR="008406BD" w:rsidRDefault="008406BD">
                        <w:ins w:id="2" w:author="VINCENT ROBERT" w:date="2021-10-19T10:02:00Z">
                          <w:r>
                            <w:t>11,5/20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 xml:space="preserve">TP </w:t>
      </w:r>
      <w:proofErr w:type="gramStart"/>
      <w:r w:rsidR="00B27888" w:rsidRPr="005B4063">
        <w:rPr>
          <w:b/>
        </w:rPr>
        <w:t>de  validation</w:t>
      </w:r>
      <w:proofErr w:type="gramEnd"/>
      <w:r w:rsidR="00B27888" w:rsidRPr="005B4063">
        <w:rPr>
          <w:b/>
        </w:rPr>
        <w:t xml:space="preserve"> de connaissance sur la mise en œuvre des VLANs</w:t>
      </w:r>
    </w:p>
    <w:p w14:paraId="2CD062CF" w14:textId="77777777" w:rsidR="00B27888" w:rsidRDefault="00B27888"/>
    <w:p w14:paraId="516B7524" w14:textId="77777777" w:rsidR="00B27888" w:rsidRDefault="00B27888">
      <w:r>
        <w:rPr>
          <w:noProof/>
          <w:lang w:eastAsia="fr-FR"/>
        </w:rPr>
        <w:drawing>
          <wp:inline distT="0" distB="0" distL="0" distR="0" wp14:anchorId="1C6F9B22" wp14:editId="009F3009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00327B1F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279CD08" w14:textId="77777777" w:rsidR="00531F75" w:rsidRDefault="00531F75">
            <w:r>
              <w:t>Périphérique</w:t>
            </w:r>
          </w:p>
          <w:p w14:paraId="35BB7569" w14:textId="77777777" w:rsidR="00531F75" w:rsidRDefault="00531F75">
            <w:r>
              <w:t>(</w:t>
            </w:r>
            <w:proofErr w:type="gramStart"/>
            <w:r>
              <w:t>nom</w:t>
            </w:r>
            <w:proofErr w:type="gramEnd"/>
            <w:r>
              <w:t xml:space="preserve"> d’hôte)</w:t>
            </w:r>
          </w:p>
        </w:tc>
        <w:tc>
          <w:tcPr>
            <w:tcW w:w="1812" w:type="dxa"/>
          </w:tcPr>
          <w:p w14:paraId="73941E40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145966AD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44C4C434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4BA7D210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0BDFB286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BA9F66E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325FAD35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1B84AAEA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4B9D929F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70EBFC4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5DE0A690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FD07CF3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1C56279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3039468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2053D39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AE8BE7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4A9F2B7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E62C466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7E15279C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0C9D927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1408D6B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223060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18A3D0B0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D0F940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19F6CA8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2BC4019F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197EF82C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703676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14279B66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89AEBA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4000F7A7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029929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55E98B4A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B9166F4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25A4C725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815C2A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53B9955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1A4166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5EFB824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1C174A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18C15A71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D788AD1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54724C7D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3FED4C1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0D8C47A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9A48CF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2D4D5320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CB7720C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349F1DC3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7458ECA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2283CA21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4EE194C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38D746DE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7AB64A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20AFE92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79181AD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442875E8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F4017A0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35C68226" w14:textId="77777777" w:rsidR="004D72DA" w:rsidRDefault="004D72DA"/>
    <w:p w14:paraId="1B7BBAEE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5D5F32FA" w14:textId="77777777" w:rsidTr="004D72DA">
        <w:tc>
          <w:tcPr>
            <w:tcW w:w="1555" w:type="dxa"/>
          </w:tcPr>
          <w:p w14:paraId="74BF0F1B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60B3660F" w14:textId="77777777" w:rsidR="004D72DA" w:rsidRDefault="004D72DA" w:rsidP="004D72DA">
            <w:r>
              <w:t>Professeurs</w:t>
            </w:r>
          </w:p>
        </w:tc>
      </w:tr>
      <w:tr w:rsidR="004D72DA" w14:paraId="5C39AFAD" w14:textId="77777777" w:rsidTr="004D72DA">
        <w:tc>
          <w:tcPr>
            <w:tcW w:w="1555" w:type="dxa"/>
          </w:tcPr>
          <w:p w14:paraId="28337F62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5AAA8EEB" w14:textId="77777777" w:rsidR="004D72DA" w:rsidRDefault="004D72DA">
            <w:r>
              <w:t>Etudiants</w:t>
            </w:r>
          </w:p>
        </w:tc>
      </w:tr>
      <w:tr w:rsidR="004D72DA" w14:paraId="7C211690" w14:textId="77777777" w:rsidTr="004D72DA">
        <w:tc>
          <w:tcPr>
            <w:tcW w:w="1555" w:type="dxa"/>
          </w:tcPr>
          <w:p w14:paraId="2C1565AD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4BEA71EB" w14:textId="77777777" w:rsidR="004D72DA" w:rsidRDefault="004D72DA">
            <w:r>
              <w:t>Invites</w:t>
            </w:r>
          </w:p>
        </w:tc>
      </w:tr>
      <w:tr w:rsidR="004D72DA" w14:paraId="40870DF9" w14:textId="77777777" w:rsidTr="004D72DA">
        <w:tc>
          <w:tcPr>
            <w:tcW w:w="1555" w:type="dxa"/>
          </w:tcPr>
          <w:p w14:paraId="1C6B9C7C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675EF26C" w14:textId="77777777" w:rsidR="004D72DA" w:rsidRDefault="005E7FE9">
            <w:r>
              <w:t>Administration</w:t>
            </w:r>
          </w:p>
        </w:tc>
      </w:tr>
    </w:tbl>
    <w:p w14:paraId="182FE326" w14:textId="77777777" w:rsidR="004D72DA" w:rsidRDefault="004D72DA"/>
    <w:p w14:paraId="0029EC8B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27A093B9" w14:textId="77777777" w:rsidTr="004D72DA">
        <w:tc>
          <w:tcPr>
            <w:tcW w:w="3020" w:type="dxa"/>
          </w:tcPr>
          <w:p w14:paraId="63644BC3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19BB6BAF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461ED365" w14:textId="77777777" w:rsidR="004D72DA" w:rsidRDefault="004D72DA">
            <w:r>
              <w:t>Réseau</w:t>
            </w:r>
          </w:p>
        </w:tc>
      </w:tr>
      <w:tr w:rsidR="004D72DA" w14:paraId="1AB405E0" w14:textId="77777777" w:rsidTr="004D72DA">
        <w:tc>
          <w:tcPr>
            <w:tcW w:w="3020" w:type="dxa"/>
          </w:tcPr>
          <w:p w14:paraId="564FE55D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521F13B9" w14:textId="77777777" w:rsidR="004D72DA" w:rsidRDefault="004D72DA" w:rsidP="005E7FE9">
            <w:r>
              <w:t>Agrégations 802.1q (</w:t>
            </w:r>
            <w:proofErr w:type="gramStart"/>
            <w:r>
              <w:t xml:space="preserve">TRUNK)   </w:t>
            </w:r>
            <w:proofErr w:type="gramEnd"/>
            <w:r>
              <w:t xml:space="preserve">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0D44927A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21C2F5B1" w14:textId="77777777" w:rsidTr="004D72DA">
        <w:tc>
          <w:tcPr>
            <w:tcW w:w="3020" w:type="dxa"/>
          </w:tcPr>
          <w:p w14:paraId="075214A8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72EF1FEF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5AA908C9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751046E3" w14:textId="77777777" w:rsidTr="004D72DA">
        <w:tc>
          <w:tcPr>
            <w:tcW w:w="3020" w:type="dxa"/>
          </w:tcPr>
          <w:p w14:paraId="4F5845A4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08748337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78DA9843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4E4414AC" w14:textId="77777777" w:rsidTr="004D72DA">
        <w:tc>
          <w:tcPr>
            <w:tcW w:w="3020" w:type="dxa"/>
          </w:tcPr>
          <w:p w14:paraId="0C7C58BF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1965489E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5D9F95D6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24D9F3D6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86C1B0D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656B869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7ED6333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90340D8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CDB637A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7842454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4372584C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14B234C7" w14:textId="4E993B72" w:rsidR="00A75490" w:rsidRDefault="00AA4535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Switch(config)#hostname S2</w:t>
      </w:r>
    </w:p>
    <w:p w14:paraId="139F6F9E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</w:t>
      </w:r>
      <w:proofErr w:type="gramStart"/>
      <w:r w:rsidR="00FC5D39" w:rsidRPr="00FC5D39">
        <w:rPr>
          <w:i/>
          <w:sz w:val="18"/>
        </w:rPr>
        <w:t>indiquez</w:t>
      </w:r>
      <w:proofErr w:type="gramEnd"/>
      <w:r w:rsidR="00FC5D39" w:rsidRPr="00FC5D39">
        <w:rPr>
          <w:i/>
          <w:sz w:val="18"/>
        </w:rPr>
        <w:t xml:space="preserve"> le prompt et la commande ci-dessous)</w:t>
      </w:r>
    </w:p>
    <w:p w14:paraId="6689B226" w14:textId="32AE8D9F" w:rsidR="00FC5D39" w:rsidRDefault="00AA4535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4B844D05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pour le mode </w:t>
      </w:r>
      <w:proofErr w:type="gramStart"/>
      <w:r w:rsidRPr="004C4BCB">
        <w:rPr>
          <w:rFonts w:ascii="CIDFont+F2" w:hAnsi="CIDFont+F2" w:cs="CIDFont+F2"/>
        </w:rPr>
        <w:t>d’exécution</w:t>
      </w:r>
      <w:r w:rsidR="00FC5D39" w:rsidRPr="00FC5D39">
        <w:rPr>
          <w:i/>
          <w:sz w:val="10"/>
        </w:rPr>
        <w:t>(</w:t>
      </w:r>
      <w:proofErr w:type="gramEnd"/>
      <w:r w:rsidR="00FC5D39" w:rsidRPr="00FC5D39">
        <w:rPr>
          <w:i/>
          <w:sz w:val="10"/>
        </w:rPr>
        <w:t>indiquez le prompt et la commande ci-dessous)</w:t>
      </w:r>
    </w:p>
    <w:p w14:paraId="2D8BA444" w14:textId="3D122C2D" w:rsidR="00FC5D39" w:rsidRDefault="00AA4535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enable</w:t>
      </w:r>
      <w:proofErr w:type="gramEnd"/>
      <w:r>
        <w:t xml:space="preserve"> secret </w:t>
      </w:r>
      <w:proofErr w:type="spellStart"/>
      <w:r>
        <w:t>CDFexe</w:t>
      </w:r>
      <w:proofErr w:type="spellEnd"/>
    </w:p>
    <w:p w14:paraId="61298A4F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</w:t>
      </w:r>
      <w:proofErr w:type="spellEnd"/>
      <w:r w:rsidR="00E63038">
        <w:rPr>
          <w:rFonts w:ascii="CIDFont+F2" w:hAnsi="CIDFont+F2" w:cs="CIDFont+F2"/>
        </w:rPr>
        <w:t>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</w:t>
      </w:r>
      <w:proofErr w:type="gramStart"/>
      <w:r w:rsidR="00FC5D39" w:rsidRPr="00FC5D39">
        <w:rPr>
          <w:i/>
          <w:sz w:val="8"/>
        </w:rPr>
        <w:t>indiquez</w:t>
      </w:r>
      <w:proofErr w:type="gramEnd"/>
      <w:r w:rsidR="00FC5D39" w:rsidRPr="00FC5D39">
        <w:rPr>
          <w:i/>
          <w:sz w:val="8"/>
        </w:rPr>
        <w:t xml:space="preserve"> le prompt et la commande ci-dessous)</w:t>
      </w:r>
    </w:p>
    <w:p w14:paraId="11ABEF17" w14:textId="3C09E92C" w:rsidR="00FC5D39" w:rsidRDefault="00AA4535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line</w:t>
      </w:r>
      <w:proofErr w:type="gramEnd"/>
      <w:r>
        <w:t xml:space="preserve"> console 0</w:t>
      </w:r>
    </w:p>
    <w:p w14:paraId="63431A7E" w14:textId="25C75B5A" w:rsidR="00AA4535" w:rsidRDefault="00AA4535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rPr>
          <w:rFonts w:ascii="CIDFont+F2" w:hAnsi="CIDFont+F2" w:cs="CIDFont+F2"/>
        </w:rPr>
        <w:t>CDFconsole</w:t>
      </w:r>
      <w:proofErr w:type="spellEnd"/>
    </w:p>
    <w:p w14:paraId="0BFFF889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 xml:space="preserve">pour les connexions </w:t>
      </w:r>
      <w:proofErr w:type="spellStart"/>
      <w:r>
        <w:t>vty</w:t>
      </w:r>
      <w:proofErr w:type="spellEnd"/>
      <w:r>
        <w:t>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</w:t>
      </w:r>
      <w:proofErr w:type="gramStart"/>
      <w:r w:rsidR="00FC5D39" w:rsidRPr="00FC5D39">
        <w:rPr>
          <w:i/>
          <w:sz w:val="12"/>
        </w:rPr>
        <w:t>indiquez</w:t>
      </w:r>
      <w:proofErr w:type="gramEnd"/>
      <w:r w:rsidR="00FC5D39" w:rsidRPr="00FC5D39">
        <w:rPr>
          <w:i/>
          <w:sz w:val="12"/>
        </w:rPr>
        <w:t xml:space="preserve"> le prompt et la commande ci-dessous)</w:t>
      </w:r>
    </w:p>
    <w:p w14:paraId="75EE5591" w14:textId="5921E35E" w:rsidR="00FC5D39" w:rsidRDefault="00AA4535" w:rsidP="00AA45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7749BE45" w14:textId="32231224" w:rsidR="00AA4535" w:rsidRPr="00AA4535" w:rsidRDefault="00AA4535" w:rsidP="00AA45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IDFont+F2" w:hAnsi="CIDFont+F2" w:cs="CIDFont+F2"/>
        </w:rPr>
      </w:pP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rPr>
          <w:rFonts w:ascii="CIDFont+F2" w:hAnsi="CIDFont+F2" w:cs="CIDFont+F2"/>
        </w:rPr>
        <w:t>CDFvty</w:t>
      </w:r>
      <w:proofErr w:type="spellEnd"/>
    </w:p>
    <w:p w14:paraId="5355858C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12F13F07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4C0BA9FD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76851C75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28416" wp14:editId="59923062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AA406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8416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6FDAA406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</w:t>
      </w:r>
      <w:proofErr w:type="gramStart"/>
      <w:r w:rsidRPr="004C4BCB">
        <w:t>ne  peuvent</w:t>
      </w:r>
      <w:proofErr w:type="gramEnd"/>
      <w:r w:rsidRPr="004C4BCB">
        <w:t xml:space="preserve"> pas dialoguer entre eux    </w:t>
      </w:r>
    </w:p>
    <w:p w14:paraId="6BA1B4A1" w14:textId="77777777" w:rsidR="004C4BCB" w:rsidRDefault="004C4BCB" w:rsidP="004C4BCB">
      <w:pPr>
        <w:rPr>
          <w:b/>
        </w:rPr>
      </w:pPr>
    </w:p>
    <w:p w14:paraId="359B75B5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27FF65EA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0BF58E97" w14:textId="41CA1C5B" w:rsidR="004C4BCB" w:rsidRDefault="00D877C2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NON car il son pas sur la même plage </w:t>
      </w:r>
      <w:proofErr w:type="spellStart"/>
      <w:r>
        <w:rPr>
          <w:b/>
          <w:u w:val="single"/>
        </w:rPr>
        <w:t>d’ip</w:t>
      </w:r>
      <w:proofErr w:type="spellEnd"/>
      <w:r w:rsidR="00E27BC8">
        <w:rPr>
          <w:b/>
          <w:u w:val="single"/>
        </w:rPr>
        <w:t xml:space="preserve"> le vlan n’est pas sur le même réseau que le pc avec le quelle on veut communiquer</w:t>
      </w:r>
    </w:p>
    <w:p w14:paraId="666BDC64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2F2E89B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BD25AF3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5FF7F18B" w14:textId="7F64F796" w:rsidR="004C4BCB" w:rsidRDefault="00D877C2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Il faudrait modifier les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du pc 1 pour que celle-ci correspond 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 xml:space="preserve"> la bonne plage </w:t>
      </w:r>
      <w:proofErr w:type="spellStart"/>
      <w:r>
        <w:rPr>
          <w:b/>
          <w:u w:val="single"/>
        </w:rPr>
        <w:t>ip</w:t>
      </w:r>
      <w:proofErr w:type="spellEnd"/>
      <w:r w:rsidR="00E27BC8">
        <w:rPr>
          <w:b/>
          <w:u w:val="single"/>
        </w:rPr>
        <w:t xml:space="preserve"> / réseau</w:t>
      </w:r>
    </w:p>
    <w:p w14:paraId="45FA5676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FD3B519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7D75DD1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716A9" wp14:editId="200D434A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3BF95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16A9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1533BF95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4C36FDAE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74AEE57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4A6A7C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87E6B8F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4F11BB2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0C0783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2CFEBA8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B24F5" wp14:editId="6D2591E2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7410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B24F5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04047410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D906F89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6913BD00" w14:textId="1A46A1A8" w:rsidR="008B5721" w:rsidRDefault="00E27BC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Il suffit de prendre un </w:t>
      </w:r>
      <w:proofErr w:type="spellStart"/>
      <w:r>
        <w:rPr>
          <w:b/>
          <w:u w:val="single"/>
        </w:rPr>
        <w:t>cable</w:t>
      </w:r>
      <w:proofErr w:type="spellEnd"/>
      <w:r>
        <w:rPr>
          <w:b/>
          <w:u w:val="single"/>
        </w:rPr>
        <w:t xml:space="preserve"> console RS232 et de le connecter sur le port console du switch</w:t>
      </w:r>
    </w:p>
    <w:p w14:paraId="354687DC" w14:textId="50CDED18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DD6DB1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6A0B95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EF3BF6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801FEF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F9E7CC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E25C997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A84DC" wp14:editId="0CA7CC35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8EF8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A84DC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2AA68EF8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AB383E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3D79A18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 xml:space="preserve">Etape 6 : Sauvegarder la configuration des commutateurs puis réinitialiser le système (Bouton Power Cycle </w:t>
      </w:r>
      <w:proofErr w:type="spellStart"/>
      <w:r>
        <w:rPr>
          <w:b/>
          <w:u w:val="single"/>
        </w:rPr>
        <w:t>Devices</w:t>
      </w:r>
      <w:proofErr w:type="spellEnd"/>
      <w:r>
        <w:rPr>
          <w:b/>
          <w:u w:val="single"/>
        </w:rPr>
        <w:t>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113F63A9" w14:textId="529781D3" w:rsidR="008B5721" w:rsidRPr="00006E2B" w:rsidRDefault="00006E2B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  <w:lang w:val="en-US"/>
        </w:rPr>
      </w:pPr>
      <w:r w:rsidRPr="00006E2B">
        <w:rPr>
          <w:lang w:val="en-US"/>
        </w:rPr>
        <w:t>copy running-config startup-config</w:t>
      </w:r>
    </w:p>
    <w:p w14:paraId="47DF152C" w14:textId="77777777" w:rsidR="008B5721" w:rsidRPr="00006E2B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  <w:lang w:val="en-US"/>
        </w:rPr>
      </w:pPr>
    </w:p>
    <w:p w14:paraId="543C1D76" w14:textId="77777777" w:rsidR="002E18C4" w:rsidRPr="00006E2B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  <w:lang w:val="en-US"/>
        </w:rPr>
      </w:pPr>
    </w:p>
    <w:p w14:paraId="214327F6" w14:textId="77777777" w:rsidR="002E18C4" w:rsidRPr="00006E2B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  <w:lang w:val="en-US"/>
        </w:rPr>
      </w:pPr>
    </w:p>
    <w:p w14:paraId="2860D805" w14:textId="77777777" w:rsidR="002E18C4" w:rsidRPr="00006E2B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  <w:lang w:val="en-US"/>
        </w:rPr>
      </w:pPr>
    </w:p>
    <w:p w14:paraId="264BEE84" w14:textId="77777777" w:rsidR="008B5721" w:rsidRPr="00006E2B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  <w:lang w:val="en-US"/>
        </w:rPr>
      </w:pPr>
    </w:p>
    <w:p w14:paraId="4A0A085B" w14:textId="77777777" w:rsidR="008B5721" w:rsidRPr="00006E2B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1D064" wp14:editId="09B45C94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821A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1D064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4D7D821A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DEF730E" w14:textId="77777777" w:rsidR="004F4668" w:rsidRPr="00006E2B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fr-FR"/>
        </w:rPr>
      </w:pPr>
    </w:p>
    <w:p w14:paraId="661DE4C8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23DEC0DF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3399FA49" w14:textId="64CE68BD" w:rsidR="002E18C4" w:rsidRDefault="00E27BC8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Copy </w:t>
      </w:r>
    </w:p>
    <w:p w14:paraId="3523A31A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334FB75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29F7745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AAF5BA6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45BB105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061D8" wp14:editId="11C691A2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144A4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061D8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69E144A4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4CA2CBC1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82743" w14:textId="77777777" w:rsidR="00CD60A5" w:rsidRDefault="00CD60A5" w:rsidP="00AE578E">
      <w:pPr>
        <w:spacing w:after="0" w:line="240" w:lineRule="auto"/>
      </w:pPr>
      <w:r>
        <w:separator/>
      </w:r>
    </w:p>
  </w:endnote>
  <w:endnote w:type="continuationSeparator" w:id="0">
    <w:p w14:paraId="49B252E1" w14:textId="77777777" w:rsidR="00CD60A5" w:rsidRDefault="00CD60A5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B49C2" w14:textId="24F95A55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8406BD">
      <w:rPr>
        <w:i/>
        <w:noProof/>
        <w:sz w:val="18"/>
      </w:rPr>
      <w:t>14/10/2021 11:58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7BE96938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75555" w14:textId="77777777" w:rsidR="00CD60A5" w:rsidRDefault="00CD60A5" w:rsidP="00AE578E">
      <w:pPr>
        <w:spacing w:after="0" w:line="240" w:lineRule="auto"/>
      </w:pPr>
      <w:r>
        <w:separator/>
      </w:r>
    </w:p>
  </w:footnote>
  <w:footnote w:type="continuationSeparator" w:id="0">
    <w:p w14:paraId="21A27C49" w14:textId="77777777" w:rsidR="00CD60A5" w:rsidRDefault="00CD60A5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A9787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006E2B"/>
    <w:rsid w:val="00061C95"/>
    <w:rsid w:val="001350DD"/>
    <w:rsid w:val="001927EE"/>
    <w:rsid w:val="00260F4C"/>
    <w:rsid w:val="002D7B3C"/>
    <w:rsid w:val="002E18C4"/>
    <w:rsid w:val="00391A9C"/>
    <w:rsid w:val="0042750B"/>
    <w:rsid w:val="004C4BCB"/>
    <w:rsid w:val="004D72DA"/>
    <w:rsid w:val="004F4668"/>
    <w:rsid w:val="00531F75"/>
    <w:rsid w:val="00590159"/>
    <w:rsid w:val="005B3576"/>
    <w:rsid w:val="005B4063"/>
    <w:rsid w:val="005E7FE9"/>
    <w:rsid w:val="006A01CA"/>
    <w:rsid w:val="00755BA5"/>
    <w:rsid w:val="007C6865"/>
    <w:rsid w:val="008406BD"/>
    <w:rsid w:val="008B5721"/>
    <w:rsid w:val="008D0732"/>
    <w:rsid w:val="008D33C6"/>
    <w:rsid w:val="00901E3C"/>
    <w:rsid w:val="009E5A11"/>
    <w:rsid w:val="00A103A6"/>
    <w:rsid w:val="00A75490"/>
    <w:rsid w:val="00AA4535"/>
    <w:rsid w:val="00AE578E"/>
    <w:rsid w:val="00B27888"/>
    <w:rsid w:val="00B754BC"/>
    <w:rsid w:val="00CA6A02"/>
    <w:rsid w:val="00CD60A5"/>
    <w:rsid w:val="00D80559"/>
    <w:rsid w:val="00D877C2"/>
    <w:rsid w:val="00E27BC8"/>
    <w:rsid w:val="00E63038"/>
    <w:rsid w:val="00F17D60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B4251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25</cp:revision>
  <cp:lastPrinted>2017-10-06T09:16:00Z</cp:lastPrinted>
  <dcterms:created xsi:type="dcterms:W3CDTF">2017-10-03T17:36:00Z</dcterms:created>
  <dcterms:modified xsi:type="dcterms:W3CDTF">2021-10-19T08:02:00Z</dcterms:modified>
</cp:coreProperties>
</file>