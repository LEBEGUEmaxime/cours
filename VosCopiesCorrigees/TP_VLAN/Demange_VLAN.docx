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3D035" w14:textId="1655C024" w:rsidR="001350DD" w:rsidRPr="005B4063" w:rsidRDefault="005269E0" w:rsidP="005B4063">
      <w:pPr>
        <w:jc w:val="center"/>
        <w:rPr>
          <w:b/>
        </w:rPr>
      </w:pPr>
      <w:ins w:id="0" w:author="VINCENT ROBERT" w:date="2021-10-19T09:28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2B8E0DE" wp14:editId="1E39B6A1">
                  <wp:simplePos x="0" y="0"/>
                  <wp:positionH relativeFrom="column">
                    <wp:posOffset>-428740</wp:posOffset>
                  </wp:positionH>
                  <wp:positionV relativeFrom="paragraph">
                    <wp:posOffset>-560359</wp:posOffset>
                  </wp:positionV>
                  <wp:extent cx="1572490" cy="484909"/>
                  <wp:effectExtent l="0" t="0" r="27940" b="1079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72490" cy="4849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1C0CC1" w14:textId="6C0AC81A" w:rsidR="005269E0" w:rsidRDefault="005269E0">
                              <w:ins w:id="1" w:author="VINCENT ROBERT" w:date="2021-10-19T09:28:00Z">
                                <w:r>
                                  <w:t>1</w:t>
                                </w:r>
                              </w:ins>
                              <w:ins w:id="2" w:author="VINCENT ROBERT" w:date="2021-10-19T09:50:00Z">
                                <w:r w:rsidR="000209BF">
                                  <w:t>2.5</w:t>
                                </w:r>
                              </w:ins>
                              <w:ins w:id="3" w:author="VINCENT ROBERT" w:date="2021-10-19T09:28:00Z">
                                <w:r>
                                  <w:t>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2B8E0DE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33.75pt;margin-top:-44.1pt;width:123.8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" fillcolor="white [3201]" strokeweight=".5pt">
                  <v:textbox>
                    <w:txbxContent>
                      <w:p w14:paraId="101C0CC1" w14:textId="6C0AC81A" w:rsidR="005269E0" w:rsidRDefault="005269E0">
                        <w:ins w:id="4" w:author="VINCENT ROBERT" w:date="2021-10-19T09:28:00Z">
                          <w:r>
                            <w:t>1</w:t>
                          </w:r>
                        </w:ins>
                        <w:ins w:id="5" w:author="VINCENT ROBERT" w:date="2021-10-19T09:50:00Z">
                          <w:r w:rsidR="000209BF">
                            <w:t>2.5</w:t>
                          </w:r>
                        </w:ins>
                        <w:ins w:id="6" w:author="VINCENT ROBERT" w:date="2021-10-19T09:28:00Z">
                          <w:r>
                            <w:t>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 xml:space="preserve">TP </w:t>
      </w:r>
      <w:proofErr w:type="gramStart"/>
      <w:r w:rsidR="00B27888" w:rsidRPr="005B4063">
        <w:rPr>
          <w:b/>
        </w:rPr>
        <w:t>de  validation</w:t>
      </w:r>
      <w:proofErr w:type="gramEnd"/>
      <w:r w:rsidR="00B27888" w:rsidRPr="005B4063">
        <w:rPr>
          <w:b/>
        </w:rPr>
        <w:t xml:space="preserve"> de connaissance sur la mise en œuvre des VLANs</w:t>
      </w:r>
    </w:p>
    <w:p w14:paraId="51E75001" w14:textId="77777777" w:rsidR="00B27888" w:rsidRDefault="00B27888"/>
    <w:p w14:paraId="31F52389" w14:textId="77777777" w:rsidR="00B27888" w:rsidRDefault="00B27888">
      <w:r>
        <w:rPr>
          <w:noProof/>
          <w:lang w:eastAsia="fr-FR"/>
        </w:rPr>
        <w:drawing>
          <wp:inline distT="0" distB="0" distL="0" distR="0" wp14:anchorId="15D17C4A" wp14:editId="2099E619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26D6D3D5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4610B33" w14:textId="77777777" w:rsidR="00531F75" w:rsidRDefault="00531F75">
            <w:r>
              <w:t>Périphérique</w:t>
            </w:r>
          </w:p>
          <w:p w14:paraId="39F7617E" w14:textId="77777777" w:rsidR="00531F75" w:rsidRDefault="00531F75">
            <w:r>
              <w:t>(</w:t>
            </w:r>
            <w:proofErr w:type="gramStart"/>
            <w:r>
              <w:t>nom</w:t>
            </w:r>
            <w:proofErr w:type="gramEnd"/>
            <w:r>
              <w:t xml:space="preserve"> d’hôte)</w:t>
            </w:r>
          </w:p>
        </w:tc>
        <w:tc>
          <w:tcPr>
            <w:tcW w:w="1812" w:type="dxa"/>
          </w:tcPr>
          <w:p w14:paraId="626400ED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3184825A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43899302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0FD9852D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741CE1E9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A896CF8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252630B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4527FFC0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2A8B3AB9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A589A1B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46457A4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3139B43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7238174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6CE2ED7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58BDD2D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54D5FE4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47077ED4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882EFB2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72322D3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09FDA7F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63219ADA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B3E7B2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72A9DEE9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59967EE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6934D1E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2A666158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34B1243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AC640A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6D253CF3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9D997F6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2BA7BA5F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CA587A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55530EC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E69D535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449D90B6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A0294B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435CF53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037358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410EAA3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AA4855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14F7E580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BC571FA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10B2783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29B9805D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4C7E28B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EED699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48EDC09E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52C22B7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093C7756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FBAE233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6F84B510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1230E70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4FDBCE1C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40356BF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6F23C60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4A72242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17E121C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2D927E2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3E7EED2D" w14:textId="77777777" w:rsidR="004D72DA" w:rsidRDefault="004D72DA"/>
    <w:p w14:paraId="265DAB7E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18576234" w14:textId="77777777" w:rsidTr="004D72DA">
        <w:tc>
          <w:tcPr>
            <w:tcW w:w="1555" w:type="dxa"/>
          </w:tcPr>
          <w:p w14:paraId="7288D9EF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071DABE0" w14:textId="77777777" w:rsidR="004D72DA" w:rsidRDefault="004D72DA" w:rsidP="004D72DA">
            <w:r>
              <w:t>Professeurs</w:t>
            </w:r>
          </w:p>
        </w:tc>
      </w:tr>
      <w:tr w:rsidR="004D72DA" w14:paraId="52039A79" w14:textId="77777777" w:rsidTr="004D72DA">
        <w:tc>
          <w:tcPr>
            <w:tcW w:w="1555" w:type="dxa"/>
          </w:tcPr>
          <w:p w14:paraId="6B5F36B6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3EC2CB72" w14:textId="77777777" w:rsidR="004D72DA" w:rsidRDefault="004D72DA">
            <w:r>
              <w:t>Etudiants</w:t>
            </w:r>
          </w:p>
        </w:tc>
      </w:tr>
      <w:tr w:rsidR="004D72DA" w14:paraId="1542B56B" w14:textId="77777777" w:rsidTr="004D72DA">
        <w:tc>
          <w:tcPr>
            <w:tcW w:w="1555" w:type="dxa"/>
          </w:tcPr>
          <w:p w14:paraId="6F49E76D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014027C7" w14:textId="77777777" w:rsidR="004D72DA" w:rsidRDefault="004D72DA">
            <w:r>
              <w:t>Invites</w:t>
            </w:r>
          </w:p>
        </w:tc>
      </w:tr>
      <w:tr w:rsidR="004D72DA" w14:paraId="17284035" w14:textId="77777777" w:rsidTr="004D72DA">
        <w:tc>
          <w:tcPr>
            <w:tcW w:w="1555" w:type="dxa"/>
          </w:tcPr>
          <w:p w14:paraId="3B367F39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34BB7946" w14:textId="77777777" w:rsidR="004D72DA" w:rsidRDefault="005E7FE9">
            <w:r>
              <w:t>Administration</w:t>
            </w:r>
          </w:p>
        </w:tc>
      </w:tr>
    </w:tbl>
    <w:p w14:paraId="7E33F98E" w14:textId="77777777" w:rsidR="004D72DA" w:rsidRDefault="004D72DA"/>
    <w:p w14:paraId="2AF9C7A8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6086B21D" w14:textId="77777777" w:rsidTr="004D72DA">
        <w:tc>
          <w:tcPr>
            <w:tcW w:w="3020" w:type="dxa"/>
          </w:tcPr>
          <w:p w14:paraId="4B6D304D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36E2E39F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394328F3" w14:textId="77777777" w:rsidR="004D72DA" w:rsidRDefault="004D72DA">
            <w:r>
              <w:t>Réseau</w:t>
            </w:r>
          </w:p>
        </w:tc>
      </w:tr>
      <w:tr w:rsidR="004D72DA" w14:paraId="113D1827" w14:textId="77777777" w:rsidTr="004D72DA">
        <w:tc>
          <w:tcPr>
            <w:tcW w:w="3020" w:type="dxa"/>
          </w:tcPr>
          <w:p w14:paraId="2A6BF973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0B4D6E5F" w14:textId="77777777" w:rsidR="004D72DA" w:rsidRDefault="004D72DA" w:rsidP="005E7FE9">
            <w:r>
              <w:t>Agrégations 802.1q (</w:t>
            </w:r>
            <w:proofErr w:type="gramStart"/>
            <w:r>
              <w:t xml:space="preserve">TRUNK)   </w:t>
            </w:r>
            <w:proofErr w:type="gramEnd"/>
            <w:r>
              <w:t xml:space="preserve">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348FF1D4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7192B72F" w14:textId="77777777" w:rsidTr="004D72DA">
        <w:tc>
          <w:tcPr>
            <w:tcW w:w="3020" w:type="dxa"/>
          </w:tcPr>
          <w:p w14:paraId="6FD4443E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3D4AE194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7CBCC9B2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24E29C96" w14:textId="77777777" w:rsidTr="004D72DA">
        <w:tc>
          <w:tcPr>
            <w:tcW w:w="3020" w:type="dxa"/>
          </w:tcPr>
          <w:p w14:paraId="248A7A4A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6F82383B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71B416FB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3D13C5A1" w14:textId="77777777" w:rsidTr="004D72DA">
        <w:tc>
          <w:tcPr>
            <w:tcW w:w="3020" w:type="dxa"/>
          </w:tcPr>
          <w:p w14:paraId="249DF4A5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5ABF22B9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71A409AA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3A918988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C55EA4A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70A0874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6F30F73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5A4894A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433C5E9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13C2FF1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2D082883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2D06FC16" w14:textId="3F33A569" w:rsidR="00A75490" w:rsidRDefault="00BF6680" w:rsidP="00BF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91"/>
        </w:tabs>
      </w:pPr>
      <w:r>
        <w:t xml:space="preserve"> Switch(config)#</w:t>
      </w:r>
      <w:r>
        <w:rPr>
          <w:rFonts w:ascii="Segoe UI Symbol" w:hAnsi="Segoe UI Symbol"/>
        </w:rPr>
        <w:t>hostname S1</w:t>
      </w:r>
      <w:r>
        <w:tab/>
      </w:r>
    </w:p>
    <w:p w14:paraId="0001B150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</w:t>
      </w:r>
      <w:proofErr w:type="gramStart"/>
      <w:r w:rsidR="00FC5D39" w:rsidRPr="00FC5D39">
        <w:rPr>
          <w:i/>
          <w:sz w:val="18"/>
        </w:rPr>
        <w:t>indiquez</w:t>
      </w:r>
      <w:proofErr w:type="gramEnd"/>
      <w:r w:rsidR="00FC5D39" w:rsidRPr="00FC5D39">
        <w:rPr>
          <w:i/>
          <w:sz w:val="18"/>
        </w:rPr>
        <w:t xml:space="preserve"> le prompt et la commande ci-dessous)</w:t>
      </w:r>
    </w:p>
    <w:p w14:paraId="5BFBEAF4" w14:textId="46874C8C" w:rsidR="00FC5D39" w:rsidRDefault="00BF6680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S1(config)#no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6A7188E0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pour le mode </w:t>
      </w:r>
      <w:proofErr w:type="gramStart"/>
      <w:r w:rsidRPr="004C4BCB">
        <w:rPr>
          <w:rFonts w:ascii="CIDFont+F2" w:hAnsi="CIDFont+F2" w:cs="CIDFont+F2"/>
        </w:rPr>
        <w:t>d’exécution</w:t>
      </w:r>
      <w:r w:rsidR="00FC5D39" w:rsidRPr="00FC5D39">
        <w:rPr>
          <w:i/>
          <w:sz w:val="10"/>
        </w:rPr>
        <w:t>(</w:t>
      </w:r>
      <w:proofErr w:type="gramEnd"/>
      <w:r w:rsidR="00FC5D39" w:rsidRPr="00FC5D39">
        <w:rPr>
          <w:i/>
          <w:sz w:val="10"/>
        </w:rPr>
        <w:t>indiquez le prompt et la commande ci-dessous)</w:t>
      </w:r>
    </w:p>
    <w:p w14:paraId="209CF934" w14:textId="41C6E476" w:rsidR="00FC5D39" w:rsidRDefault="008F4836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S1(config)#enable secret </w:t>
      </w:r>
      <w:proofErr w:type="spellStart"/>
      <w:r>
        <w:t>CDFexe</w:t>
      </w:r>
      <w:proofErr w:type="spellEnd"/>
    </w:p>
    <w:p w14:paraId="41111516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</w:t>
      </w:r>
      <w:proofErr w:type="spellEnd"/>
      <w:r w:rsidR="00E63038">
        <w:rPr>
          <w:rFonts w:ascii="CIDFont+F2" w:hAnsi="CIDFont+F2" w:cs="CIDFont+F2"/>
        </w:rPr>
        <w:t>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</w:t>
      </w:r>
      <w:proofErr w:type="gramStart"/>
      <w:r w:rsidR="00FC5D39" w:rsidRPr="00FC5D39">
        <w:rPr>
          <w:i/>
          <w:sz w:val="8"/>
        </w:rPr>
        <w:t>indiquez</w:t>
      </w:r>
      <w:proofErr w:type="gramEnd"/>
      <w:r w:rsidR="00FC5D39" w:rsidRPr="00FC5D39">
        <w:rPr>
          <w:i/>
          <w:sz w:val="8"/>
        </w:rPr>
        <w:t xml:space="preserve"> le prompt et la commande ci-dessous)</w:t>
      </w:r>
    </w:p>
    <w:p w14:paraId="4762B4A0" w14:textId="7BD1BED7" w:rsidR="00FC5D39" w:rsidRDefault="00A46440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S1(config)#line console 0</w:t>
      </w:r>
    </w:p>
    <w:p w14:paraId="2D0B1A7D" w14:textId="77777777" w:rsidR="00A46440" w:rsidRDefault="00A46440" w:rsidP="00A46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_Hlk85093656"/>
      <w:r>
        <w:t>S1(config-</w:t>
      </w:r>
      <w:proofErr w:type="gramStart"/>
      <w:r>
        <w:t>line)#</w:t>
      </w:r>
      <w:bookmarkEnd w:id="7"/>
      <w:proofErr w:type="gramEnd"/>
      <w:r>
        <w:t xml:space="preserve">password </w:t>
      </w:r>
      <w:proofErr w:type="spellStart"/>
      <w:r>
        <w:t>CDFconsole</w:t>
      </w:r>
      <w:proofErr w:type="spellEnd"/>
      <w:r>
        <w:t xml:space="preserve"> </w:t>
      </w:r>
    </w:p>
    <w:p w14:paraId="4AF4F740" w14:textId="4CC23621" w:rsidR="00A46440" w:rsidRDefault="00A46440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S1(config-</w:t>
      </w:r>
      <w:proofErr w:type="gramStart"/>
      <w:r>
        <w:t>line)#</w:t>
      </w:r>
      <w:proofErr w:type="gramEnd"/>
      <w:r>
        <w:t>login</w:t>
      </w:r>
    </w:p>
    <w:p w14:paraId="51A377EA" w14:textId="0D3B745C" w:rsidR="00A46440" w:rsidRDefault="00A46440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S1(config-</w:t>
      </w:r>
      <w:proofErr w:type="gramStart"/>
      <w:r>
        <w:t>line)#</w:t>
      </w:r>
      <w:proofErr w:type="gramEnd"/>
      <w:r>
        <w:t>exit</w:t>
      </w:r>
      <w:r>
        <w:tab/>
      </w:r>
      <w:r>
        <w:tab/>
      </w:r>
      <w:r>
        <w:tab/>
      </w:r>
      <w:r>
        <w:tab/>
      </w:r>
      <w:r>
        <w:tab/>
        <w:t>IDEM POUR TOUS LES COMMUTATEURS</w:t>
      </w:r>
    </w:p>
    <w:p w14:paraId="30B82A7A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 xml:space="preserve">pour les connexions </w:t>
      </w:r>
      <w:proofErr w:type="spellStart"/>
      <w:r>
        <w:t>vty</w:t>
      </w:r>
      <w:proofErr w:type="spellEnd"/>
      <w:r>
        <w:t>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</w:t>
      </w:r>
      <w:proofErr w:type="gramStart"/>
      <w:r w:rsidR="00FC5D39" w:rsidRPr="00FC5D39">
        <w:rPr>
          <w:i/>
          <w:sz w:val="12"/>
        </w:rPr>
        <w:t>indiquez</w:t>
      </w:r>
      <w:proofErr w:type="gramEnd"/>
      <w:r w:rsidR="00FC5D39" w:rsidRPr="00FC5D39">
        <w:rPr>
          <w:i/>
          <w:sz w:val="12"/>
        </w:rPr>
        <w:t xml:space="preserve"> le prompt et la commande ci-dessous)</w:t>
      </w:r>
    </w:p>
    <w:p w14:paraId="78281F7B" w14:textId="77777777" w:rsidR="00A46440" w:rsidRDefault="00A46440" w:rsidP="00A46440">
      <w:pPr>
        <w:pStyle w:val="Paragraphedeliste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</w:pPr>
      <w:r>
        <w:t xml:space="preserve">S1(config)#line </w:t>
      </w:r>
      <w:proofErr w:type="spellStart"/>
      <w:r>
        <w:t>vty</w:t>
      </w:r>
      <w:proofErr w:type="spellEnd"/>
      <w:r>
        <w:t xml:space="preserve"> 0 4</w:t>
      </w:r>
    </w:p>
    <w:p w14:paraId="364CAE5D" w14:textId="05CBA719" w:rsidR="00A46440" w:rsidRDefault="00A46440" w:rsidP="00A46440">
      <w:pPr>
        <w:pStyle w:val="Paragraphedeliste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</w:pPr>
      <w:r>
        <w:t>S1(config-</w:t>
      </w:r>
      <w:proofErr w:type="gramStart"/>
      <w:r>
        <w:t>line)#</w:t>
      </w:r>
      <w:proofErr w:type="gramEnd"/>
      <w:r>
        <w:t xml:space="preserve">password </w:t>
      </w:r>
      <w:proofErr w:type="spellStart"/>
      <w:r>
        <w:t>CDFvty</w:t>
      </w:r>
      <w:proofErr w:type="spellEnd"/>
      <w:r>
        <w:tab/>
      </w:r>
      <w:r>
        <w:tab/>
        <w:t>IDEM POUR TOUS LES COMMUTATEURS</w:t>
      </w:r>
    </w:p>
    <w:p w14:paraId="244267AF" w14:textId="3D3BE74D" w:rsidR="00FC5D39" w:rsidRDefault="00A46440" w:rsidP="00A46440">
      <w:pPr>
        <w:pStyle w:val="Paragraphedeliste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</w:pPr>
      <w:r>
        <w:t>S1(config-</w:t>
      </w:r>
      <w:proofErr w:type="gramStart"/>
      <w:r>
        <w:t>line)#</w:t>
      </w:r>
      <w:proofErr w:type="gramEnd"/>
      <w:r>
        <w:t>exit</w:t>
      </w:r>
    </w:p>
    <w:p w14:paraId="2290647D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186BE6EE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7E86F1ED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19FC1D84" w14:textId="08F5D0C9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CFDEF" wp14:editId="3246A426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054AC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FDEF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212054AC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ne peuvent pas dialoguer entre eux    </w:t>
      </w:r>
    </w:p>
    <w:p w14:paraId="780513B6" w14:textId="77777777" w:rsidR="004C4BCB" w:rsidRDefault="004C4BCB" w:rsidP="004C4BCB">
      <w:pPr>
        <w:rPr>
          <w:b/>
        </w:rPr>
      </w:pPr>
    </w:p>
    <w:p w14:paraId="75D2273F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1A389F17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093BEAEF" w14:textId="7829E514" w:rsidR="004C4BCB" w:rsidRPr="00477FBA" w:rsidRDefault="00477FBA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Non, il</w:t>
      </w:r>
      <w:r w:rsidR="006B0DC6">
        <w:rPr>
          <w:bCs/>
        </w:rPr>
        <w:t>s</w:t>
      </w:r>
      <w:r>
        <w:rPr>
          <w:bCs/>
        </w:rPr>
        <w:t xml:space="preserve"> ne peuvent toujours pas communiquer ensemble </w:t>
      </w:r>
      <w:r w:rsidR="008952D4">
        <w:rPr>
          <w:bCs/>
        </w:rPr>
        <w:t>à</w:t>
      </w:r>
      <w:r>
        <w:rPr>
          <w:bCs/>
        </w:rPr>
        <w:t xml:space="preserve"> cause de </w:t>
      </w:r>
      <w:proofErr w:type="spellStart"/>
      <w:r>
        <w:rPr>
          <w:bCs/>
        </w:rPr>
        <w:t>l’ip</w:t>
      </w:r>
      <w:proofErr w:type="spellEnd"/>
      <w:r>
        <w:rPr>
          <w:bCs/>
        </w:rPr>
        <w:t xml:space="preserve"> du PC </w:t>
      </w:r>
      <w:r w:rsidR="0059747E">
        <w:rPr>
          <w:bCs/>
        </w:rPr>
        <w:t>qui n’est pas compatible avec l’adresse réseau du vlan</w:t>
      </w:r>
      <w:r w:rsidR="005269E0">
        <w:rPr>
          <w:bCs/>
        </w:rPr>
        <w:t xml:space="preserve">. </w:t>
      </w:r>
      <w:ins w:id="8" w:author="VINCENT ROBERT" w:date="2021-10-19T09:25:00Z">
        <w:r w:rsidR="005269E0">
          <w:rPr>
            <w:bCs/>
          </w:rPr>
          <w:t>C'est mal dit ! Vous mélangez adresse du sous-réseau et VLAN ; c'est deux choses diff</w:t>
        </w:r>
      </w:ins>
      <w:ins w:id="9" w:author="VINCENT ROBERT" w:date="2021-10-19T09:26:00Z">
        <w:r w:rsidR="005269E0">
          <w:rPr>
            <w:bCs/>
          </w:rPr>
          <w:t>érentes. 2 ordinateurs peuvent communiquer entre eux s'ils sont dans le même sous-réseau et dans le même VLAN.</w:t>
        </w:r>
      </w:ins>
    </w:p>
    <w:p w14:paraId="5AB0816E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062320D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226F571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29C43F94" w14:textId="51E90580" w:rsidR="007C6865" w:rsidRPr="00477FBA" w:rsidRDefault="00477FBA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Si on change </w:t>
      </w:r>
      <w:proofErr w:type="spellStart"/>
      <w:r>
        <w:rPr>
          <w:bCs/>
        </w:rPr>
        <w:t>l’ip</w:t>
      </w:r>
      <w:proofErr w:type="spellEnd"/>
      <w:r>
        <w:rPr>
          <w:bCs/>
        </w:rPr>
        <w:t xml:space="preserve"> du PC </w:t>
      </w:r>
      <w:r w:rsidR="0059747E">
        <w:rPr>
          <w:bCs/>
        </w:rPr>
        <w:t>par exemple en 192.168.22.11</w:t>
      </w:r>
      <w:ins w:id="10" w:author="VINCENT ROBERT" w:date="2021-10-19T09:26:00Z">
        <w:r w:rsidR="005269E0">
          <w:rPr>
            <w:bCs/>
          </w:rPr>
          <w:t xml:space="preserve"> ce qui permet de placer PC1 dans le même sous-résea</w:t>
        </w:r>
      </w:ins>
      <w:ins w:id="11" w:author="VINCENT ROBERT" w:date="2021-10-19T09:27:00Z">
        <w:r w:rsidR="005269E0">
          <w:rPr>
            <w:bCs/>
          </w:rPr>
          <w:t>u que PC2</w:t>
        </w:r>
      </w:ins>
    </w:p>
    <w:p w14:paraId="68C7D985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5F0AB77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415FA" wp14:editId="2C9BFF4C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06B66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15FA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3CE06B66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0CEEE081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43277A6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C8F641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40063D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E02BE2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A463EA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3DE6E00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DDA87" wp14:editId="7DD557AA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826A9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DA87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6E4826A9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272ECDF8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49A0600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890206B" w14:textId="0612B085" w:rsidR="008B5721" w:rsidRPr="006B0DC6" w:rsidRDefault="006B0DC6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A l’aide d’un câble console relié du PC7 vers S1 sur le port console</w:t>
      </w:r>
      <w:ins w:id="12" w:author="VINCENT ROBERT" w:date="2021-10-19T09:49:00Z">
        <w:r w:rsidR="000209BF">
          <w:rPr>
            <w:bCs/>
          </w:rPr>
          <w:t xml:space="preserve"> Il faut indiquer la confi</w:t>
        </w:r>
      </w:ins>
      <w:ins w:id="13" w:author="VINCENT ROBERT" w:date="2021-10-19T09:50:00Z">
        <w:r w:rsidR="000209BF">
          <w:rPr>
            <w:bCs/>
          </w:rPr>
          <w:t>guration du port série</w:t>
        </w:r>
      </w:ins>
    </w:p>
    <w:p w14:paraId="3C386DB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BD6760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D79BA6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1F0406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8E2AFF8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B8571B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100E0" wp14:editId="61DB95C6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23051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100E0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58923051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496780C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2C3EDF2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 xml:space="preserve">Etape 6 : Sauvegarder la configuration des commutateurs puis réinitialiser le système (Bouton Power Cycle </w:t>
      </w:r>
      <w:proofErr w:type="spellStart"/>
      <w:r>
        <w:rPr>
          <w:b/>
          <w:u w:val="single"/>
        </w:rPr>
        <w:t>Devices</w:t>
      </w:r>
      <w:proofErr w:type="spellEnd"/>
      <w:r>
        <w:rPr>
          <w:b/>
          <w:u w:val="single"/>
        </w:rPr>
        <w:t>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518C115D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5538C64" w14:textId="77777777" w:rsidR="00C04590" w:rsidRDefault="00C04590" w:rsidP="00C04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Comm1#copy running-config startup-config</w:t>
      </w:r>
    </w:p>
    <w:p w14:paraId="013DCD39" w14:textId="1C7532F1" w:rsidR="00C04590" w:rsidRDefault="00C04590" w:rsidP="00C04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Comm1# </w:t>
      </w:r>
      <w:del w:id="14" w:author="VINCENT ROBERT" w:date="2021-10-19T09:27:00Z">
        <w:r w:rsidDel="005269E0">
          <w:delText>copy running-config tftp</w:delText>
        </w:r>
      </w:del>
      <w:ins w:id="15" w:author="VINCENT ROBERT" w:date="2021-10-19T09:27:00Z">
        <w:r w:rsidR="005269E0">
          <w:t xml:space="preserve"> Il n'y a pas de serveur TFTP ici !</w:t>
        </w:r>
      </w:ins>
    </w:p>
    <w:p w14:paraId="0582FC5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D169FF9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803C031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2F0DC24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D39F75D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3D3A40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DA545" wp14:editId="668A27D3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8E3F7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DA545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72F8E3F7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494840B0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73E676DA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6B6A7E02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6F70F375" w14:textId="07FA8303" w:rsidR="002E18C4" w:rsidRDefault="00A45B6A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reload</w:t>
      </w:r>
      <w:proofErr w:type="spellEnd"/>
      <w:proofErr w:type="gramEnd"/>
      <w:ins w:id="16" w:author="VINCENT ROBERT" w:date="2021-10-19T09:28:00Z">
        <w:r w:rsidR="005269E0">
          <w:rPr>
            <w:b/>
            <w:u w:val="single"/>
          </w:rPr>
          <w:t xml:space="preserve"> Incomplet ; il faut aussi effacer le fichier vlan.dat</w:t>
        </w:r>
      </w:ins>
    </w:p>
    <w:p w14:paraId="2AA5459C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16C3EDA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0B3E81E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0DCA636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6A8BC" wp14:editId="2F242165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1293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6A8BC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48341293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4BE11AE4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97207" w14:textId="77777777" w:rsidR="00DF6A20" w:rsidRDefault="00DF6A20" w:rsidP="00AE578E">
      <w:pPr>
        <w:spacing w:after="0" w:line="240" w:lineRule="auto"/>
      </w:pPr>
      <w:r>
        <w:separator/>
      </w:r>
    </w:p>
  </w:endnote>
  <w:endnote w:type="continuationSeparator" w:id="0">
    <w:p w14:paraId="245B6F05" w14:textId="77777777" w:rsidR="00DF6A20" w:rsidRDefault="00DF6A20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029F3" w14:textId="3CD5B5D6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ins w:id="17" w:author="VINCENT ROBERT" w:date="2021-10-19T09:49:00Z">
      <w:r w:rsidR="000209BF">
        <w:rPr>
          <w:i/>
          <w:noProof/>
          <w:sz w:val="18"/>
        </w:rPr>
        <w:t>19/10/2021 09:28</w:t>
      </w:r>
    </w:ins>
    <w:del w:id="18" w:author="VINCENT ROBERT" w:date="2021-10-19T09:49:00Z">
      <w:r w:rsidR="005269E0" w:rsidDel="000209BF">
        <w:rPr>
          <w:i/>
          <w:noProof/>
          <w:sz w:val="18"/>
        </w:rPr>
        <w:delText>14/10/2021 11:59</w:delText>
      </w:r>
    </w:del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677615B5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E8C72" w14:textId="77777777" w:rsidR="00DF6A20" w:rsidRDefault="00DF6A20" w:rsidP="00AE578E">
      <w:pPr>
        <w:spacing w:after="0" w:line="240" w:lineRule="auto"/>
      </w:pPr>
      <w:r>
        <w:separator/>
      </w:r>
    </w:p>
  </w:footnote>
  <w:footnote w:type="continuationSeparator" w:id="0">
    <w:p w14:paraId="041BD1CC" w14:textId="77777777" w:rsidR="00DF6A20" w:rsidRDefault="00DF6A20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749F3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0209BF"/>
    <w:rsid w:val="001350DD"/>
    <w:rsid w:val="001927EE"/>
    <w:rsid w:val="001C0F23"/>
    <w:rsid w:val="0022037D"/>
    <w:rsid w:val="00260F4C"/>
    <w:rsid w:val="002D07C9"/>
    <w:rsid w:val="002D7B3C"/>
    <w:rsid w:val="002E18C4"/>
    <w:rsid w:val="00391A9C"/>
    <w:rsid w:val="00477FBA"/>
    <w:rsid w:val="004C4BCB"/>
    <w:rsid w:val="004D72DA"/>
    <w:rsid w:val="004F4668"/>
    <w:rsid w:val="005053AB"/>
    <w:rsid w:val="005269E0"/>
    <w:rsid w:val="00531F75"/>
    <w:rsid w:val="005322CF"/>
    <w:rsid w:val="00590159"/>
    <w:rsid w:val="0059747E"/>
    <w:rsid w:val="005B4063"/>
    <w:rsid w:val="005E7FE9"/>
    <w:rsid w:val="006A01CA"/>
    <w:rsid w:val="006B0DC6"/>
    <w:rsid w:val="00755BA5"/>
    <w:rsid w:val="007C6865"/>
    <w:rsid w:val="008952D4"/>
    <w:rsid w:val="008B5721"/>
    <w:rsid w:val="008D0732"/>
    <w:rsid w:val="008D33C6"/>
    <w:rsid w:val="008F4836"/>
    <w:rsid w:val="00901E3C"/>
    <w:rsid w:val="009E5A11"/>
    <w:rsid w:val="00A103A6"/>
    <w:rsid w:val="00A45B6A"/>
    <w:rsid w:val="00A46440"/>
    <w:rsid w:val="00A75490"/>
    <w:rsid w:val="00AE578E"/>
    <w:rsid w:val="00B04CFD"/>
    <w:rsid w:val="00B27888"/>
    <w:rsid w:val="00B754BC"/>
    <w:rsid w:val="00BF6680"/>
    <w:rsid w:val="00C04590"/>
    <w:rsid w:val="00CA6A02"/>
    <w:rsid w:val="00CF2BFC"/>
    <w:rsid w:val="00D80559"/>
    <w:rsid w:val="00DF6A20"/>
    <w:rsid w:val="00E63038"/>
    <w:rsid w:val="00EE34E5"/>
    <w:rsid w:val="00F17D60"/>
    <w:rsid w:val="00FB59AD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17D57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10</cp:revision>
  <cp:lastPrinted>2017-10-06T09:16:00Z</cp:lastPrinted>
  <dcterms:created xsi:type="dcterms:W3CDTF">2021-10-14T08:11:00Z</dcterms:created>
  <dcterms:modified xsi:type="dcterms:W3CDTF">2021-10-19T07:50:00Z</dcterms:modified>
</cp:coreProperties>
</file>