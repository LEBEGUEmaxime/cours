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A3BA3" w14:textId="45DA6637" w:rsidR="001350DD" w:rsidRPr="005B4063" w:rsidRDefault="00FC0BA0" w:rsidP="005B4063">
      <w:pPr>
        <w:jc w:val="center"/>
        <w:rPr>
          <w:b/>
        </w:rPr>
      </w:pPr>
      <w:ins w:id="0" w:author="VINCENT ROBERT" w:date="2021-10-19T09:57:00Z">
        <w:r>
          <w:rPr>
            <w:b/>
            <w:noProof/>
          </w:rPr>
          <mc:AlternateContent>
            <mc:Choice Requires="wps">
              <w:drawing>
                <wp:anchor distT="0" distB="0" distL="114300" distR="114300" simplePos="0" relativeHeight="251672576" behindDoc="0" locked="0" layoutInCell="1" allowOverlap="1" wp14:anchorId="6690207F" wp14:editId="29FA0ECA">
                  <wp:simplePos x="0" y="0"/>
                  <wp:positionH relativeFrom="column">
                    <wp:posOffset>-546504</wp:posOffset>
                  </wp:positionH>
                  <wp:positionV relativeFrom="paragraph">
                    <wp:posOffset>-594995</wp:posOffset>
                  </wp:positionV>
                  <wp:extent cx="1136073" cy="574964"/>
                  <wp:effectExtent l="0" t="0" r="26035" b="15875"/>
                  <wp:wrapNone/>
                  <wp:docPr id="2" name="Zone de texte 2"/>
                  <wp:cNvGraphicFramePr/>
                  <a:graphic xmlns:a="http://schemas.openxmlformats.org/drawingml/2006/main">
                    <a:graphicData uri="http://schemas.microsoft.com/office/word/2010/wordprocessingShape">
                      <wps:wsp>
                        <wps:cNvSpPr txBox="1"/>
                        <wps:spPr>
                          <a:xfrm>
                            <a:off x="0" y="0"/>
                            <a:ext cx="1136073" cy="574964"/>
                          </a:xfrm>
                          <a:prstGeom prst="rect">
                            <a:avLst/>
                          </a:prstGeom>
                          <a:solidFill>
                            <a:schemeClr val="lt1"/>
                          </a:solidFill>
                          <a:ln w="6350">
                            <a:solidFill>
                              <a:prstClr val="black"/>
                            </a:solidFill>
                          </a:ln>
                        </wps:spPr>
                        <wps:txbx>
                          <w:txbxContent>
                            <w:p w14:paraId="0E75CA4F" w14:textId="3952732D" w:rsidR="00FC0BA0" w:rsidRDefault="00FC0BA0">
                              <w:ins w:id="1" w:author="VINCENT ROBERT" w:date="2021-10-19T09:57:00Z">
                                <w:r>
                                  <w:t>10/20</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90207F" id="_x0000_t202" coordsize="21600,21600" o:spt="202" path="m,l,21600r21600,l21600,xe">
                  <v:stroke joinstyle="miter"/>
                  <v:path gradientshapeok="t" o:connecttype="rect"/>
                </v:shapetype>
                <v:shape id="Zone de texte 2" o:spid="_x0000_s1026" type="#_x0000_t202" style="position:absolute;left:0;text-align:left;margin-left:-43.05pt;margin-top:-46.85pt;width:89.45pt;height:45.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" fillcolor="white [3201]" strokeweight=".5pt">
                  <v:textbox>
                    <w:txbxContent>
                      <w:p w14:paraId="0E75CA4F" w14:textId="3952732D" w:rsidR="00FC0BA0" w:rsidRDefault="00FC0BA0">
                        <w:ins w:id="2" w:author="VINCENT ROBERT" w:date="2021-10-19T09:57:00Z">
                          <w:r>
                            <w:t>10/20</w:t>
                          </w:r>
                        </w:ins>
                      </w:p>
                    </w:txbxContent>
                  </v:textbox>
                </v:shape>
              </w:pict>
            </mc:Fallback>
          </mc:AlternateContent>
        </w:r>
      </w:ins>
      <w:r w:rsidR="00B27888" w:rsidRPr="005B4063">
        <w:rPr>
          <w:b/>
        </w:rPr>
        <w:t xml:space="preserve">TP </w:t>
      </w:r>
      <w:proofErr w:type="gramStart"/>
      <w:r w:rsidR="00B27888" w:rsidRPr="005B4063">
        <w:rPr>
          <w:b/>
        </w:rPr>
        <w:t>de  validation</w:t>
      </w:r>
      <w:proofErr w:type="gramEnd"/>
      <w:r w:rsidR="00B27888" w:rsidRPr="005B4063">
        <w:rPr>
          <w:b/>
        </w:rPr>
        <w:t xml:space="preserve"> de connaissance sur la mise en œuvre des VLANs</w:t>
      </w:r>
    </w:p>
    <w:p w14:paraId="1DAEAECA" w14:textId="77777777" w:rsidR="00B27888" w:rsidRDefault="00B27888"/>
    <w:p w14:paraId="5174354D" w14:textId="77777777" w:rsidR="00B27888" w:rsidRDefault="00B27888">
      <w:r>
        <w:rPr>
          <w:noProof/>
          <w:lang w:eastAsia="fr-FR"/>
        </w:rPr>
        <w:drawing>
          <wp:inline distT="0" distB="0" distL="0" distR="0" wp14:anchorId="0A371349" wp14:editId="7DEB8DEA">
            <wp:extent cx="5760720" cy="25171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4A289.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517140"/>
                    </a:xfrm>
                    <a:prstGeom prst="rect">
                      <a:avLst/>
                    </a:prstGeom>
                  </pic:spPr>
                </pic:pic>
              </a:graphicData>
            </a:graphic>
          </wp:inline>
        </w:drawing>
      </w:r>
    </w:p>
    <w:tbl>
      <w:tblPr>
        <w:tblStyle w:val="TableauGrille4"/>
        <w:tblW w:w="0" w:type="auto"/>
        <w:tblLook w:val="04A0" w:firstRow="1" w:lastRow="0" w:firstColumn="1" w:lastColumn="0" w:noHBand="0" w:noVBand="1"/>
      </w:tblPr>
      <w:tblGrid>
        <w:gridCol w:w="1812"/>
        <w:gridCol w:w="1812"/>
        <w:gridCol w:w="1812"/>
        <w:gridCol w:w="1813"/>
        <w:gridCol w:w="1813"/>
      </w:tblGrid>
      <w:tr w:rsidR="00531F75" w14:paraId="4AD2EF36" w14:textId="77777777" w:rsidTr="005E7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22DB478" w14:textId="77777777" w:rsidR="00531F75" w:rsidRDefault="00531F75">
            <w:r>
              <w:t>Périphérique</w:t>
            </w:r>
          </w:p>
          <w:p w14:paraId="5E715634" w14:textId="77777777" w:rsidR="00531F75" w:rsidRDefault="00531F75">
            <w:r>
              <w:t>(</w:t>
            </w:r>
            <w:proofErr w:type="gramStart"/>
            <w:r>
              <w:t>nom</w:t>
            </w:r>
            <w:proofErr w:type="gramEnd"/>
            <w:r>
              <w:t xml:space="preserve"> d’hôte)</w:t>
            </w:r>
          </w:p>
        </w:tc>
        <w:tc>
          <w:tcPr>
            <w:tcW w:w="1812" w:type="dxa"/>
          </w:tcPr>
          <w:p w14:paraId="3D04F769" w14:textId="77777777" w:rsidR="00531F75" w:rsidRDefault="00531F75">
            <w:pPr>
              <w:cnfStyle w:val="100000000000" w:firstRow="1" w:lastRow="0" w:firstColumn="0" w:lastColumn="0" w:oddVBand="0" w:evenVBand="0" w:oddHBand="0" w:evenHBand="0" w:firstRowFirstColumn="0" w:firstRowLastColumn="0" w:lastRowFirstColumn="0" w:lastRowLastColumn="0"/>
            </w:pPr>
            <w:r>
              <w:t>Interface</w:t>
            </w:r>
          </w:p>
        </w:tc>
        <w:tc>
          <w:tcPr>
            <w:tcW w:w="1812" w:type="dxa"/>
          </w:tcPr>
          <w:p w14:paraId="02944DEA" w14:textId="77777777" w:rsidR="00531F75" w:rsidRDefault="00531F75">
            <w:pPr>
              <w:cnfStyle w:val="100000000000" w:firstRow="1" w:lastRow="0" w:firstColumn="0" w:lastColumn="0" w:oddVBand="0" w:evenVBand="0" w:oddHBand="0" w:evenHBand="0" w:firstRowFirstColumn="0" w:firstRowLastColumn="0" w:lastRowFirstColumn="0" w:lastRowLastColumn="0"/>
            </w:pPr>
            <w:r>
              <w:t>Adresse IP</w:t>
            </w:r>
          </w:p>
        </w:tc>
        <w:tc>
          <w:tcPr>
            <w:tcW w:w="1813" w:type="dxa"/>
          </w:tcPr>
          <w:p w14:paraId="0E7DCA86" w14:textId="77777777" w:rsidR="00531F75" w:rsidRDefault="00531F75">
            <w:pPr>
              <w:cnfStyle w:val="100000000000" w:firstRow="1" w:lastRow="0" w:firstColumn="0" w:lastColumn="0" w:oddVBand="0" w:evenVBand="0" w:oddHBand="0" w:evenHBand="0" w:firstRowFirstColumn="0" w:firstRowLastColumn="0" w:lastRowFirstColumn="0" w:lastRowLastColumn="0"/>
            </w:pPr>
            <w:r>
              <w:t>Masque de sous-réseau</w:t>
            </w:r>
          </w:p>
        </w:tc>
        <w:tc>
          <w:tcPr>
            <w:tcW w:w="1813" w:type="dxa"/>
          </w:tcPr>
          <w:p w14:paraId="0ACF3939" w14:textId="77777777" w:rsidR="00531F75" w:rsidRDefault="00531F75">
            <w:pPr>
              <w:cnfStyle w:val="100000000000" w:firstRow="1" w:lastRow="0" w:firstColumn="0" w:lastColumn="0" w:oddVBand="0" w:evenVBand="0" w:oddHBand="0" w:evenHBand="0" w:firstRowFirstColumn="0" w:firstRowLastColumn="0" w:lastRowFirstColumn="0" w:lastRowLastColumn="0"/>
            </w:pPr>
            <w:r>
              <w:t>Passerelle par défaut</w:t>
            </w:r>
          </w:p>
        </w:tc>
      </w:tr>
      <w:tr w:rsidR="00531F75" w14:paraId="30222FA7" w14:textId="77777777" w:rsidTr="005E7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92FCA9A" w14:textId="77777777" w:rsidR="00531F75" w:rsidRDefault="00531F75">
            <w:r>
              <w:t>S1</w:t>
            </w:r>
          </w:p>
        </w:tc>
        <w:tc>
          <w:tcPr>
            <w:tcW w:w="1812" w:type="dxa"/>
          </w:tcPr>
          <w:p w14:paraId="597C4392"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VLAN 65</w:t>
            </w:r>
          </w:p>
        </w:tc>
        <w:tc>
          <w:tcPr>
            <w:tcW w:w="1812" w:type="dxa"/>
          </w:tcPr>
          <w:p w14:paraId="0F3918C6" w14:textId="77777777" w:rsidR="00531F75" w:rsidRDefault="00531F75">
            <w:pPr>
              <w:cnfStyle w:val="000000100000" w:firstRow="0" w:lastRow="0" w:firstColumn="0" w:lastColumn="0" w:oddVBand="0" w:evenVBand="0" w:oddHBand="1" w:evenHBand="0" w:firstRowFirstColumn="0" w:firstRowLastColumn="0" w:lastRowFirstColumn="0" w:lastRowLastColumn="0"/>
            </w:pPr>
            <w:r>
              <w:t>192.168.65.11</w:t>
            </w:r>
          </w:p>
        </w:tc>
        <w:tc>
          <w:tcPr>
            <w:tcW w:w="1813" w:type="dxa"/>
          </w:tcPr>
          <w:p w14:paraId="1C782A84" w14:textId="77777777" w:rsidR="00531F75" w:rsidRDefault="00531F75">
            <w:pPr>
              <w:cnfStyle w:val="000000100000" w:firstRow="0" w:lastRow="0" w:firstColumn="0" w:lastColumn="0" w:oddVBand="0" w:evenVBand="0" w:oddHBand="1" w:evenHBand="0" w:firstRowFirstColumn="0" w:firstRowLastColumn="0" w:lastRowFirstColumn="0" w:lastRowLastColumn="0"/>
            </w:pPr>
            <w:r>
              <w:t>255.255.255.0</w:t>
            </w:r>
          </w:p>
        </w:tc>
        <w:tc>
          <w:tcPr>
            <w:tcW w:w="1813" w:type="dxa"/>
          </w:tcPr>
          <w:p w14:paraId="4903C17A" w14:textId="77777777" w:rsidR="00531F75" w:rsidRDefault="00531F75">
            <w:pPr>
              <w:cnfStyle w:val="000000100000" w:firstRow="0" w:lastRow="0" w:firstColumn="0" w:lastColumn="0" w:oddVBand="0" w:evenVBand="0" w:oddHBand="1" w:evenHBand="0" w:firstRowFirstColumn="0" w:firstRowLastColumn="0" w:lastRowFirstColumn="0" w:lastRowLastColumn="0"/>
            </w:pPr>
            <w:r>
              <w:t>N/D</w:t>
            </w:r>
          </w:p>
        </w:tc>
      </w:tr>
      <w:tr w:rsidR="00531F75" w14:paraId="29022347" w14:textId="77777777" w:rsidTr="005E7FE9">
        <w:tc>
          <w:tcPr>
            <w:cnfStyle w:val="001000000000" w:firstRow="0" w:lastRow="0" w:firstColumn="1" w:lastColumn="0" w:oddVBand="0" w:evenVBand="0" w:oddHBand="0" w:evenHBand="0" w:firstRowFirstColumn="0" w:firstRowLastColumn="0" w:lastRowFirstColumn="0" w:lastRowLastColumn="0"/>
            <w:tcW w:w="1812" w:type="dxa"/>
          </w:tcPr>
          <w:p w14:paraId="2A8AD457" w14:textId="77777777" w:rsidR="00531F75" w:rsidRDefault="00531F75" w:rsidP="00531F75">
            <w:r>
              <w:t>S2</w:t>
            </w:r>
          </w:p>
        </w:tc>
        <w:tc>
          <w:tcPr>
            <w:tcW w:w="1812" w:type="dxa"/>
          </w:tcPr>
          <w:p w14:paraId="2B00C9B3"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VLAN 65</w:t>
            </w:r>
          </w:p>
        </w:tc>
        <w:tc>
          <w:tcPr>
            <w:tcW w:w="1812" w:type="dxa"/>
          </w:tcPr>
          <w:p w14:paraId="5846A56D"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192.168.65.12</w:t>
            </w:r>
          </w:p>
        </w:tc>
        <w:tc>
          <w:tcPr>
            <w:tcW w:w="1813" w:type="dxa"/>
          </w:tcPr>
          <w:p w14:paraId="294538CA"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255.255.255.0</w:t>
            </w:r>
          </w:p>
        </w:tc>
        <w:tc>
          <w:tcPr>
            <w:tcW w:w="1813" w:type="dxa"/>
          </w:tcPr>
          <w:p w14:paraId="5FA07054"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N/D</w:t>
            </w:r>
          </w:p>
        </w:tc>
      </w:tr>
      <w:tr w:rsidR="00531F75" w14:paraId="7AC26727" w14:textId="77777777" w:rsidTr="005E7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2102FB0" w14:textId="77777777" w:rsidR="00531F75" w:rsidRDefault="00531F75" w:rsidP="00531F75">
            <w:r>
              <w:t>S3</w:t>
            </w:r>
          </w:p>
        </w:tc>
        <w:tc>
          <w:tcPr>
            <w:tcW w:w="1812" w:type="dxa"/>
          </w:tcPr>
          <w:p w14:paraId="5202450F"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VLAN 65</w:t>
            </w:r>
          </w:p>
        </w:tc>
        <w:tc>
          <w:tcPr>
            <w:tcW w:w="1812" w:type="dxa"/>
          </w:tcPr>
          <w:p w14:paraId="3C202D49"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192.168.65.13</w:t>
            </w:r>
          </w:p>
        </w:tc>
        <w:tc>
          <w:tcPr>
            <w:tcW w:w="1813" w:type="dxa"/>
          </w:tcPr>
          <w:p w14:paraId="39762562"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255.255.255.0</w:t>
            </w:r>
          </w:p>
        </w:tc>
        <w:tc>
          <w:tcPr>
            <w:tcW w:w="1813" w:type="dxa"/>
          </w:tcPr>
          <w:p w14:paraId="0484EE9B"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N/D</w:t>
            </w:r>
          </w:p>
        </w:tc>
      </w:tr>
      <w:tr w:rsidR="00531F75" w14:paraId="232288FA" w14:textId="77777777" w:rsidTr="005E7FE9">
        <w:tc>
          <w:tcPr>
            <w:cnfStyle w:val="001000000000" w:firstRow="0" w:lastRow="0" w:firstColumn="1" w:lastColumn="0" w:oddVBand="0" w:evenVBand="0" w:oddHBand="0" w:evenHBand="0" w:firstRowFirstColumn="0" w:firstRowLastColumn="0" w:lastRowFirstColumn="0" w:lastRowLastColumn="0"/>
            <w:tcW w:w="1812" w:type="dxa"/>
          </w:tcPr>
          <w:p w14:paraId="0EFC41E0" w14:textId="77777777" w:rsidR="00531F75" w:rsidRDefault="00531F75" w:rsidP="00531F75">
            <w:r>
              <w:t>PC1</w:t>
            </w:r>
          </w:p>
        </w:tc>
        <w:tc>
          <w:tcPr>
            <w:tcW w:w="1812" w:type="dxa"/>
          </w:tcPr>
          <w:p w14:paraId="7E77E7D7"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Carte réseau</w:t>
            </w:r>
          </w:p>
        </w:tc>
        <w:tc>
          <w:tcPr>
            <w:tcW w:w="1812" w:type="dxa"/>
          </w:tcPr>
          <w:p w14:paraId="59062F85" w14:textId="77777777" w:rsidR="00531F75" w:rsidRDefault="00531F75" w:rsidP="005E7FE9">
            <w:pPr>
              <w:cnfStyle w:val="000000000000" w:firstRow="0" w:lastRow="0" w:firstColumn="0" w:lastColumn="0" w:oddVBand="0" w:evenVBand="0" w:oddHBand="0" w:evenHBand="0" w:firstRowFirstColumn="0" w:firstRowLastColumn="0" w:lastRowFirstColumn="0" w:lastRowLastColumn="0"/>
            </w:pPr>
            <w:r>
              <w:t>192.168.11.</w:t>
            </w:r>
            <w:r w:rsidR="005E7FE9">
              <w:t>1</w:t>
            </w:r>
            <w:r>
              <w:t>1</w:t>
            </w:r>
          </w:p>
        </w:tc>
        <w:tc>
          <w:tcPr>
            <w:tcW w:w="1813" w:type="dxa"/>
          </w:tcPr>
          <w:p w14:paraId="5D59EA70"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255.255.255.0</w:t>
            </w:r>
          </w:p>
        </w:tc>
        <w:tc>
          <w:tcPr>
            <w:tcW w:w="1813" w:type="dxa"/>
          </w:tcPr>
          <w:p w14:paraId="5D83C4D2"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192.168.11.1</w:t>
            </w:r>
          </w:p>
        </w:tc>
      </w:tr>
      <w:tr w:rsidR="00531F75" w14:paraId="58F9316E" w14:textId="77777777" w:rsidTr="005E7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EEDACBE" w14:textId="77777777" w:rsidR="00531F75" w:rsidRDefault="00531F75" w:rsidP="00531F75">
            <w:r>
              <w:t>PC2</w:t>
            </w:r>
          </w:p>
        </w:tc>
        <w:tc>
          <w:tcPr>
            <w:tcW w:w="1812" w:type="dxa"/>
          </w:tcPr>
          <w:p w14:paraId="7F08F1A0"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Carte réseau</w:t>
            </w:r>
          </w:p>
        </w:tc>
        <w:tc>
          <w:tcPr>
            <w:tcW w:w="1812" w:type="dxa"/>
          </w:tcPr>
          <w:p w14:paraId="152A8A07"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192.168.22.22</w:t>
            </w:r>
          </w:p>
        </w:tc>
        <w:tc>
          <w:tcPr>
            <w:tcW w:w="1813" w:type="dxa"/>
          </w:tcPr>
          <w:p w14:paraId="1BFDEE9C"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255.255.255.0</w:t>
            </w:r>
          </w:p>
        </w:tc>
        <w:tc>
          <w:tcPr>
            <w:tcW w:w="1813" w:type="dxa"/>
          </w:tcPr>
          <w:p w14:paraId="77B795C2" w14:textId="77777777" w:rsidR="00531F75" w:rsidRDefault="00531F75" w:rsidP="00531F75">
            <w:pPr>
              <w:cnfStyle w:val="000000100000" w:firstRow="0" w:lastRow="0" w:firstColumn="0" w:lastColumn="0" w:oddVBand="0" w:evenVBand="0" w:oddHBand="1" w:evenHBand="0" w:firstRowFirstColumn="0" w:firstRowLastColumn="0" w:lastRowFirstColumn="0" w:lastRowLastColumn="0"/>
            </w:pPr>
            <w:r>
              <w:t>192.168.22.1</w:t>
            </w:r>
          </w:p>
        </w:tc>
      </w:tr>
      <w:tr w:rsidR="00531F75" w14:paraId="33843283" w14:textId="77777777" w:rsidTr="005E7FE9">
        <w:tc>
          <w:tcPr>
            <w:cnfStyle w:val="001000000000" w:firstRow="0" w:lastRow="0" w:firstColumn="1" w:lastColumn="0" w:oddVBand="0" w:evenVBand="0" w:oddHBand="0" w:evenHBand="0" w:firstRowFirstColumn="0" w:firstRowLastColumn="0" w:lastRowFirstColumn="0" w:lastRowLastColumn="0"/>
            <w:tcW w:w="1812" w:type="dxa"/>
          </w:tcPr>
          <w:p w14:paraId="6AEA2FD6" w14:textId="77777777" w:rsidR="00531F75" w:rsidRDefault="00531F75" w:rsidP="00531F75">
            <w:r>
              <w:t>PC3</w:t>
            </w:r>
          </w:p>
        </w:tc>
        <w:tc>
          <w:tcPr>
            <w:tcW w:w="1812" w:type="dxa"/>
          </w:tcPr>
          <w:p w14:paraId="353A0DA5"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Carte réseau</w:t>
            </w:r>
          </w:p>
        </w:tc>
        <w:tc>
          <w:tcPr>
            <w:tcW w:w="1812" w:type="dxa"/>
          </w:tcPr>
          <w:p w14:paraId="0F2A31CF"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192.168.33.33</w:t>
            </w:r>
          </w:p>
        </w:tc>
        <w:tc>
          <w:tcPr>
            <w:tcW w:w="1813" w:type="dxa"/>
          </w:tcPr>
          <w:p w14:paraId="60C594E2"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255.255.255.0</w:t>
            </w:r>
          </w:p>
        </w:tc>
        <w:tc>
          <w:tcPr>
            <w:tcW w:w="1813" w:type="dxa"/>
          </w:tcPr>
          <w:p w14:paraId="16ED9545" w14:textId="77777777" w:rsidR="00531F75" w:rsidRDefault="00531F75" w:rsidP="00531F75">
            <w:pPr>
              <w:cnfStyle w:val="000000000000" w:firstRow="0" w:lastRow="0" w:firstColumn="0" w:lastColumn="0" w:oddVBand="0" w:evenVBand="0" w:oddHBand="0" w:evenHBand="0" w:firstRowFirstColumn="0" w:firstRowLastColumn="0" w:lastRowFirstColumn="0" w:lastRowLastColumn="0"/>
            </w:pPr>
            <w:r>
              <w:t>192.168.33.1</w:t>
            </w:r>
          </w:p>
        </w:tc>
      </w:tr>
      <w:tr w:rsidR="005E7FE9" w14:paraId="3775A797" w14:textId="77777777" w:rsidTr="005E7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1929923" w14:textId="77777777" w:rsidR="005E7FE9" w:rsidRDefault="005E7FE9" w:rsidP="005E7FE9">
            <w:r>
              <w:t>PC4</w:t>
            </w:r>
          </w:p>
        </w:tc>
        <w:tc>
          <w:tcPr>
            <w:tcW w:w="1812" w:type="dxa"/>
          </w:tcPr>
          <w:p w14:paraId="2009D3D8"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Carte réseau</w:t>
            </w:r>
          </w:p>
        </w:tc>
        <w:tc>
          <w:tcPr>
            <w:tcW w:w="1812" w:type="dxa"/>
          </w:tcPr>
          <w:p w14:paraId="3410D053"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192.168.11.12</w:t>
            </w:r>
          </w:p>
        </w:tc>
        <w:tc>
          <w:tcPr>
            <w:tcW w:w="1813" w:type="dxa"/>
          </w:tcPr>
          <w:p w14:paraId="0414C53D"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255.255.255.0</w:t>
            </w:r>
          </w:p>
        </w:tc>
        <w:tc>
          <w:tcPr>
            <w:tcW w:w="1813" w:type="dxa"/>
          </w:tcPr>
          <w:p w14:paraId="2BDF7AC5"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192.168.11.1</w:t>
            </w:r>
          </w:p>
        </w:tc>
      </w:tr>
      <w:tr w:rsidR="005E7FE9" w14:paraId="45DF873E" w14:textId="77777777" w:rsidTr="005E7FE9">
        <w:tc>
          <w:tcPr>
            <w:cnfStyle w:val="001000000000" w:firstRow="0" w:lastRow="0" w:firstColumn="1" w:lastColumn="0" w:oddVBand="0" w:evenVBand="0" w:oddHBand="0" w:evenHBand="0" w:firstRowFirstColumn="0" w:firstRowLastColumn="0" w:lastRowFirstColumn="0" w:lastRowLastColumn="0"/>
            <w:tcW w:w="1812" w:type="dxa"/>
          </w:tcPr>
          <w:p w14:paraId="37AB2565" w14:textId="77777777" w:rsidR="005E7FE9" w:rsidRDefault="005E7FE9" w:rsidP="005E7FE9">
            <w:r>
              <w:t>PC5</w:t>
            </w:r>
          </w:p>
        </w:tc>
        <w:tc>
          <w:tcPr>
            <w:tcW w:w="1812" w:type="dxa"/>
          </w:tcPr>
          <w:p w14:paraId="3BC66FDB" w14:textId="77777777" w:rsidR="005E7FE9" w:rsidRDefault="005E7FE9" w:rsidP="005E7FE9">
            <w:pPr>
              <w:cnfStyle w:val="000000000000" w:firstRow="0" w:lastRow="0" w:firstColumn="0" w:lastColumn="0" w:oddVBand="0" w:evenVBand="0" w:oddHBand="0" w:evenHBand="0" w:firstRowFirstColumn="0" w:firstRowLastColumn="0" w:lastRowFirstColumn="0" w:lastRowLastColumn="0"/>
            </w:pPr>
            <w:r>
              <w:t>Carte réseau</w:t>
            </w:r>
          </w:p>
        </w:tc>
        <w:tc>
          <w:tcPr>
            <w:tcW w:w="1812" w:type="dxa"/>
          </w:tcPr>
          <w:p w14:paraId="46BDE812" w14:textId="77777777" w:rsidR="005E7FE9" w:rsidRDefault="005E7FE9" w:rsidP="005E7FE9">
            <w:pPr>
              <w:cnfStyle w:val="000000000000" w:firstRow="0" w:lastRow="0" w:firstColumn="0" w:lastColumn="0" w:oddVBand="0" w:evenVBand="0" w:oddHBand="0" w:evenHBand="0" w:firstRowFirstColumn="0" w:firstRowLastColumn="0" w:lastRowFirstColumn="0" w:lastRowLastColumn="0"/>
            </w:pPr>
            <w:r>
              <w:t>192.168.22.23</w:t>
            </w:r>
          </w:p>
        </w:tc>
        <w:tc>
          <w:tcPr>
            <w:tcW w:w="1813" w:type="dxa"/>
          </w:tcPr>
          <w:p w14:paraId="7E7CC743" w14:textId="77777777" w:rsidR="005E7FE9" w:rsidRDefault="005E7FE9" w:rsidP="005E7FE9">
            <w:pPr>
              <w:cnfStyle w:val="000000000000" w:firstRow="0" w:lastRow="0" w:firstColumn="0" w:lastColumn="0" w:oddVBand="0" w:evenVBand="0" w:oddHBand="0" w:evenHBand="0" w:firstRowFirstColumn="0" w:firstRowLastColumn="0" w:lastRowFirstColumn="0" w:lastRowLastColumn="0"/>
            </w:pPr>
            <w:r>
              <w:t>255.255.255.0</w:t>
            </w:r>
          </w:p>
        </w:tc>
        <w:tc>
          <w:tcPr>
            <w:tcW w:w="1813" w:type="dxa"/>
          </w:tcPr>
          <w:p w14:paraId="13F5558C" w14:textId="77777777" w:rsidR="005E7FE9" w:rsidRDefault="005E7FE9" w:rsidP="005E7FE9">
            <w:pPr>
              <w:cnfStyle w:val="000000000000" w:firstRow="0" w:lastRow="0" w:firstColumn="0" w:lastColumn="0" w:oddVBand="0" w:evenVBand="0" w:oddHBand="0" w:evenHBand="0" w:firstRowFirstColumn="0" w:firstRowLastColumn="0" w:lastRowFirstColumn="0" w:lastRowLastColumn="0"/>
            </w:pPr>
            <w:r>
              <w:t>192.168.22.1</w:t>
            </w:r>
          </w:p>
        </w:tc>
      </w:tr>
      <w:tr w:rsidR="005E7FE9" w14:paraId="360AD71D" w14:textId="77777777" w:rsidTr="005E7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B5435E2" w14:textId="77777777" w:rsidR="005E7FE9" w:rsidRDefault="005E7FE9" w:rsidP="005E7FE9">
            <w:r>
              <w:t>PC6</w:t>
            </w:r>
          </w:p>
        </w:tc>
        <w:tc>
          <w:tcPr>
            <w:tcW w:w="1812" w:type="dxa"/>
          </w:tcPr>
          <w:p w14:paraId="58A3E934"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Carte réseau</w:t>
            </w:r>
          </w:p>
        </w:tc>
        <w:tc>
          <w:tcPr>
            <w:tcW w:w="1812" w:type="dxa"/>
          </w:tcPr>
          <w:p w14:paraId="23366262"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192.168.33.34</w:t>
            </w:r>
          </w:p>
        </w:tc>
        <w:tc>
          <w:tcPr>
            <w:tcW w:w="1813" w:type="dxa"/>
          </w:tcPr>
          <w:p w14:paraId="7869120E"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255.255.255.0</w:t>
            </w:r>
          </w:p>
        </w:tc>
        <w:tc>
          <w:tcPr>
            <w:tcW w:w="1813" w:type="dxa"/>
          </w:tcPr>
          <w:p w14:paraId="71E695B9" w14:textId="77777777" w:rsidR="005E7FE9" w:rsidRDefault="005E7FE9" w:rsidP="005E7FE9">
            <w:pPr>
              <w:cnfStyle w:val="000000100000" w:firstRow="0" w:lastRow="0" w:firstColumn="0" w:lastColumn="0" w:oddVBand="0" w:evenVBand="0" w:oddHBand="1" w:evenHBand="0" w:firstRowFirstColumn="0" w:firstRowLastColumn="0" w:lastRowFirstColumn="0" w:lastRowLastColumn="0"/>
            </w:pPr>
            <w:r>
              <w:t>192.168.33.1</w:t>
            </w:r>
          </w:p>
        </w:tc>
      </w:tr>
    </w:tbl>
    <w:p w14:paraId="58EB4595" w14:textId="77777777" w:rsidR="004D72DA" w:rsidRDefault="004D72DA"/>
    <w:p w14:paraId="54D93AFF" w14:textId="77777777" w:rsidR="004D72DA" w:rsidRPr="004D72DA" w:rsidRDefault="004D72DA">
      <w:pPr>
        <w:rPr>
          <w:b/>
          <w:sz w:val="24"/>
        </w:rPr>
      </w:pPr>
      <w:r w:rsidRPr="004D72DA">
        <w:rPr>
          <w:b/>
          <w:sz w:val="24"/>
        </w:rPr>
        <w:t>NOMS DES VLANs</w:t>
      </w:r>
    </w:p>
    <w:tbl>
      <w:tblPr>
        <w:tblStyle w:val="Grilledutableau"/>
        <w:tblW w:w="0" w:type="auto"/>
        <w:tblLook w:val="04A0" w:firstRow="1" w:lastRow="0" w:firstColumn="1" w:lastColumn="0" w:noHBand="0" w:noVBand="1"/>
      </w:tblPr>
      <w:tblGrid>
        <w:gridCol w:w="1555"/>
        <w:gridCol w:w="1701"/>
      </w:tblGrid>
      <w:tr w:rsidR="004D72DA" w14:paraId="0F389BB3" w14:textId="77777777" w:rsidTr="004D72DA">
        <w:tc>
          <w:tcPr>
            <w:tcW w:w="1555" w:type="dxa"/>
          </w:tcPr>
          <w:p w14:paraId="2CB9289F" w14:textId="77777777" w:rsidR="004D72DA" w:rsidRDefault="004D72DA" w:rsidP="00531F75">
            <w:r>
              <w:t>VLAN 1</w:t>
            </w:r>
            <w:r w:rsidR="00531F75">
              <w:t>1</w:t>
            </w:r>
          </w:p>
        </w:tc>
        <w:tc>
          <w:tcPr>
            <w:tcW w:w="1701" w:type="dxa"/>
          </w:tcPr>
          <w:p w14:paraId="56582963" w14:textId="77777777" w:rsidR="004D72DA" w:rsidRDefault="004D72DA" w:rsidP="004D72DA">
            <w:r>
              <w:t>Professeurs</w:t>
            </w:r>
          </w:p>
        </w:tc>
      </w:tr>
      <w:tr w:rsidR="004D72DA" w14:paraId="53BFE647" w14:textId="77777777" w:rsidTr="004D72DA">
        <w:tc>
          <w:tcPr>
            <w:tcW w:w="1555" w:type="dxa"/>
          </w:tcPr>
          <w:p w14:paraId="09B9E89D" w14:textId="77777777" w:rsidR="004D72DA" w:rsidRDefault="004D72DA" w:rsidP="00531F75">
            <w:r>
              <w:t>VLAN 2</w:t>
            </w:r>
            <w:r w:rsidR="00531F75">
              <w:t>2</w:t>
            </w:r>
          </w:p>
        </w:tc>
        <w:tc>
          <w:tcPr>
            <w:tcW w:w="1701" w:type="dxa"/>
          </w:tcPr>
          <w:p w14:paraId="3C1D868F" w14:textId="77777777" w:rsidR="004D72DA" w:rsidRDefault="004D72DA">
            <w:r>
              <w:t>Etudiants</w:t>
            </w:r>
          </w:p>
        </w:tc>
      </w:tr>
      <w:tr w:rsidR="004D72DA" w14:paraId="53BBFE92" w14:textId="77777777" w:rsidTr="004D72DA">
        <w:tc>
          <w:tcPr>
            <w:tcW w:w="1555" w:type="dxa"/>
          </w:tcPr>
          <w:p w14:paraId="03F212D4" w14:textId="77777777" w:rsidR="004D72DA" w:rsidRDefault="004D72DA" w:rsidP="00531F75">
            <w:r>
              <w:t>VLAN 3</w:t>
            </w:r>
            <w:r w:rsidR="00531F75">
              <w:t>3</w:t>
            </w:r>
          </w:p>
        </w:tc>
        <w:tc>
          <w:tcPr>
            <w:tcW w:w="1701" w:type="dxa"/>
          </w:tcPr>
          <w:p w14:paraId="78C90B1B" w14:textId="77777777" w:rsidR="004D72DA" w:rsidRDefault="004D72DA">
            <w:r>
              <w:t>Invites</w:t>
            </w:r>
          </w:p>
        </w:tc>
      </w:tr>
      <w:tr w:rsidR="004D72DA" w14:paraId="63B732E3" w14:textId="77777777" w:rsidTr="004D72DA">
        <w:tc>
          <w:tcPr>
            <w:tcW w:w="1555" w:type="dxa"/>
          </w:tcPr>
          <w:p w14:paraId="6E22194D" w14:textId="77777777" w:rsidR="004D72DA" w:rsidRDefault="004D72DA" w:rsidP="005E7FE9">
            <w:r>
              <w:t xml:space="preserve">VLAN </w:t>
            </w:r>
            <w:r w:rsidR="005E7FE9">
              <w:t>65</w:t>
            </w:r>
          </w:p>
        </w:tc>
        <w:tc>
          <w:tcPr>
            <w:tcW w:w="1701" w:type="dxa"/>
          </w:tcPr>
          <w:p w14:paraId="2D319F40" w14:textId="77777777" w:rsidR="004D72DA" w:rsidRDefault="005E7FE9">
            <w:r>
              <w:t>Administration</w:t>
            </w:r>
          </w:p>
        </w:tc>
      </w:tr>
    </w:tbl>
    <w:p w14:paraId="06282A1A" w14:textId="77777777" w:rsidR="004D72DA" w:rsidRDefault="004D72DA"/>
    <w:p w14:paraId="4DE3CFAE" w14:textId="77777777" w:rsidR="004D72DA" w:rsidRPr="004D72DA" w:rsidRDefault="004D72DA">
      <w:pPr>
        <w:rPr>
          <w:b/>
          <w:sz w:val="24"/>
        </w:rPr>
      </w:pPr>
      <w:r w:rsidRPr="004D72DA">
        <w:rPr>
          <w:b/>
          <w:sz w:val="24"/>
        </w:rPr>
        <w:t>Affectation initiale des ports</w:t>
      </w:r>
    </w:p>
    <w:tbl>
      <w:tblPr>
        <w:tblStyle w:val="Grilledutableau"/>
        <w:tblW w:w="0" w:type="auto"/>
        <w:tblLook w:val="04A0" w:firstRow="1" w:lastRow="0" w:firstColumn="1" w:lastColumn="0" w:noHBand="0" w:noVBand="1"/>
      </w:tblPr>
      <w:tblGrid>
        <w:gridCol w:w="3020"/>
        <w:gridCol w:w="4346"/>
        <w:gridCol w:w="1696"/>
      </w:tblGrid>
      <w:tr w:rsidR="004D72DA" w14:paraId="75B0CC04" w14:textId="77777777" w:rsidTr="004D72DA">
        <w:tc>
          <w:tcPr>
            <w:tcW w:w="3020" w:type="dxa"/>
          </w:tcPr>
          <w:p w14:paraId="37A334CE" w14:textId="77777777" w:rsidR="004D72DA" w:rsidRDefault="004D72DA">
            <w:r>
              <w:t>Port</w:t>
            </w:r>
          </w:p>
        </w:tc>
        <w:tc>
          <w:tcPr>
            <w:tcW w:w="4346" w:type="dxa"/>
          </w:tcPr>
          <w:p w14:paraId="0B2DA093" w14:textId="77777777" w:rsidR="004D72DA" w:rsidRDefault="004D72DA">
            <w:r>
              <w:t>Affectation</w:t>
            </w:r>
          </w:p>
        </w:tc>
        <w:tc>
          <w:tcPr>
            <w:tcW w:w="1696" w:type="dxa"/>
          </w:tcPr>
          <w:p w14:paraId="7075E3CB" w14:textId="77777777" w:rsidR="004D72DA" w:rsidRDefault="004D72DA">
            <w:r>
              <w:t>Réseau</w:t>
            </w:r>
          </w:p>
        </w:tc>
      </w:tr>
      <w:tr w:rsidR="004D72DA" w14:paraId="063EA745" w14:textId="77777777" w:rsidTr="004D72DA">
        <w:tc>
          <w:tcPr>
            <w:tcW w:w="3020" w:type="dxa"/>
          </w:tcPr>
          <w:p w14:paraId="1A8FBD9A" w14:textId="77777777" w:rsidR="004D72DA" w:rsidRDefault="004D72DA">
            <w:r>
              <w:t>FA0/1 à Fa0/5</w:t>
            </w:r>
          </w:p>
        </w:tc>
        <w:tc>
          <w:tcPr>
            <w:tcW w:w="4346" w:type="dxa"/>
          </w:tcPr>
          <w:p w14:paraId="17697213" w14:textId="77777777" w:rsidR="004D72DA" w:rsidRDefault="004D72DA" w:rsidP="005E7FE9">
            <w:r>
              <w:t>Agrégations 802.1q (</w:t>
            </w:r>
            <w:proofErr w:type="gramStart"/>
            <w:r>
              <w:t xml:space="preserve">TRUNK)   </w:t>
            </w:r>
            <w:proofErr w:type="gramEnd"/>
            <w:r>
              <w:t xml:space="preserve">- VLAN </w:t>
            </w:r>
            <w:r w:rsidR="005E7FE9">
              <w:t>65</w:t>
            </w:r>
            <w:r>
              <w:t xml:space="preserve"> natif</w:t>
            </w:r>
          </w:p>
        </w:tc>
        <w:tc>
          <w:tcPr>
            <w:tcW w:w="1696" w:type="dxa"/>
          </w:tcPr>
          <w:p w14:paraId="4349EE10" w14:textId="77777777" w:rsidR="004D72DA" w:rsidRDefault="004D72DA" w:rsidP="005E7FE9">
            <w:r>
              <w:t>192.168.</w:t>
            </w:r>
            <w:r w:rsidR="005E7FE9">
              <w:t>65</w:t>
            </w:r>
            <w:r>
              <w:t>.0/24</w:t>
            </w:r>
          </w:p>
        </w:tc>
      </w:tr>
      <w:tr w:rsidR="004D72DA" w14:paraId="2C5B4631" w14:textId="77777777" w:rsidTr="004D72DA">
        <w:tc>
          <w:tcPr>
            <w:tcW w:w="3020" w:type="dxa"/>
          </w:tcPr>
          <w:p w14:paraId="2CA3B22C" w14:textId="77777777" w:rsidR="004D72DA" w:rsidRDefault="004D72DA">
            <w:r>
              <w:t>Fa0/6 à Fa0/10</w:t>
            </w:r>
          </w:p>
        </w:tc>
        <w:tc>
          <w:tcPr>
            <w:tcW w:w="4346" w:type="dxa"/>
          </w:tcPr>
          <w:p w14:paraId="1EF70CFD" w14:textId="77777777" w:rsidR="004D72DA" w:rsidRDefault="004D72DA" w:rsidP="00531F75">
            <w:r>
              <w:t>VLAN 3</w:t>
            </w:r>
            <w:r w:rsidR="00531F75">
              <w:t>3</w:t>
            </w:r>
            <w:r>
              <w:t xml:space="preserve"> </w:t>
            </w:r>
          </w:p>
        </w:tc>
        <w:tc>
          <w:tcPr>
            <w:tcW w:w="1696" w:type="dxa"/>
          </w:tcPr>
          <w:p w14:paraId="06BA18EF" w14:textId="77777777" w:rsidR="004D72DA" w:rsidRDefault="004D72DA">
            <w:r>
              <w:t>1</w:t>
            </w:r>
            <w:r w:rsidR="00531F75">
              <w:t>92.168.33</w:t>
            </w:r>
            <w:r>
              <w:t>.0/24</w:t>
            </w:r>
          </w:p>
        </w:tc>
      </w:tr>
      <w:tr w:rsidR="004D72DA" w14:paraId="5F229144" w14:textId="77777777" w:rsidTr="004D72DA">
        <w:tc>
          <w:tcPr>
            <w:tcW w:w="3020" w:type="dxa"/>
          </w:tcPr>
          <w:p w14:paraId="44A09693" w14:textId="77777777" w:rsidR="004D72DA" w:rsidRDefault="004D72DA">
            <w:r>
              <w:t>Fa0/11 à Fa0/17</w:t>
            </w:r>
          </w:p>
        </w:tc>
        <w:tc>
          <w:tcPr>
            <w:tcW w:w="4346" w:type="dxa"/>
          </w:tcPr>
          <w:p w14:paraId="5FBD57E6" w14:textId="77777777" w:rsidR="004D72DA" w:rsidRDefault="004D72DA" w:rsidP="00531F75">
            <w:r>
              <w:t>VLAN 1</w:t>
            </w:r>
            <w:r w:rsidR="00531F75">
              <w:t>1</w:t>
            </w:r>
          </w:p>
        </w:tc>
        <w:tc>
          <w:tcPr>
            <w:tcW w:w="1696" w:type="dxa"/>
          </w:tcPr>
          <w:p w14:paraId="7DE1EBDE" w14:textId="77777777" w:rsidR="004D72DA" w:rsidRDefault="004D72DA">
            <w:r>
              <w:t>1</w:t>
            </w:r>
            <w:r w:rsidR="00531F75">
              <w:t>92.168.11</w:t>
            </w:r>
            <w:r>
              <w:t>.0/24</w:t>
            </w:r>
          </w:p>
        </w:tc>
      </w:tr>
      <w:tr w:rsidR="004D72DA" w14:paraId="2B44765E" w14:textId="77777777" w:rsidTr="004D72DA">
        <w:tc>
          <w:tcPr>
            <w:tcW w:w="3020" w:type="dxa"/>
          </w:tcPr>
          <w:p w14:paraId="4C2BD404" w14:textId="77777777" w:rsidR="004D72DA" w:rsidRDefault="004D72DA">
            <w:r>
              <w:t>Fa0/18 à Fa0/24</w:t>
            </w:r>
          </w:p>
        </w:tc>
        <w:tc>
          <w:tcPr>
            <w:tcW w:w="4346" w:type="dxa"/>
          </w:tcPr>
          <w:p w14:paraId="48717006" w14:textId="77777777" w:rsidR="004D72DA" w:rsidRDefault="004D72DA" w:rsidP="00531F75">
            <w:r>
              <w:t>VLAN 2</w:t>
            </w:r>
            <w:r w:rsidR="00531F75">
              <w:t>2</w:t>
            </w:r>
          </w:p>
        </w:tc>
        <w:tc>
          <w:tcPr>
            <w:tcW w:w="1696" w:type="dxa"/>
          </w:tcPr>
          <w:p w14:paraId="42E37676" w14:textId="77777777" w:rsidR="004D72DA" w:rsidRDefault="004D72DA">
            <w:r>
              <w:t>1</w:t>
            </w:r>
            <w:r w:rsidR="00531F75">
              <w:t>92.168.22</w:t>
            </w:r>
            <w:r>
              <w:t>.0/24</w:t>
            </w:r>
          </w:p>
        </w:tc>
      </w:tr>
    </w:tbl>
    <w:p w14:paraId="7C7DC465" w14:textId="77777777" w:rsidR="004C4BCB" w:rsidRDefault="004C4BCB" w:rsidP="004C4BCB">
      <w:pPr>
        <w:autoSpaceDE w:val="0"/>
        <w:autoSpaceDN w:val="0"/>
        <w:adjustRightInd w:val="0"/>
        <w:spacing w:after="0" w:line="240" w:lineRule="auto"/>
        <w:rPr>
          <w:rFonts w:ascii="CIDFont+F2" w:hAnsi="CIDFont+F2" w:cs="CIDFont+F2"/>
          <w:b/>
          <w:sz w:val="19"/>
          <w:szCs w:val="19"/>
          <w:u w:val="single"/>
        </w:rPr>
      </w:pPr>
    </w:p>
    <w:p w14:paraId="7FE44522" w14:textId="77777777" w:rsidR="005E7FE9" w:rsidRDefault="005E7FE9" w:rsidP="004C4BCB">
      <w:pPr>
        <w:autoSpaceDE w:val="0"/>
        <w:autoSpaceDN w:val="0"/>
        <w:adjustRightInd w:val="0"/>
        <w:spacing w:after="0" w:line="240" w:lineRule="auto"/>
        <w:rPr>
          <w:rFonts w:ascii="CIDFont+F2" w:hAnsi="CIDFont+F2" w:cs="CIDFont+F2"/>
          <w:b/>
          <w:sz w:val="19"/>
          <w:szCs w:val="19"/>
          <w:u w:val="single"/>
        </w:rPr>
      </w:pPr>
    </w:p>
    <w:p w14:paraId="733D1FA9" w14:textId="77777777" w:rsidR="005E7FE9" w:rsidRDefault="005E7FE9" w:rsidP="004C4BCB">
      <w:pPr>
        <w:autoSpaceDE w:val="0"/>
        <w:autoSpaceDN w:val="0"/>
        <w:adjustRightInd w:val="0"/>
        <w:spacing w:after="0" w:line="240" w:lineRule="auto"/>
        <w:rPr>
          <w:rFonts w:ascii="CIDFont+F2" w:hAnsi="CIDFont+F2" w:cs="CIDFont+F2"/>
          <w:b/>
          <w:sz w:val="19"/>
          <w:szCs w:val="19"/>
          <w:u w:val="single"/>
        </w:rPr>
      </w:pPr>
    </w:p>
    <w:p w14:paraId="0AF48F68" w14:textId="77777777" w:rsidR="005E7FE9" w:rsidRDefault="005E7FE9" w:rsidP="004C4BCB">
      <w:pPr>
        <w:autoSpaceDE w:val="0"/>
        <w:autoSpaceDN w:val="0"/>
        <w:adjustRightInd w:val="0"/>
        <w:spacing w:after="0" w:line="240" w:lineRule="auto"/>
        <w:rPr>
          <w:rFonts w:ascii="CIDFont+F2" w:hAnsi="CIDFont+F2" w:cs="CIDFont+F2"/>
          <w:b/>
          <w:sz w:val="19"/>
          <w:szCs w:val="19"/>
          <w:u w:val="single"/>
        </w:rPr>
      </w:pPr>
    </w:p>
    <w:p w14:paraId="632E49BE" w14:textId="77777777" w:rsidR="005E7FE9" w:rsidRDefault="005E7FE9" w:rsidP="004C4BCB">
      <w:pPr>
        <w:autoSpaceDE w:val="0"/>
        <w:autoSpaceDN w:val="0"/>
        <w:adjustRightInd w:val="0"/>
        <w:spacing w:after="0" w:line="240" w:lineRule="auto"/>
        <w:rPr>
          <w:rFonts w:ascii="CIDFont+F2" w:hAnsi="CIDFont+F2" w:cs="CIDFont+F2"/>
          <w:b/>
          <w:sz w:val="19"/>
          <w:szCs w:val="19"/>
          <w:u w:val="single"/>
        </w:rPr>
      </w:pPr>
    </w:p>
    <w:p w14:paraId="01CFEA60" w14:textId="77777777" w:rsidR="005E7FE9" w:rsidRDefault="005E7FE9" w:rsidP="004C4BCB">
      <w:pPr>
        <w:autoSpaceDE w:val="0"/>
        <w:autoSpaceDN w:val="0"/>
        <w:adjustRightInd w:val="0"/>
        <w:spacing w:after="0" w:line="240" w:lineRule="auto"/>
        <w:rPr>
          <w:rFonts w:ascii="CIDFont+F2" w:hAnsi="CIDFont+F2" w:cs="CIDFont+F2"/>
          <w:b/>
          <w:sz w:val="19"/>
          <w:szCs w:val="19"/>
          <w:u w:val="single"/>
        </w:rPr>
      </w:pPr>
    </w:p>
    <w:p w14:paraId="205F0B04" w14:textId="77777777" w:rsidR="004C4BCB" w:rsidRPr="004C4BCB" w:rsidRDefault="004C4BCB" w:rsidP="004C4BCB">
      <w:pPr>
        <w:autoSpaceDE w:val="0"/>
        <w:autoSpaceDN w:val="0"/>
        <w:adjustRightInd w:val="0"/>
        <w:spacing w:after="0" w:line="240" w:lineRule="auto"/>
        <w:rPr>
          <w:rFonts w:ascii="CIDFont+F2" w:hAnsi="CIDFont+F2" w:cs="CIDFont+F2"/>
          <w:b/>
          <w:sz w:val="19"/>
          <w:szCs w:val="19"/>
          <w:u w:val="single"/>
        </w:rPr>
      </w:pPr>
      <w:r w:rsidRPr="004C4BCB">
        <w:rPr>
          <w:rFonts w:ascii="CIDFont+F2" w:hAnsi="CIDFont+F2" w:cs="CIDFont+F2"/>
          <w:b/>
          <w:sz w:val="19"/>
          <w:szCs w:val="19"/>
          <w:u w:val="single"/>
        </w:rPr>
        <w:lastRenderedPageBreak/>
        <w:t>Étape 1 : configuration des commutateurs conformément aux instructions suivantes</w:t>
      </w:r>
    </w:p>
    <w:p w14:paraId="79365D63" w14:textId="77777777" w:rsidR="004C4BCB" w:rsidRPr="00FC5D39" w:rsidRDefault="004C4BCB" w:rsidP="00A75490">
      <w:pPr>
        <w:pStyle w:val="Paragraphedeliste"/>
        <w:numPr>
          <w:ilvl w:val="0"/>
          <w:numId w:val="1"/>
        </w:numPr>
        <w:spacing w:after="0"/>
        <w:rPr>
          <w:i/>
          <w:sz w:val="18"/>
        </w:rPr>
      </w:pPr>
      <w:r>
        <w:t>Configurez le nom d’hôte du commutateur</w:t>
      </w:r>
      <w:r w:rsidR="00A75490">
        <w:t xml:space="preserve"> </w:t>
      </w:r>
      <w:r w:rsidR="00A75490" w:rsidRPr="00FC5D39">
        <w:rPr>
          <w:i/>
          <w:sz w:val="18"/>
        </w:rPr>
        <w:t>(indiquez le prompt et la commande ci-dessous)</w:t>
      </w:r>
    </w:p>
    <w:p w14:paraId="4E260287" w14:textId="77777777" w:rsidR="00F25EA6" w:rsidRDefault="00F25EA6" w:rsidP="00F25EA6">
      <w:pPr>
        <w:pBdr>
          <w:top w:val="single" w:sz="4" w:space="1" w:color="auto"/>
          <w:left w:val="single" w:sz="4" w:space="4" w:color="auto"/>
          <w:bottom w:val="single" w:sz="4" w:space="1" w:color="auto"/>
          <w:right w:val="single" w:sz="4" w:space="4" w:color="auto"/>
        </w:pBdr>
      </w:pPr>
      <w:proofErr w:type="spellStart"/>
      <w:r>
        <w:t>Switch#conf</w:t>
      </w:r>
      <w:proofErr w:type="spellEnd"/>
      <w:r>
        <w:t xml:space="preserve"> t</w:t>
      </w:r>
    </w:p>
    <w:p w14:paraId="233BC644" w14:textId="77777777" w:rsidR="00F25EA6" w:rsidRDefault="00F25EA6" w:rsidP="00F25EA6">
      <w:pPr>
        <w:pBdr>
          <w:top w:val="single" w:sz="4" w:space="1" w:color="auto"/>
          <w:left w:val="single" w:sz="4" w:space="4" w:color="auto"/>
          <w:bottom w:val="single" w:sz="4" w:space="1" w:color="auto"/>
          <w:right w:val="single" w:sz="4" w:space="4" w:color="auto"/>
        </w:pBdr>
      </w:pPr>
      <w:r>
        <w:t xml:space="preserve">Enter configuration </w:t>
      </w:r>
      <w:proofErr w:type="spellStart"/>
      <w:r>
        <w:t>commands</w:t>
      </w:r>
      <w:proofErr w:type="spellEnd"/>
      <w:r>
        <w:t xml:space="preserve">, one per line.  End </w:t>
      </w:r>
      <w:proofErr w:type="spellStart"/>
      <w:r>
        <w:t>with</w:t>
      </w:r>
      <w:proofErr w:type="spellEnd"/>
      <w:r>
        <w:t xml:space="preserve"> CNTL/Z.</w:t>
      </w:r>
    </w:p>
    <w:p w14:paraId="35A99401" w14:textId="7DD98AA0" w:rsidR="00A75490" w:rsidRDefault="00F25EA6" w:rsidP="00F25EA6">
      <w:pPr>
        <w:pBdr>
          <w:top w:val="single" w:sz="4" w:space="1" w:color="auto"/>
          <w:left w:val="single" w:sz="4" w:space="4" w:color="auto"/>
          <w:bottom w:val="single" w:sz="4" w:space="1" w:color="auto"/>
          <w:right w:val="single" w:sz="4" w:space="4" w:color="auto"/>
        </w:pBdr>
      </w:pPr>
      <w:r>
        <w:t>Switch(config)#hostname S2</w:t>
      </w:r>
    </w:p>
    <w:p w14:paraId="5453BFD9" w14:textId="77777777" w:rsidR="00F25EA6" w:rsidRDefault="00F25EA6" w:rsidP="00F25EA6">
      <w:pPr>
        <w:pBdr>
          <w:top w:val="single" w:sz="4" w:space="1" w:color="auto"/>
          <w:left w:val="single" w:sz="4" w:space="4" w:color="auto"/>
          <w:bottom w:val="single" w:sz="4" w:space="1" w:color="auto"/>
          <w:right w:val="single" w:sz="4" w:space="4" w:color="auto"/>
        </w:pBdr>
      </w:pPr>
      <w:proofErr w:type="spellStart"/>
      <w:r>
        <w:t>Switch#conf</w:t>
      </w:r>
      <w:proofErr w:type="spellEnd"/>
      <w:r>
        <w:t xml:space="preserve"> t</w:t>
      </w:r>
    </w:p>
    <w:p w14:paraId="2BF3BE4D" w14:textId="77777777" w:rsidR="00F25EA6" w:rsidRDefault="00F25EA6" w:rsidP="00F25EA6">
      <w:pPr>
        <w:pBdr>
          <w:top w:val="single" w:sz="4" w:space="1" w:color="auto"/>
          <w:left w:val="single" w:sz="4" w:space="4" w:color="auto"/>
          <w:bottom w:val="single" w:sz="4" w:space="1" w:color="auto"/>
          <w:right w:val="single" w:sz="4" w:space="4" w:color="auto"/>
        </w:pBdr>
      </w:pPr>
      <w:r>
        <w:t xml:space="preserve">Enter configuration </w:t>
      </w:r>
      <w:proofErr w:type="spellStart"/>
      <w:r>
        <w:t>commands</w:t>
      </w:r>
      <w:proofErr w:type="spellEnd"/>
      <w:r>
        <w:t xml:space="preserve">, one per line.  End </w:t>
      </w:r>
      <w:proofErr w:type="spellStart"/>
      <w:r>
        <w:t>with</w:t>
      </w:r>
      <w:proofErr w:type="spellEnd"/>
      <w:r>
        <w:t xml:space="preserve"> CNTL/Z.</w:t>
      </w:r>
    </w:p>
    <w:p w14:paraId="1DA815A9" w14:textId="252ECE73" w:rsidR="00F25EA6" w:rsidRDefault="00F25EA6" w:rsidP="00F25EA6">
      <w:pPr>
        <w:pBdr>
          <w:top w:val="single" w:sz="4" w:space="1" w:color="auto"/>
          <w:left w:val="single" w:sz="4" w:space="4" w:color="auto"/>
          <w:bottom w:val="single" w:sz="4" w:space="1" w:color="auto"/>
          <w:right w:val="single" w:sz="4" w:space="4" w:color="auto"/>
        </w:pBdr>
      </w:pPr>
      <w:r>
        <w:t>Switch(config)#hostname S1</w:t>
      </w:r>
    </w:p>
    <w:p w14:paraId="5DF1BEF9" w14:textId="77777777" w:rsidR="00F25EA6" w:rsidRDefault="00F25EA6" w:rsidP="00F25EA6">
      <w:pPr>
        <w:pBdr>
          <w:top w:val="single" w:sz="4" w:space="1" w:color="auto"/>
          <w:left w:val="single" w:sz="4" w:space="4" w:color="auto"/>
          <w:bottom w:val="single" w:sz="4" w:space="1" w:color="auto"/>
          <w:right w:val="single" w:sz="4" w:space="4" w:color="auto"/>
        </w:pBdr>
      </w:pPr>
      <w:proofErr w:type="spellStart"/>
      <w:r>
        <w:t>Switch#conf</w:t>
      </w:r>
      <w:proofErr w:type="spellEnd"/>
      <w:r>
        <w:t xml:space="preserve"> t</w:t>
      </w:r>
    </w:p>
    <w:p w14:paraId="1E384CB2" w14:textId="77777777" w:rsidR="00F25EA6" w:rsidRDefault="00F25EA6" w:rsidP="00F25EA6">
      <w:pPr>
        <w:pBdr>
          <w:top w:val="single" w:sz="4" w:space="1" w:color="auto"/>
          <w:left w:val="single" w:sz="4" w:space="4" w:color="auto"/>
          <w:bottom w:val="single" w:sz="4" w:space="1" w:color="auto"/>
          <w:right w:val="single" w:sz="4" w:space="4" w:color="auto"/>
        </w:pBdr>
      </w:pPr>
      <w:r>
        <w:t xml:space="preserve">Enter configuration </w:t>
      </w:r>
      <w:proofErr w:type="spellStart"/>
      <w:r>
        <w:t>commands</w:t>
      </w:r>
      <w:proofErr w:type="spellEnd"/>
      <w:r>
        <w:t xml:space="preserve">, one per line.  End </w:t>
      </w:r>
      <w:proofErr w:type="spellStart"/>
      <w:r>
        <w:t>with</w:t>
      </w:r>
      <w:proofErr w:type="spellEnd"/>
      <w:r>
        <w:t xml:space="preserve"> CNTL/Z.</w:t>
      </w:r>
    </w:p>
    <w:p w14:paraId="0FB2EB18" w14:textId="07412999" w:rsidR="00F25EA6" w:rsidRDefault="00F25EA6" w:rsidP="00F25EA6">
      <w:pPr>
        <w:pBdr>
          <w:top w:val="single" w:sz="4" w:space="1" w:color="auto"/>
          <w:left w:val="single" w:sz="4" w:space="4" w:color="auto"/>
          <w:bottom w:val="single" w:sz="4" w:space="1" w:color="auto"/>
          <w:right w:val="single" w:sz="4" w:space="4" w:color="auto"/>
        </w:pBdr>
      </w:pPr>
      <w:r>
        <w:t>Switch(config)#hostname S3</w:t>
      </w:r>
    </w:p>
    <w:p w14:paraId="459FB9B6" w14:textId="77777777" w:rsidR="00FC5D39" w:rsidRPr="00FC5D39" w:rsidRDefault="004C4BCB" w:rsidP="00FC5D39">
      <w:pPr>
        <w:pStyle w:val="Paragraphedeliste"/>
        <w:numPr>
          <w:ilvl w:val="0"/>
          <w:numId w:val="1"/>
        </w:numPr>
        <w:spacing w:after="0"/>
        <w:rPr>
          <w:i/>
          <w:sz w:val="18"/>
        </w:rPr>
      </w:pPr>
      <w:r>
        <w:t>Désactivez la recherche DNS.</w:t>
      </w:r>
      <w:r w:rsidR="00FC5D39" w:rsidRPr="00FC5D39">
        <w:rPr>
          <w:i/>
        </w:rPr>
        <w:t xml:space="preserve"> </w:t>
      </w:r>
      <w:r w:rsidR="00FC5D39" w:rsidRPr="00FC5D39">
        <w:rPr>
          <w:i/>
          <w:sz w:val="18"/>
        </w:rPr>
        <w:t>(</w:t>
      </w:r>
      <w:proofErr w:type="gramStart"/>
      <w:r w:rsidR="00FC5D39" w:rsidRPr="00FC5D39">
        <w:rPr>
          <w:i/>
          <w:sz w:val="18"/>
        </w:rPr>
        <w:t>indiquez</w:t>
      </w:r>
      <w:proofErr w:type="gramEnd"/>
      <w:r w:rsidR="00FC5D39" w:rsidRPr="00FC5D39">
        <w:rPr>
          <w:i/>
          <w:sz w:val="18"/>
        </w:rPr>
        <w:t xml:space="preserve"> le prompt et la commande ci-dessous)</w:t>
      </w:r>
    </w:p>
    <w:p w14:paraId="1BA462AC" w14:textId="32ECCD89" w:rsidR="00FC5D39" w:rsidRDefault="00F25EA6" w:rsidP="00FC5D39">
      <w:pPr>
        <w:pBdr>
          <w:top w:val="single" w:sz="4" w:space="1" w:color="auto"/>
          <w:left w:val="single" w:sz="4" w:space="4" w:color="auto"/>
          <w:bottom w:val="single" w:sz="4" w:space="1" w:color="auto"/>
          <w:right w:val="single" w:sz="4" w:space="4" w:color="auto"/>
        </w:pBdr>
      </w:pPr>
      <w:r>
        <w:t>S1</w:t>
      </w:r>
      <w:r w:rsidRPr="00F25EA6">
        <w:t xml:space="preserve">(config)#no </w:t>
      </w:r>
      <w:proofErr w:type="spellStart"/>
      <w:r w:rsidRPr="00F25EA6">
        <w:t>ip</w:t>
      </w:r>
      <w:proofErr w:type="spellEnd"/>
      <w:r w:rsidRPr="00F25EA6">
        <w:t xml:space="preserve"> </w:t>
      </w:r>
      <w:proofErr w:type="spellStart"/>
      <w:r w:rsidRPr="00F25EA6">
        <w:t>domain-lookup</w:t>
      </w:r>
      <w:proofErr w:type="spellEnd"/>
    </w:p>
    <w:p w14:paraId="2C3B4C7E" w14:textId="5FB0A3DF" w:rsidR="00F25EA6" w:rsidRDefault="00F25EA6" w:rsidP="00F25EA6">
      <w:pPr>
        <w:pBdr>
          <w:top w:val="single" w:sz="4" w:space="1" w:color="auto"/>
          <w:left w:val="single" w:sz="4" w:space="4" w:color="auto"/>
          <w:bottom w:val="single" w:sz="4" w:space="1" w:color="auto"/>
          <w:right w:val="single" w:sz="4" w:space="4" w:color="auto"/>
        </w:pBdr>
      </w:pPr>
      <w:r>
        <w:t>S3</w:t>
      </w:r>
      <w:r w:rsidRPr="00F25EA6">
        <w:t xml:space="preserve">(config)#no </w:t>
      </w:r>
      <w:proofErr w:type="spellStart"/>
      <w:r w:rsidRPr="00F25EA6">
        <w:t>ip</w:t>
      </w:r>
      <w:proofErr w:type="spellEnd"/>
      <w:r w:rsidRPr="00F25EA6">
        <w:t xml:space="preserve"> </w:t>
      </w:r>
      <w:proofErr w:type="spellStart"/>
      <w:r w:rsidRPr="00F25EA6">
        <w:t>domain-lookup</w:t>
      </w:r>
      <w:proofErr w:type="spellEnd"/>
    </w:p>
    <w:p w14:paraId="168B8BE3" w14:textId="5C4B41A3" w:rsidR="00F25EA6" w:rsidRDefault="00F25EA6" w:rsidP="00F25EA6">
      <w:pPr>
        <w:pBdr>
          <w:top w:val="single" w:sz="4" w:space="1" w:color="auto"/>
          <w:left w:val="single" w:sz="4" w:space="4" w:color="auto"/>
          <w:bottom w:val="single" w:sz="4" w:space="1" w:color="auto"/>
          <w:right w:val="single" w:sz="4" w:space="4" w:color="auto"/>
        </w:pBdr>
      </w:pPr>
      <w:r>
        <w:t>S2</w:t>
      </w:r>
      <w:r w:rsidRPr="00F25EA6">
        <w:t xml:space="preserve">(config)#no </w:t>
      </w:r>
      <w:proofErr w:type="spellStart"/>
      <w:r w:rsidRPr="00F25EA6">
        <w:t>ip</w:t>
      </w:r>
      <w:proofErr w:type="spellEnd"/>
      <w:r w:rsidRPr="00F25EA6">
        <w:t xml:space="preserve"> </w:t>
      </w:r>
      <w:proofErr w:type="spellStart"/>
      <w:r w:rsidRPr="00F25EA6">
        <w:t>domain-lookup</w:t>
      </w:r>
      <w:proofErr w:type="spellEnd"/>
    </w:p>
    <w:p w14:paraId="0C6A1503" w14:textId="77777777" w:rsidR="00FC5D39" w:rsidRPr="00FC5D39" w:rsidRDefault="004C4BCB" w:rsidP="00FC5D39">
      <w:pPr>
        <w:pStyle w:val="Paragraphedeliste"/>
        <w:numPr>
          <w:ilvl w:val="0"/>
          <w:numId w:val="1"/>
        </w:numPr>
        <w:spacing w:after="0"/>
        <w:rPr>
          <w:i/>
          <w:sz w:val="10"/>
        </w:rPr>
      </w:pPr>
      <w:r>
        <w:t xml:space="preserve">Configurez le mot de passe </w:t>
      </w:r>
      <w:r w:rsidR="00E63038">
        <w:t>« </w:t>
      </w:r>
      <w:proofErr w:type="spellStart"/>
      <w:r w:rsidR="005B4063">
        <w:rPr>
          <w:rFonts w:ascii="CIDFont+F2" w:hAnsi="CIDFont+F2" w:cs="CIDFont+F2"/>
        </w:rPr>
        <w:t>CDF</w:t>
      </w:r>
      <w:r w:rsidR="00E63038">
        <w:rPr>
          <w:rFonts w:ascii="CIDFont+F2" w:hAnsi="CIDFont+F2" w:cs="CIDFont+F2"/>
        </w:rPr>
        <w:t>exe</w:t>
      </w:r>
      <w:proofErr w:type="spellEnd"/>
      <w:r w:rsidR="00E63038">
        <w:rPr>
          <w:rFonts w:ascii="CIDFont+F2" w:hAnsi="CIDFont+F2" w:cs="CIDFont+F2"/>
        </w:rPr>
        <w:t> »</w:t>
      </w:r>
      <w:r w:rsidRPr="004C4BCB">
        <w:rPr>
          <w:rFonts w:ascii="CIDFont+F2" w:hAnsi="CIDFont+F2" w:cs="CIDFont+F2"/>
        </w:rPr>
        <w:t xml:space="preserve"> pour le mode </w:t>
      </w:r>
      <w:proofErr w:type="gramStart"/>
      <w:r w:rsidRPr="004C4BCB">
        <w:rPr>
          <w:rFonts w:ascii="CIDFont+F2" w:hAnsi="CIDFont+F2" w:cs="CIDFont+F2"/>
        </w:rPr>
        <w:t>d’exécution</w:t>
      </w:r>
      <w:r w:rsidR="00FC5D39" w:rsidRPr="00FC5D39">
        <w:rPr>
          <w:i/>
          <w:sz w:val="10"/>
        </w:rPr>
        <w:t>(</w:t>
      </w:r>
      <w:proofErr w:type="gramEnd"/>
      <w:r w:rsidR="00FC5D39" w:rsidRPr="00FC5D39">
        <w:rPr>
          <w:i/>
          <w:sz w:val="10"/>
        </w:rPr>
        <w:t>indiquez le prompt et la commande ci-dessous)</w:t>
      </w:r>
    </w:p>
    <w:p w14:paraId="5CB4D43A" w14:textId="09288A20" w:rsidR="00FC5D39" w:rsidRDefault="00F25EA6" w:rsidP="00FC5D39">
      <w:pPr>
        <w:pBdr>
          <w:top w:val="single" w:sz="4" w:space="1" w:color="auto"/>
          <w:left w:val="single" w:sz="4" w:space="4" w:color="auto"/>
          <w:bottom w:val="single" w:sz="4" w:space="1" w:color="auto"/>
          <w:right w:val="single" w:sz="4" w:space="4" w:color="auto"/>
        </w:pBdr>
      </w:pPr>
      <w:r w:rsidRPr="00F25EA6">
        <w:t xml:space="preserve">S2(config)#enable secret </w:t>
      </w:r>
      <w:proofErr w:type="spellStart"/>
      <w:r w:rsidRPr="00F25EA6">
        <w:t>CDFexe</w:t>
      </w:r>
      <w:proofErr w:type="spellEnd"/>
    </w:p>
    <w:p w14:paraId="1EF08920" w14:textId="518E372E" w:rsidR="00F25EA6" w:rsidRDefault="00F25EA6" w:rsidP="00F25EA6">
      <w:pPr>
        <w:pBdr>
          <w:top w:val="single" w:sz="4" w:space="1" w:color="auto"/>
          <w:left w:val="single" w:sz="4" w:space="4" w:color="auto"/>
          <w:bottom w:val="single" w:sz="4" w:space="1" w:color="auto"/>
          <w:right w:val="single" w:sz="4" w:space="4" w:color="auto"/>
        </w:pBdr>
      </w:pPr>
      <w:r w:rsidRPr="00F25EA6">
        <w:t>S</w:t>
      </w:r>
      <w:r>
        <w:t>1</w:t>
      </w:r>
      <w:r w:rsidRPr="00F25EA6">
        <w:t xml:space="preserve">(config)#enable secret </w:t>
      </w:r>
      <w:proofErr w:type="spellStart"/>
      <w:r w:rsidRPr="00F25EA6">
        <w:t>CDFexe</w:t>
      </w:r>
      <w:proofErr w:type="spellEnd"/>
    </w:p>
    <w:p w14:paraId="0CC96513" w14:textId="6FBD8848" w:rsidR="00F25EA6" w:rsidRDefault="00F25EA6" w:rsidP="00F25EA6">
      <w:pPr>
        <w:pBdr>
          <w:top w:val="single" w:sz="4" w:space="1" w:color="auto"/>
          <w:left w:val="single" w:sz="4" w:space="4" w:color="auto"/>
          <w:bottom w:val="single" w:sz="4" w:space="1" w:color="auto"/>
          <w:right w:val="single" w:sz="4" w:space="4" w:color="auto"/>
        </w:pBdr>
      </w:pPr>
      <w:r w:rsidRPr="00F25EA6">
        <w:t>S</w:t>
      </w:r>
      <w:r>
        <w:t>3</w:t>
      </w:r>
      <w:r w:rsidRPr="00F25EA6">
        <w:t xml:space="preserve">(config)#enable secret </w:t>
      </w:r>
      <w:proofErr w:type="spellStart"/>
      <w:r w:rsidRPr="00F25EA6">
        <w:t>CDFexe</w:t>
      </w:r>
      <w:proofErr w:type="spellEnd"/>
    </w:p>
    <w:p w14:paraId="203EA17E" w14:textId="77777777" w:rsidR="00FC5D39" w:rsidRPr="00FC5D39" w:rsidRDefault="004C4BCB" w:rsidP="00FC5D39">
      <w:pPr>
        <w:pStyle w:val="Paragraphedeliste"/>
        <w:numPr>
          <w:ilvl w:val="0"/>
          <w:numId w:val="1"/>
        </w:numPr>
        <w:spacing w:after="0"/>
        <w:rPr>
          <w:i/>
          <w:sz w:val="8"/>
        </w:rPr>
      </w:pPr>
      <w:r>
        <w:t xml:space="preserve">Configurez le mot de passe </w:t>
      </w:r>
      <w:r w:rsidR="00E63038">
        <w:t>« </w:t>
      </w:r>
      <w:proofErr w:type="spellStart"/>
      <w:r w:rsidR="005B4063">
        <w:rPr>
          <w:rFonts w:ascii="CIDFont+F2" w:hAnsi="CIDFont+F2" w:cs="CIDFont+F2"/>
        </w:rPr>
        <w:t>CDF</w:t>
      </w:r>
      <w:r w:rsidR="00E63038">
        <w:rPr>
          <w:rFonts w:ascii="CIDFont+F2" w:hAnsi="CIDFont+F2" w:cs="CIDFont+F2"/>
        </w:rPr>
        <w:t>console</w:t>
      </w:r>
      <w:proofErr w:type="spellEnd"/>
      <w:r w:rsidR="00E63038">
        <w:rPr>
          <w:rFonts w:ascii="CIDFont+F2" w:hAnsi="CIDFont+F2" w:cs="CIDFont+F2"/>
        </w:rPr>
        <w:t> » </w:t>
      </w:r>
      <w:r>
        <w:t>pour les connexions console.</w:t>
      </w:r>
      <w:r w:rsidR="00FC5D39" w:rsidRPr="00FC5D39">
        <w:rPr>
          <w:i/>
        </w:rPr>
        <w:t xml:space="preserve"> </w:t>
      </w:r>
      <w:r w:rsidR="00FC5D39" w:rsidRPr="00FC5D39">
        <w:rPr>
          <w:i/>
          <w:sz w:val="8"/>
        </w:rPr>
        <w:t>(</w:t>
      </w:r>
      <w:proofErr w:type="gramStart"/>
      <w:r w:rsidR="00FC5D39" w:rsidRPr="00FC5D39">
        <w:rPr>
          <w:i/>
          <w:sz w:val="8"/>
        </w:rPr>
        <w:t>indiquez</w:t>
      </w:r>
      <w:proofErr w:type="gramEnd"/>
      <w:r w:rsidR="00FC5D39" w:rsidRPr="00FC5D39">
        <w:rPr>
          <w:i/>
          <w:sz w:val="8"/>
        </w:rPr>
        <w:t xml:space="preserve"> le prompt et la commande ci-dessous)</w:t>
      </w:r>
    </w:p>
    <w:p w14:paraId="231A3912" w14:textId="77777777" w:rsidR="00F25EA6" w:rsidRDefault="00F25EA6" w:rsidP="00F25EA6">
      <w:pPr>
        <w:pBdr>
          <w:top w:val="single" w:sz="4" w:space="1" w:color="auto"/>
          <w:left w:val="single" w:sz="4" w:space="4" w:color="auto"/>
          <w:bottom w:val="single" w:sz="4" w:space="1" w:color="auto"/>
          <w:right w:val="single" w:sz="4" w:space="4" w:color="auto"/>
        </w:pBdr>
      </w:pPr>
      <w:r>
        <w:t>S2(config)#line console 0</w:t>
      </w:r>
    </w:p>
    <w:p w14:paraId="400C2C2C" w14:textId="77777777" w:rsidR="00F25EA6" w:rsidRDefault="00F25EA6" w:rsidP="00F25EA6">
      <w:pPr>
        <w:pBdr>
          <w:top w:val="single" w:sz="4" w:space="1" w:color="auto"/>
          <w:left w:val="single" w:sz="4" w:space="4" w:color="auto"/>
          <w:bottom w:val="single" w:sz="4" w:space="1" w:color="auto"/>
          <w:right w:val="single" w:sz="4" w:space="4" w:color="auto"/>
        </w:pBdr>
      </w:pPr>
      <w:r>
        <w:t>S2(config-</w:t>
      </w:r>
      <w:proofErr w:type="gramStart"/>
      <w:r>
        <w:t>line)#</w:t>
      </w:r>
      <w:proofErr w:type="gramEnd"/>
      <w:r>
        <w:t xml:space="preserve">password </w:t>
      </w:r>
      <w:proofErr w:type="spellStart"/>
      <w:r>
        <w:t>CDFconsole</w:t>
      </w:r>
      <w:proofErr w:type="spellEnd"/>
    </w:p>
    <w:p w14:paraId="2E077C83" w14:textId="77777777" w:rsidR="00F25EA6" w:rsidRDefault="00F25EA6" w:rsidP="00F25EA6">
      <w:pPr>
        <w:pBdr>
          <w:top w:val="single" w:sz="4" w:space="1" w:color="auto"/>
          <w:left w:val="single" w:sz="4" w:space="4" w:color="auto"/>
          <w:bottom w:val="single" w:sz="4" w:space="1" w:color="auto"/>
          <w:right w:val="single" w:sz="4" w:space="4" w:color="auto"/>
        </w:pBdr>
      </w:pPr>
      <w:r>
        <w:t>S2(config-</w:t>
      </w:r>
      <w:proofErr w:type="gramStart"/>
      <w:r>
        <w:t>line)#</w:t>
      </w:r>
      <w:proofErr w:type="gramEnd"/>
      <w:r>
        <w:t>login</w:t>
      </w:r>
    </w:p>
    <w:p w14:paraId="1DC6323F" w14:textId="7314A11C" w:rsidR="00FC5D39" w:rsidRDefault="00F25EA6" w:rsidP="00F25EA6">
      <w:pPr>
        <w:pBdr>
          <w:top w:val="single" w:sz="4" w:space="1" w:color="auto"/>
          <w:left w:val="single" w:sz="4" w:space="4" w:color="auto"/>
          <w:bottom w:val="single" w:sz="4" w:space="1" w:color="auto"/>
          <w:right w:val="single" w:sz="4" w:space="4" w:color="auto"/>
        </w:pBdr>
      </w:pPr>
      <w:r>
        <w:t>S2(config-</w:t>
      </w:r>
      <w:proofErr w:type="gramStart"/>
      <w:r>
        <w:t>line)#</w:t>
      </w:r>
      <w:proofErr w:type="gramEnd"/>
      <w:r>
        <w:t>exit</w:t>
      </w:r>
    </w:p>
    <w:p w14:paraId="24E1E5BC" w14:textId="724C69EF" w:rsidR="00F25EA6" w:rsidRDefault="00F25EA6" w:rsidP="00F25EA6">
      <w:pPr>
        <w:pBdr>
          <w:top w:val="single" w:sz="4" w:space="1" w:color="auto"/>
          <w:left w:val="single" w:sz="4" w:space="4" w:color="auto"/>
          <w:bottom w:val="single" w:sz="4" w:space="1" w:color="auto"/>
          <w:right w:val="single" w:sz="4" w:space="4" w:color="auto"/>
        </w:pBdr>
      </w:pPr>
      <w:r>
        <w:t>S1(config)#line console 0</w:t>
      </w:r>
    </w:p>
    <w:p w14:paraId="0937242F" w14:textId="3792D077" w:rsidR="00F25EA6" w:rsidRDefault="00F25EA6" w:rsidP="00F25EA6">
      <w:pPr>
        <w:pBdr>
          <w:top w:val="single" w:sz="4" w:space="1" w:color="auto"/>
          <w:left w:val="single" w:sz="4" w:space="4" w:color="auto"/>
          <w:bottom w:val="single" w:sz="4" w:space="1" w:color="auto"/>
          <w:right w:val="single" w:sz="4" w:space="4" w:color="auto"/>
        </w:pBdr>
      </w:pPr>
      <w:r>
        <w:t>S1(config-</w:t>
      </w:r>
      <w:proofErr w:type="gramStart"/>
      <w:r>
        <w:t>line)#</w:t>
      </w:r>
      <w:proofErr w:type="gramEnd"/>
      <w:r>
        <w:t xml:space="preserve">password </w:t>
      </w:r>
      <w:proofErr w:type="spellStart"/>
      <w:r>
        <w:t>CDFconsole</w:t>
      </w:r>
      <w:proofErr w:type="spellEnd"/>
    </w:p>
    <w:p w14:paraId="2373CC1C" w14:textId="74333FA6" w:rsidR="00F25EA6" w:rsidRDefault="00F25EA6" w:rsidP="00F25EA6">
      <w:pPr>
        <w:pBdr>
          <w:top w:val="single" w:sz="4" w:space="1" w:color="auto"/>
          <w:left w:val="single" w:sz="4" w:space="4" w:color="auto"/>
          <w:bottom w:val="single" w:sz="4" w:space="1" w:color="auto"/>
          <w:right w:val="single" w:sz="4" w:space="4" w:color="auto"/>
        </w:pBdr>
      </w:pPr>
      <w:r>
        <w:t>S1(config-</w:t>
      </w:r>
      <w:proofErr w:type="gramStart"/>
      <w:r>
        <w:t>line)#</w:t>
      </w:r>
      <w:proofErr w:type="gramEnd"/>
      <w:r>
        <w:t>login</w:t>
      </w:r>
    </w:p>
    <w:p w14:paraId="7975A089" w14:textId="2986281D" w:rsidR="00F25EA6" w:rsidRDefault="00F25EA6" w:rsidP="00F25EA6">
      <w:pPr>
        <w:pBdr>
          <w:top w:val="single" w:sz="4" w:space="1" w:color="auto"/>
          <w:left w:val="single" w:sz="4" w:space="4" w:color="auto"/>
          <w:bottom w:val="single" w:sz="4" w:space="1" w:color="auto"/>
          <w:right w:val="single" w:sz="4" w:space="4" w:color="auto"/>
        </w:pBdr>
      </w:pPr>
      <w:r>
        <w:t>S1(config-</w:t>
      </w:r>
      <w:proofErr w:type="gramStart"/>
      <w:r>
        <w:t>line)#</w:t>
      </w:r>
      <w:proofErr w:type="gramEnd"/>
      <w:r>
        <w:t>exit</w:t>
      </w:r>
    </w:p>
    <w:p w14:paraId="7D32367C" w14:textId="7964E069" w:rsidR="00F25EA6" w:rsidRDefault="00F25EA6" w:rsidP="00F25EA6">
      <w:pPr>
        <w:pBdr>
          <w:top w:val="single" w:sz="4" w:space="1" w:color="auto"/>
          <w:left w:val="single" w:sz="4" w:space="4" w:color="auto"/>
          <w:bottom w:val="single" w:sz="4" w:space="1" w:color="auto"/>
          <w:right w:val="single" w:sz="4" w:space="4" w:color="auto"/>
        </w:pBdr>
      </w:pPr>
      <w:r>
        <w:t>S3(config)#line console 0</w:t>
      </w:r>
    </w:p>
    <w:p w14:paraId="0A6133C7" w14:textId="1EFE3700" w:rsidR="00F25EA6" w:rsidRDefault="00F25EA6" w:rsidP="00F25EA6">
      <w:pPr>
        <w:pBdr>
          <w:top w:val="single" w:sz="4" w:space="1" w:color="auto"/>
          <w:left w:val="single" w:sz="4" w:space="4" w:color="auto"/>
          <w:bottom w:val="single" w:sz="4" w:space="1" w:color="auto"/>
          <w:right w:val="single" w:sz="4" w:space="4" w:color="auto"/>
        </w:pBdr>
      </w:pPr>
      <w:r>
        <w:t>S3(config-</w:t>
      </w:r>
      <w:proofErr w:type="gramStart"/>
      <w:r>
        <w:t>line)#</w:t>
      </w:r>
      <w:proofErr w:type="gramEnd"/>
      <w:r>
        <w:t xml:space="preserve">password </w:t>
      </w:r>
      <w:proofErr w:type="spellStart"/>
      <w:r>
        <w:t>CDFconsole</w:t>
      </w:r>
      <w:proofErr w:type="spellEnd"/>
    </w:p>
    <w:p w14:paraId="4E0C0F2A" w14:textId="5F82247B" w:rsidR="00F25EA6" w:rsidRDefault="00F25EA6" w:rsidP="00F25EA6">
      <w:pPr>
        <w:pBdr>
          <w:top w:val="single" w:sz="4" w:space="1" w:color="auto"/>
          <w:left w:val="single" w:sz="4" w:space="4" w:color="auto"/>
          <w:bottom w:val="single" w:sz="4" w:space="1" w:color="auto"/>
          <w:right w:val="single" w:sz="4" w:space="4" w:color="auto"/>
        </w:pBdr>
      </w:pPr>
      <w:r>
        <w:t>S3(config-</w:t>
      </w:r>
      <w:proofErr w:type="gramStart"/>
      <w:r>
        <w:t>line)#</w:t>
      </w:r>
      <w:proofErr w:type="gramEnd"/>
      <w:r>
        <w:t>login</w:t>
      </w:r>
    </w:p>
    <w:p w14:paraId="0E828EEB" w14:textId="0A65D608" w:rsidR="00F25EA6" w:rsidRDefault="00F25EA6" w:rsidP="00F25EA6">
      <w:pPr>
        <w:pBdr>
          <w:top w:val="single" w:sz="4" w:space="1" w:color="auto"/>
          <w:left w:val="single" w:sz="4" w:space="4" w:color="auto"/>
          <w:bottom w:val="single" w:sz="4" w:space="1" w:color="auto"/>
          <w:right w:val="single" w:sz="4" w:space="4" w:color="auto"/>
        </w:pBdr>
      </w:pPr>
      <w:r>
        <w:t>S3(config-</w:t>
      </w:r>
      <w:proofErr w:type="gramStart"/>
      <w:r>
        <w:t>line)#</w:t>
      </w:r>
      <w:proofErr w:type="gramEnd"/>
      <w:r>
        <w:t>exit</w:t>
      </w:r>
    </w:p>
    <w:p w14:paraId="57825BB3" w14:textId="77777777" w:rsidR="00FC5D39" w:rsidRPr="00FC5D39" w:rsidRDefault="004C4BCB" w:rsidP="00FC5D39">
      <w:pPr>
        <w:pStyle w:val="Paragraphedeliste"/>
        <w:numPr>
          <w:ilvl w:val="0"/>
          <w:numId w:val="1"/>
        </w:numPr>
        <w:spacing w:after="0"/>
        <w:rPr>
          <w:i/>
          <w:sz w:val="12"/>
        </w:rPr>
      </w:pPr>
      <w:r>
        <w:lastRenderedPageBreak/>
        <w:t xml:space="preserve">Configurez le mot de passe </w:t>
      </w:r>
      <w:r w:rsidR="00E63038">
        <w:t>« </w:t>
      </w:r>
      <w:proofErr w:type="spellStart"/>
      <w:r w:rsidR="005B4063">
        <w:rPr>
          <w:rFonts w:ascii="CIDFont+F2" w:hAnsi="CIDFont+F2" w:cs="CIDFont+F2"/>
        </w:rPr>
        <w:t>CDF</w:t>
      </w:r>
      <w:r w:rsidR="00E63038">
        <w:rPr>
          <w:rFonts w:ascii="CIDFont+F2" w:hAnsi="CIDFont+F2" w:cs="CIDFont+F2"/>
        </w:rPr>
        <w:t>vty</w:t>
      </w:r>
      <w:proofErr w:type="spellEnd"/>
      <w:r w:rsidR="00E63038">
        <w:rPr>
          <w:rFonts w:ascii="CIDFont+F2" w:hAnsi="CIDFont+F2" w:cs="CIDFont+F2"/>
        </w:rPr>
        <w:t> »</w:t>
      </w:r>
      <w:r w:rsidRPr="004C4BCB">
        <w:rPr>
          <w:rFonts w:ascii="CIDFont+F2" w:hAnsi="CIDFont+F2" w:cs="CIDFont+F2"/>
        </w:rPr>
        <w:t xml:space="preserve"> </w:t>
      </w:r>
      <w:r>
        <w:t xml:space="preserve">pour les connexions </w:t>
      </w:r>
      <w:proofErr w:type="spellStart"/>
      <w:r>
        <w:t>vty</w:t>
      </w:r>
      <w:proofErr w:type="spellEnd"/>
      <w:r>
        <w:t>.</w:t>
      </w:r>
      <w:r w:rsidR="00FC5D39" w:rsidRPr="00FC5D39">
        <w:rPr>
          <w:i/>
        </w:rPr>
        <w:t xml:space="preserve"> </w:t>
      </w:r>
      <w:r w:rsidR="00FC5D39" w:rsidRPr="00FC5D39">
        <w:rPr>
          <w:i/>
          <w:sz w:val="12"/>
        </w:rPr>
        <w:t>(</w:t>
      </w:r>
      <w:proofErr w:type="gramStart"/>
      <w:r w:rsidR="00FC5D39" w:rsidRPr="00FC5D39">
        <w:rPr>
          <w:i/>
          <w:sz w:val="12"/>
        </w:rPr>
        <w:t>indiquez</w:t>
      </w:r>
      <w:proofErr w:type="gramEnd"/>
      <w:r w:rsidR="00FC5D39" w:rsidRPr="00FC5D39">
        <w:rPr>
          <w:i/>
          <w:sz w:val="12"/>
        </w:rPr>
        <w:t xml:space="preserve"> le prompt et la commande ci-dessous)</w:t>
      </w:r>
    </w:p>
    <w:p w14:paraId="224E09E0" w14:textId="77777777" w:rsidR="00934035" w:rsidRDefault="00934035" w:rsidP="00934035">
      <w:pPr>
        <w:pBdr>
          <w:top w:val="single" w:sz="4" w:space="1" w:color="auto"/>
          <w:left w:val="single" w:sz="4" w:space="4" w:color="auto"/>
          <w:bottom w:val="single" w:sz="4" w:space="1" w:color="auto"/>
          <w:right w:val="single" w:sz="4" w:space="4" w:color="auto"/>
        </w:pBdr>
      </w:pPr>
      <w:r>
        <w:t xml:space="preserve">S2(config)#line </w:t>
      </w:r>
      <w:proofErr w:type="spellStart"/>
      <w:r>
        <w:t>vty</w:t>
      </w:r>
      <w:proofErr w:type="spellEnd"/>
      <w:r>
        <w:t xml:space="preserve"> 0 3</w:t>
      </w:r>
    </w:p>
    <w:p w14:paraId="26DDAE45" w14:textId="77777777" w:rsidR="00934035" w:rsidRDefault="00934035" w:rsidP="00934035">
      <w:pPr>
        <w:pBdr>
          <w:top w:val="single" w:sz="4" w:space="1" w:color="auto"/>
          <w:left w:val="single" w:sz="4" w:space="4" w:color="auto"/>
          <w:bottom w:val="single" w:sz="4" w:space="1" w:color="auto"/>
          <w:right w:val="single" w:sz="4" w:space="4" w:color="auto"/>
        </w:pBdr>
      </w:pPr>
      <w:r>
        <w:t>S2(config-</w:t>
      </w:r>
      <w:proofErr w:type="gramStart"/>
      <w:r>
        <w:t>line)#</w:t>
      </w:r>
      <w:proofErr w:type="gramEnd"/>
      <w:r>
        <w:t xml:space="preserve">password </w:t>
      </w:r>
      <w:proofErr w:type="spellStart"/>
      <w:r>
        <w:t>CDFvty</w:t>
      </w:r>
      <w:proofErr w:type="spellEnd"/>
      <w:r>
        <w:t xml:space="preserve"> </w:t>
      </w:r>
    </w:p>
    <w:p w14:paraId="3F04C070" w14:textId="07FFB05C" w:rsidR="00FC5D39" w:rsidRDefault="00934035" w:rsidP="00934035">
      <w:pPr>
        <w:pBdr>
          <w:top w:val="single" w:sz="4" w:space="1" w:color="auto"/>
          <w:left w:val="single" w:sz="4" w:space="4" w:color="auto"/>
          <w:bottom w:val="single" w:sz="4" w:space="1" w:color="auto"/>
          <w:right w:val="single" w:sz="4" w:space="4" w:color="auto"/>
        </w:pBdr>
      </w:pPr>
      <w:r>
        <w:t>S2(config-</w:t>
      </w:r>
      <w:proofErr w:type="gramStart"/>
      <w:r>
        <w:t>line)#</w:t>
      </w:r>
      <w:proofErr w:type="gramEnd"/>
      <w:r>
        <w:t>exit</w:t>
      </w:r>
    </w:p>
    <w:p w14:paraId="3E690AEB" w14:textId="432981FD" w:rsidR="00934035" w:rsidRDefault="00934035" w:rsidP="00934035">
      <w:pPr>
        <w:pBdr>
          <w:top w:val="single" w:sz="4" w:space="1" w:color="auto"/>
          <w:left w:val="single" w:sz="4" w:space="4" w:color="auto"/>
          <w:bottom w:val="single" w:sz="4" w:space="1" w:color="auto"/>
          <w:right w:val="single" w:sz="4" w:space="4" w:color="auto"/>
        </w:pBdr>
      </w:pPr>
      <w:r>
        <w:t xml:space="preserve">S1(config)#line </w:t>
      </w:r>
      <w:proofErr w:type="spellStart"/>
      <w:r>
        <w:t>vty</w:t>
      </w:r>
      <w:proofErr w:type="spellEnd"/>
      <w:r>
        <w:t xml:space="preserve"> 0 3</w:t>
      </w:r>
    </w:p>
    <w:p w14:paraId="5ED4A86B" w14:textId="26092449" w:rsidR="00934035" w:rsidRDefault="00934035" w:rsidP="00934035">
      <w:pPr>
        <w:pBdr>
          <w:top w:val="single" w:sz="4" w:space="1" w:color="auto"/>
          <w:left w:val="single" w:sz="4" w:space="4" w:color="auto"/>
          <w:bottom w:val="single" w:sz="4" w:space="1" w:color="auto"/>
          <w:right w:val="single" w:sz="4" w:space="4" w:color="auto"/>
        </w:pBdr>
      </w:pPr>
      <w:r>
        <w:t>S1(config-</w:t>
      </w:r>
      <w:proofErr w:type="gramStart"/>
      <w:r>
        <w:t>line)#</w:t>
      </w:r>
      <w:proofErr w:type="gramEnd"/>
      <w:r>
        <w:t xml:space="preserve">password </w:t>
      </w:r>
      <w:proofErr w:type="spellStart"/>
      <w:r>
        <w:t>CDFvty</w:t>
      </w:r>
      <w:proofErr w:type="spellEnd"/>
      <w:r>
        <w:t xml:space="preserve"> </w:t>
      </w:r>
    </w:p>
    <w:p w14:paraId="1F4E02EA" w14:textId="6E40BD5B" w:rsidR="00934035" w:rsidRDefault="00934035" w:rsidP="00934035">
      <w:pPr>
        <w:pBdr>
          <w:top w:val="single" w:sz="4" w:space="1" w:color="auto"/>
          <w:left w:val="single" w:sz="4" w:space="4" w:color="auto"/>
          <w:bottom w:val="single" w:sz="4" w:space="1" w:color="auto"/>
          <w:right w:val="single" w:sz="4" w:space="4" w:color="auto"/>
        </w:pBdr>
      </w:pPr>
      <w:r>
        <w:t>S1(config-</w:t>
      </w:r>
      <w:proofErr w:type="gramStart"/>
      <w:r>
        <w:t>line)#</w:t>
      </w:r>
      <w:proofErr w:type="gramEnd"/>
      <w:r>
        <w:t>exit</w:t>
      </w:r>
    </w:p>
    <w:p w14:paraId="270FE379" w14:textId="479874FC" w:rsidR="00934035" w:rsidRDefault="00934035" w:rsidP="00934035">
      <w:pPr>
        <w:pBdr>
          <w:top w:val="single" w:sz="4" w:space="1" w:color="auto"/>
          <w:left w:val="single" w:sz="4" w:space="4" w:color="auto"/>
          <w:bottom w:val="single" w:sz="4" w:space="1" w:color="auto"/>
          <w:right w:val="single" w:sz="4" w:space="4" w:color="auto"/>
        </w:pBdr>
      </w:pPr>
      <w:r>
        <w:t xml:space="preserve">S3(config)#line </w:t>
      </w:r>
      <w:proofErr w:type="spellStart"/>
      <w:r>
        <w:t>vty</w:t>
      </w:r>
      <w:proofErr w:type="spellEnd"/>
      <w:r>
        <w:t xml:space="preserve"> 0 3</w:t>
      </w:r>
    </w:p>
    <w:p w14:paraId="2796526E" w14:textId="4DCAFFAA" w:rsidR="00934035" w:rsidRDefault="00934035" w:rsidP="00934035">
      <w:pPr>
        <w:pBdr>
          <w:top w:val="single" w:sz="4" w:space="1" w:color="auto"/>
          <w:left w:val="single" w:sz="4" w:space="4" w:color="auto"/>
          <w:bottom w:val="single" w:sz="4" w:space="1" w:color="auto"/>
          <w:right w:val="single" w:sz="4" w:space="4" w:color="auto"/>
        </w:pBdr>
      </w:pPr>
      <w:r>
        <w:t>S3(config-</w:t>
      </w:r>
      <w:proofErr w:type="gramStart"/>
      <w:r>
        <w:t>line)#</w:t>
      </w:r>
      <w:proofErr w:type="gramEnd"/>
      <w:r>
        <w:t xml:space="preserve">password </w:t>
      </w:r>
      <w:proofErr w:type="spellStart"/>
      <w:r>
        <w:t>CDFvty</w:t>
      </w:r>
      <w:proofErr w:type="spellEnd"/>
      <w:r>
        <w:t xml:space="preserve"> </w:t>
      </w:r>
    </w:p>
    <w:p w14:paraId="771D6999" w14:textId="03DD317B" w:rsidR="00934035" w:rsidRDefault="00934035" w:rsidP="00934035">
      <w:pPr>
        <w:pBdr>
          <w:top w:val="single" w:sz="4" w:space="1" w:color="auto"/>
          <w:left w:val="single" w:sz="4" w:space="4" w:color="auto"/>
          <w:bottom w:val="single" w:sz="4" w:space="1" w:color="auto"/>
          <w:right w:val="single" w:sz="4" w:space="4" w:color="auto"/>
        </w:pBdr>
      </w:pPr>
      <w:r>
        <w:t>S3(config-</w:t>
      </w:r>
      <w:proofErr w:type="gramStart"/>
      <w:r>
        <w:t>line)#</w:t>
      </w:r>
      <w:proofErr w:type="gramEnd"/>
      <w:r>
        <w:t>exit</w:t>
      </w:r>
    </w:p>
    <w:p w14:paraId="34575D6F" w14:textId="77777777" w:rsidR="004C4BCB" w:rsidRPr="004C4BCB" w:rsidRDefault="004C4BCB" w:rsidP="004C4BCB">
      <w:pPr>
        <w:autoSpaceDE w:val="0"/>
        <w:autoSpaceDN w:val="0"/>
        <w:adjustRightInd w:val="0"/>
        <w:spacing w:after="0" w:line="240" w:lineRule="auto"/>
        <w:rPr>
          <w:rFonts w:ascii="CIDFont+F2" w:hAnsi="CIDFont+F2" w:cs="CIDFont+F2"/>
          <w:b/>
          <w:sz w:val="19"/>
          <w:szCs w:val="19"/>
          <w:u w:val="single"/>
        </w:rPr>
      </w:pPr>
      <w:r w:rsidRPr="004C4BCB">
        <w:rPr>
          <w:rFonts w:ascii="CIDFont+F2" w:hAnsi="CIDFont+F2" w:cs="CIDFont+F2"/>
          <w:b/>
          <w:sz w:val="19"/>
          <w:szCs w:val="19"/>
          <w:u w:val="single"/>
        </w:rPr>
        <w:t xml:space="preserve">Étape </w:t>
      </w:r>
      <w:r>
        <w:rPr>
          <w:rFonts w:ascii="CIDFont+F2" w:hAnsi="CIDFont+F2" w:cs="CIDFont+F2"/>
          <w:b/>
          <w:sz w:val="19"/>
          <w:szCs w:val="19"/>
          <w:u w:val="single"/>
        </w:rPr>
        <w:t>2</w:t>
      </w:r>
      <w:r w:rsidRPr="004C4BCB">
        <w:rPr>
          <w:rFonts w:ascii="CIDFont+F2" w:hAnsi="CIDFont+F2" w:cs="CIDFont+F2"/>
          <w:b/>
          <w:sz w:val="19"/>
          <w:szCs w:val="19"/>
          <w:u w:val="single"/>
        </w:rPr>
        <w:t xml:space="preserve"> : c</w:t>
      </w:r>
      <w:r>
        <w:rPr>
          <w:rFonts w:ascii="CIDFont+F2" w:hAnsi="CIDFont+F2" w:cs="CIDFont+F2"/>
          <w:b/>
          <w:sz w:val="19"/>
          <w:szCs w:val="19"/>
          <w:u w:val="single"/>
        </w:rPr>
        <w:t>réation et c</w:t>
      </w:r>
      <w:r w:rsidRPr="004C4BCB">
        <w:rPr>
          <w:rFonts w:ascii="CIDFont+F2" w:hAnsi="CIDFont+F2" w:cs="CIDFont+F2"/>
          <w:b/>
          <w:sz w:val="19"/>
          <w:szCs w:val="19"/>
          <w:u w:val="single"/>
        </w:rPr>
        <w:t xml:space="preserve">onfiguration des </w:t>
      </w:r>
      <w:r>
        <w:rPr>
          <w:rFonts w:ascii="CIDFont+F2" w:hAnsi="CIDFont+F2" w:cs="CIDFont+F2"/>
          <w:b/>
          <w:sz w:val="19"/>
          <w:szCs w:val="19"/>
          <w:u w:val="single"/>
        </w:rPr>
        <w:t>VLANs</w:t>
      </w:r>
    </w:p>
    <w:p w14:paraId="16A82F83" w14:textId="77777777" w:rsidR="004C4BCB" w:rsidRPr="007C6865" w:rsidRDefault="004C4BCB" w:rsidP="007C6865">
      <w:pPr>
        <w:spacing w:after="0"/>
        <w:rPr>
          <w:b/>
          <w:u w:val="single"/>
        </w:rPr>
      </w:pPr>
      <w:r w:rsidRPr="007C6865">
        <w:rPr>
          <w:b/>
          <w:u w:val="single"/>
        </w:rPr>
        <w:t>Vérifications</w:t>
      </w:r>
    </w:p>
    <w:p w14:paraId="4D33734E" w14:textId="77777777" w:rsidR="004C4BCB" w:rsidRPr="004C4BCB" w:rsidRDefault="004C4BCB" w:rsidP="004C4BCB">
      <w:pPr>
        <w:pStyle w:val="Paragraphedeliste"/>
        <w:numPr>
          <w:ilvl w:val="0"/>
          <w:numId w:val="2"/>
        </w:numPr>
      </w:pPr>
      <w:r w:rsidRPr="004C4BCB">
        <w:t xml:space="preserve">Vérifier que les ordinateurs des mêmes VLANs peuvent dialoguer entre eux    </w:t>
      </w:r>
    </w:p>
    <w:p w14:paraId="49DB5273" w14:textId="77777777" w:rsidR="004C4BCB" w:rsidRPr="004C4BCB" w:rsidRDefault="004C4BCB" w:rsidP="004C4BCB">
      <w:pPr>
        <w:pStyle w:val="Paragraphedeliste"/>
        <w:numPr>
          <w:ilvl w:val="0"/>
          <w:numId w:val="2"/>
        </w:numPr>
      </w:pPr>
      <w:r>
        <w:rPr>
          <w:noProof/>
          <w:lang w:eastAsia="fr-FR"/>
        </w:rPr>
        <mc:AlternateContent>
          <mc:Choice Requires="wps">
            <w:drawing>
              <wp:anchor distT="0" distB="0" distL="114300" distR="114300" simplePos="0" relativeHeight="251659264" behindDoc="0" locked="0" layoutInCell="1" allowOverlap="1" wp14:anchorId="50B04544" wp14:editId="155E13E7">
                <wp:simplePos x="0" y="0"/>
                <wp:positionH relativeFrom="column">
                  <wp:posOffset>3735705</wp:posOffset>
                </wp:positionH>
                <wp:positionV relativeFrom="paragraph">
                  <wp:posOffset>330835</wp:posOffset>
                </wp:positionV>
                <wp:extent cx="1892300" cy="32385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1892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8B9174" w14:textId="77777777" w:rsidR="004C4BCB" w:rsidRDefault="004C4BCB">
                            <w:r>
                              <w:t xml:space="preserve">Validation professeur </w:t>
                            </w:r>
                            <w:r>
                              <w:sym w:font="Wingdings"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04544" id="Zone de texte 3" o:spid="_x0000_s1027" type="#_x0000_t202" style="position:absolute;left:0;text-align:left;margin-left:294.15pt;margin-top:26.05pt;width:149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" fillcolor="white [3201]" strokeweight=".5pt">
                <v:textbox>
                  <w:txbxContent>
                    <w:p w14:paraId="6F8B9174" w14:textId="77777777" w:rsidR="004C4BCB" w:rsidRDefault="004C4BCB">
                      <w:r>
                        <w:t xml:space="preserve">Validation professeur </w:t>
                      </w:r>
                      <w:r>
                        <w:sym w:font="Wingdings" w:char="F071"/>
                      </w:r>
                    </w:p>
                  </w:txbxContent>
                </v:textbox>
              </v:shape>
            </w:pict>
          </mc:Fallback>
        </mc:AlternateContent>
      </w:r>
      <w:r w:rsidRPr="004C4BCB">
        <w:t xml:space="preserve">Vérifier que les ordinateurs qui ne sont pas dans les mêmes VLAN </w:t>
      </w:r>
      <w:proofErr w:type="gramStart"/>
      <w:r w:rsidRPr="004C4BCB">
        <w:t>ne  peuvent</w:t>
      </w:r>
      <w:proofErr w:type="gramEnd"/>
      <w:r w:rsidRPr="004C4BCB">
        <w:t xml:space="preserve"> pas dialoguer entre eux    </w:t>
      </w:r>
    </w:p>
    <w:p w14:paraId="7DF6DAD1" w14:textId="77777777" w:rsidR="004C4BCB" w:rsidRDefault="004C4BCB" w:rsidP="004C4BCB">
      <w:pPr>
        <w:rPr>
          <w:b/>
        </w:rPr>
      </w:pPr>
    </w:p>
    <w:p w14:paraId="02358A5A" w14:textId="77777777" w:rsidR="004C4BCB" w:rsidRDefault="004C4BCB" w:rsidP="007C6865">
      <w:pPr>
        <w:spacing w:after="0"/>
        <w:rPr>
          <w:b/>
          <w:u w:val="single"/>
        </w:rPr>
      </w:pPr>
      <w:r w:rsidRPr="004C4BCB">
        <w:rPr>
          <w:b/>
          <w:u w:val="single"/>
        </w:rPr>
        <w:t>Etape 3 : Déplacer le PC1 vers une interface de S2 associée au même VLAN que PC2</w:t>
      </w:r>
    </w:p>
    <w:p w14:paraId="0EDEBC75" w14:textId="2DF50562" w:rsidR="004C4BCB" w:rsidRPr="00C4644C" w:rsidRDefault="004C4BCB" w:rsidP="00C4644C">
      <w:pPr>
        <w:spacing w:after="0"/>
      </w:pPr>
      <w:r w:rsidRPr="004C4BCB">
        <w:t>PC1 et PC2 peuvent-ils maintenant dialoguer entre eux ? Pourquoi ?</w:t>
      </w:r>
    </w:p>
    <w:p w14:paraId="3FCB6F9E" w14:textId="2DD6FC7F" w:rsidR="00C4644C" w:rsidRDefault="00C4644C" w:rsidP="004C4BCB">
      <w:pPr>
        <w:pBdr>
          <w:top w:val="single" w:sz="4" w:space="1" w:color="auto"/>
          <w:left w:val="single" w:sz="4" w:space="4" w:color="auto"/>
          <w:bottom w:val="single" w:sz="4" w:space="1" w:color="auto"/>
          <w:right w:val="single" w:sz="4" w:space="4" w:color="auto"/>
        </w:pBdr>
        <w:rPr>
          <w:bCs/>
        </w:rPr>
      </w:pPr>
      <w:r w:rsidRPr="00C4644C">
        <w:rPr>
          <w:bCs/>
        </w:rPr>
        <w:t xml:space="preserve">Non il preuve pas ping entre eux car ils ne sont pas dans la même adresse car pour l’un il en 192.168.11.11 et pour l’autre il est en 192.168.22.22 or l’un est un .11. </w:t>
      </w:r>
      <w:proofErr w:type="gramStart"/>
      <w:r w:rsidR="00EB0E3C">
        <w:rPr>
          <w:bCs/>
        </w:rPr>
        <w:t>e</w:t>
      </w:r>
      <w:r w:rsidR="00EB0E3C" w:rsidRPr="00C4644C">
        <w:rPr>
          <w:bCs/>
        </w:rPr>
        <w:t>t</w:t>
      </w:r>
      <w:proofErr w:type="gramEnd"/>
      <w:r w:rsidRPr="00C4644C">
        <w:rPr>
          <w:bCs/>
        </w:rPr>
        <w:t xml:space="preserve"> l’autre est en .22.</w:t>
      </w:r>
      <w:r>
        <w:rPr>
          <w:bCs/>
        </w:rPr>
        <w:t xml:space="preserve"> </w:t>
      </w:r>
      <w:proofErr w:type="gramStart"/>
      <w:r>
        <w:rPr>
          <w:bCs/>
        </w:rPr>
        <w:t>et</w:t>
      </w:r>
      <w:proofErr w:type="gramEnd"/>
      <w:r>
        <w:rPr>
          <w:bCs/>
        </w:rPr>
        <w:t xml:space="preserve"> aussi il n’ont pas le même adresse réseau  </w:t>
      </w:r>
      <w:r w:rsidRPr="00C4644C">
        <w:rPr>
          <w:bCs/>
        </w:rPr>
        <w:t xml:space="preserve"> </w:t>
      </w:r>
    </w:p>
    <w:p w14:paraId="16C0139B" w14:textId="77777777" w:rsidR="00C4644C" w:rsidRPr="00C4644C" w:rsidRDefault="00C4644C" w:rsidP="004C4BCB">
      <w:pPr>
        <w:pBdr>
          <w:top w:val="single" w:sz="4" w:space="1" w:color="auto"/>
          <w:left w:val="single" w:sz="4" w:space="4" w:color="auto"/>
          <w:bottom w:val="single" w:sz="4" w:space="1" w:color="auto"/>
          <w:right w:val="single" w:sz="4" w:space="4" w:color="auto"/>
        </w:pBdr>
        <w:rPr>
          <w:bCs/>
        </w:rPr>
      </w:pPr>
    </w:p>
    <w:p w14:paraId="52FF60F8" w14:textId="77777777" w:rsidR="004C4BCB" w:rsidRDefault="004C4BCB" w:rsidP="004C4BCB">
      <w:pPr>
        <w:pBdr>
          <w:top w:val="single" w:sz="4" w:space="1" w:color="auto"/>
          <w:left w:val="single" w:sz="4" w:space="4" w:color="auto"/>
          <w:bottom w:val="single" w:sz="4" w:space="1" w:color="auto"/>
          <w:right w:val="single" w:sz="4" w:space="4" w:color="auto"/>
        </w:pBdr>
        <w:rPr>
          <w:b/>
          <w:u w:val="single"/>
        </w:rPr>
      </w:pPr>
    </w:p>
    <w:p w14:paraId="2A37DFF7" w14:textId="77777777" w:rsidR="004C4BCB" w:rsidRPr="004C4BCB" w:rsidRDefault="004C4BCB" w:rsidP="004C4BCB">
      <w:pPr>
        <w:spacing w:after="0"/>
      </w:pPr>
      <w:r>
        <w:t>Si le dialogue n’est pas possible, expliquer la(les) modification(s) à effectuer pour que ces deux ordinateurs communiquent</w:t>
      </w:r>
    </w:p>
    <w:p w14:paraId="7A59000A" w14:textId="2B720887" w:rsidR="00EB0E3C" w:rsidRPr="00EB0E3C" w:rsidRDefault="00C4644C" w:rsidP="004C4BCB">
      <w:pPr>
        <w:pBdr>
          <w:top w:val="single" w:sz="4" w:space="1" w:color="auto"/>
          <w:left w:val="single" w:sz="4" w:space="4" w:color="auto"/>
          <w:bottom w:val="single" w:sz="4" w:space="1" w:color="auto"/>
          <w:right w:val="single" w:sz="4" w:space="4" w:color="auto"/>
        </w:pBdr>
        <w:rPr>
          <w:bCs/>
        </w:rPr>
      </w:pPr>
      <w:r w:rsidRPr="00EB0E3C">
        <w:rPr>
          <w:bCs/>
        </w:rPr>
        <w:t xml:space="preserve">Il faudrait de modifier les adresses </w:t>
      </w:r>
      <w:proofErr w:type="spellStart"/>
      <w:r w:rsidR="00EB0E3C" w:rsidRPr="00EB0E3C">
        <w:rPr>
          <w:bCs/>
        </w:rPr>
        <w:t>ip</w:t>
      </w:r>
      <w:proofErr w:type="spellEnd"/>
      <w:r w:rsidR="00EB0E3C" w:rsidRPr="00EB0E3C">
        <w:rPr>
          <w:bCs/>
        </w:rPr>
        <w:t xml:space="preserve"> des PC et de l’adresse réseaux sont dans le même pour pouvoir ping entre eux</w:t>
      </w:r>
      <w:r w:rsidR="00EB0E3C">
        <w:rPr>
          <w:bCs/>
        </w:rPr>
        <w:t xml:space="preserve"> et/ou mètre </w:t>
      </w:r>
      <w:del w:id="3" w:author="VINCENT ROBERT" w:date="2021-10-19T09:53:00Z">
        <w:r w:rsidR="00EB0E3C" w:rsidDel="00A549BF">
          <w:rPr>
            <w:bCs/>
          </w:rPr>
          <w:delText xml:space="preserve">les ip des vlan en mode trunk </w:delText>
        </w:r>
      </w:del>
      <w:ins w:id="4" w:author="VINCENT ROBERT" w:date="2021-10-19T09:53:00Z">
        <w:r w:rsidR="00A549BF">
          <w:rPr>
            <w:bCs/>
          </w:rPr>
          <w:t xml:space="preserve"> Vous mélangez !!!</w:t>
        </w:r>
      </w:ins>
    </w:p>
    <w:p w14:paraId="3C97C05A" w14:textId="476EA266" w:rsidR="004C4BCB" w:rsidRDefault="00C4644C" w:rsidP="004C4BCB">
      <w:pPr>
        <w:pBdr>
          <w:top w:val="single" w:sz="4" w:space="1" w:color="auto"/>
          <w:left w:val="single" w:sz="4" w:space="4" w:color="auto"/>
          <w:bottom w:val="single" w:sz="4" w:space="1" w:color="auto"/>
          <w:right w:val="single" w:sz="4" w:space="4" w:color="auto"/>
        </w:pBdr>
        <w:rPr>
          <w:b/>
          <w:u w:val="single"/>
        </w:rPr>
      </w:pPr>
      <w:r>
        <w:rPr>
          <w:b/>
          <w:u w:val="single"/>
        </w:rPr>
        <w:t xml:space="preserve">  </w:t>
      </w:r>
    </w:p>
    <w:p w14:paraId="24BB0A53" w14:textId="77777777" w:rsidR="007C6865" w:rsidRDefault="007C6865" w:rsidP="004C4BCB">
      <w:pPr>
        <w:pBdr>
          <w:top w:val="single" w:sz="4" w:space="1" w:color="auto"/>
          <w:left w:val="single" w:sz="4" w:space="4" w:color="auto"/>
          <w:bottom w:val="single" w:sz="4" w:space="1" w:color="auto"/>
          <w:right w:val="single" w:sz="4" w:space="4" w:color="auto"/>
        </w:pBdr>
        <w:rPr>
          <w:b/>
          <w:u w:val="single"/>
        </w:rPr>
      </w:pPr>
    </w:p>
    <w:p w14:paraId="3687CC86" w14:textId="77777777" w:rsidR="007C6865" w:rsidRDefault="007C6865" w:rsidP="004C4BCB">
      <w:pPr>
        <w:pBdr>
          <w:top w:val="single" w:sz="4" w:space="1" w:color="auto"/>
          <w:left w:val="single" w:sz="4" w:space="4" w:color="auto"/>
          <w:bottom w:val="single" w:sz="4" w:space="1" w:color="auto"/>
          <w:right w:val="single" w:sz="4" w:space="4" w:color="auto"/>
        </w:pBdr>
        <w:rPr>
          <w:b/>
          <w:u w:val="single"/>
        </w:rPr>
      </w:pPr>
    </w:p>
    <w:p w14:paraId="12BDF744" w14:textId="77777777" w:rsidR="007C6865" w:rsidRDefault="005E7FE9" w:rsidP="004C4BCB">
      <w:pPr>
        <w:pBdr>
          <w:top w:val="single" w:sz="4" w:space="1" w:color="auto"/>
          <w:left w:val="single" w:sz="4" w:space="4" w:color="auto"/>
          <w:bottom w:val="single" w:sz="4" w:space="1" w:color="auto"/>
          <w:right w:val="single" w:sz="4" w:space="4" w:color="auto"/>
        </w:pBdr>
        <w:rPr>
          <w:b/>
          <w:u w:val="single"/>
        </w:rPr>
      </w:pPr>
      <w:r>
        <w:rPr>
          <w:noProof/>
          <w:lang w:eastAsia="fr-FR"/>
        </w:rPr>
        <mc:AlternateContent>
          <mc:Choice Requires="wps">
            <w:drawing>
              <wp:anchor distT="0" distB="0" distL="114300" distR="114300" simplePos="0" relativeHeight="251661312" behindDoc="0" locked="0" layoutInCell="1" allowOverlap="1" wp14:anchorId="552E425C" wp14:editId="6AB49B29">
                <wp:simplePos x="0" y="0"/>
                <wp:positionH relativeFrom="column">
                  <wp:posOffset>3943138</wp:posOffset>
                </wp:positionH>
                <wp:positionV relativeFrom="paragraph">
                  <wp:posOffset>15663</wp:posOffset>
                </wp:positionV>
                <wp:extent cx="1892300" cy="272839"/>
                <wp:effectExtent l="0" t="0" r="12700" b="13335"/>
                <wp:wrapNone/>
                <wp:docPr id="4" name="Zone de texte 4"/>
                <wp:cNvGraphicFramePr/>
                <a:graphic xmlns:a="http://schemas.openxmlformats.org/drawingml/2006/main">
                  <a:graphicData uri="http://schemas.microsoft.com/office/word/2010/wordprocessingShape">
                    <wps:wsp>
                      <wps:cNvSpPr txBox="1"/>
                      <wps:spPr>
                        <a:xfrm>
                          <a:off x="0" y="0"/>
                          <a:ext cx="1892300" cy="2728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969D32" w14:textId="77777777" w:rsidR="00755BA5" w:rsidRDefault="00755BA5" w:rsidP="00755BA5">
                            <w:r>
                              <w:t xml:space="preserve">Validation professeur </w:t>
                            </w:r>
                            <w:r>
                              <w:sym w:font="Wingdings"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E425C" id="Zone de texte 4" o:spid="_x0000_s1028" type="#_x0000_t202" style="position:absolute;margin-left:310.5pt;margin-top:1.25pt;width:149pt;height: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" fillcolor="white [3201]" strokeweight=".5pt">
                <v:textbox>
                  <w:txbxContent>
                    <w:p w14:paraId="44969D32" w14:textId="77777777" w:rsidR="00755BA5" w:rsidRDefault="00755BA5" w:rsidP="00755BA5">
                      <w:r>
                        <w:t xml:space="preserve">Validation professeur </w:t>
                      </w:r>
                      <w:r>
                        <w:sym w:font="Wingdings" w:char="F071"/>
                      </w:r>
                    </w:p>
                  </w:txbxContent>
                </v:textbox>
              </v:shape>
            </w:pict>
          </mc:Fallback>
        </mc:AlternateContent>
      </w:r>
    </w:p>
    <w:p w14:paraId="1CC3A33A" w14:textId="77777777" w:rsidR="007C6865" w:rsidRDefault="007C6865" w:rsidP="007C6865">
      <w:pPr>
        <w:rPr>
          <w:b/>
          <w:u w:val="single"/>
        </w:rPr>
      </w:pPr>
      <w:r w:rsidRPr="004C4BCB">
        <w:rPr>
          <w:b/>
          <w:u w:val="single"/>
        </w:rPr>
        <w:t xml:space="preserve">Etape </w:t>
      </w:r>
      <w:r>
        <w:rPr>
          <w:b/>
          <w:u w:val="single"/>
        </w:rPr>
        <w:t>4</w:t>
      </w:r>
      <w:r w:rsidRPr="004C4BCB">
        <w:rPr>
          <w:b/>
          <w:u w:val="single"/>
        </w:rPr>
        <w:t xml:space="preserve"> : </w:t>
      </w:r>
      <w:r>
        <w:rPr>
          <w:b/>
          <w:u w:val="single"/>
        </w:rPr>
        <w:t>Connecter un PC7 au commutateur S1 et essayez de vous connecter en telnet à ce sw</w:t>
      </w:r>
      <w:r w:rsidR="00005B72">
        <w:rPr>
          <w:b/>
          <w:u w:val="single"/>
        </w:rPr>
        <w:t>itch afin de l’administrer</w:t>
      </w:r>
      <w:r w:rsidR="008B5721">
        <w:rPr>
          <w:b/>
          <w:u w:val="single"/>
        </w:rPr>
        <w:t>. Expliquez comment vous procédez</w:t>
      </w:r>
    </w:p>
    <w:p w14:paraId="1859B267" w14:textId="14555076" w:rsidR="008B5721" w:rsidRPr="00700728" w:rsidRDefault="00EB0E3C" w:rsidP="008B5721">
      <w:pPr>
        <w:pBdr>
          <w:top w:val="single" w:sz="4" w:space="1" w:color="auto"/>
          <w:left w:val="single" w:sz="4" w:space="4" w:color="auto"/>
          <w:bottom w:val="single" w:sz="4" w:space="1" w:color="auto"/>
          <w:right w:val="single" w:sz="4" w:space="4" w:color="auto"/>
        </w:pBdr>
        <w:rPr>
          <w:bCs/>
        </w:rPr>
      </w:pPr>
      <w:r w:rsidRPr="00700728">
        <w:rPr>
          <w:bCs/>
        </w:rPr>
        <w:t>D’abord j’</w:t>
      </w:r>
      <w:r w:rsidR="00700728" w:rsidRPr="00700728">
        <w:rPr>
          <w:bCs/>
        </w:rPr>
        <w:t>installe</w:t>
      </w:r>
      <w:r w:rsidRPr="00700728">
        <w:rPr>
          <w:bCs/>
        </w:rPr>
        <w:t xml:space="preserve"> le PC7 et après je </w:t>
      </w:r>
      <w:r w:rsidR="00700728" w:rsidRPr="00700728">
        <w:rPr>
          <w:bCs/>
        </w:rPr>
        <w:t>mets</w:t>
      </w:r>
      <w:r w:rsidRPr="00700728">
        <w:rPr>
          <w:bCs/>
        </w:rPr>
        <w:t xml:space="preserve"> un </w:t>
      </w:r>
      <w:r w:rsidR="00700728" w:rsidRPr="00700728">
        <w:rPr>
          <w:bCs/>
        </w:rPr>
        <w:t>câble</w:t>
      </w:r>
      <w:r w:rsidRPr="00700728">
        <w:rPr>
          <w:bCs/>
        </w:rPr>
        <w:t xml:space="preserve"> </w:t>
      </w:r>
      <w:r w:rsidR="00441E98">
        <w:rPr>
          <w:bCs/>
        </w:rPr>
        <w:t>droit</w:t>
      </w:r>
      <w:r w:rsidRPr="00700728">
        <w:rPr>
          <w:bCs/>
        </w:rPr>
        <w:t xml:space="preserve"> sur le PC7 je le branche en </w:t>
      </w:r>
      <w:r w:rsidR="00441E98">
        <w:rPr>
          <w:bCs/>
        </w:rPr>
        <w:t>fa0/0</w:t>
      </w:r>
      <w:r w:rsidRPr="00700728">
        <w:rPr>
          <w:bCs/>
        </w:rPr>
        <w:t xml:space="preserve"> au port </w:t>
      </w:r>
      <w:r w:rsidR="00441E98">
        <w:rPr>
          <w:bCs/>
        </w:rPr>
        <w:t>fa0/7</w:t>
      </w:r>
      <w:r w:rsidRPr="00700728">
        <w:rPr>
          <w:bCs/>
        </w:rPr>
        <w:t xml:space="preserve"> du PC.</w:t>
      </w:r>
    </w:p>
    <w:p w14:paraId="776C5D4F" w14:textId="26D18FA0" w:rsidR="00EB0E3C" w:rsidRPr="00700728" w:rsidRDefault="00EB0E3C" w:rsidP="008B5721">
      <w:pPr>
        <w:pBdr>
          <w:top w:val="single" w:sz="4" w:space="1" w:color="auto"/>
          <w:left w:val="single" w:sz="4" w:space="4" w:color="auto"/>
          <w:bottom w:val="single" w:sz="4" w:space="1" w:color="auto"/>
          <w:right w:val="single" w:sz="4" w:space="4" w:color="auto"/>
        </w:pBdr>
        <w:rPr>
          <w:bCs/>
        </w:rPr>
      </w:pPr>
      <w:r w:rsidRPr="00700728">
        <w:rPr>
          <w:bCs/>
        </w:rPr>
        <w:lastRenderedPageBreak/>
        <w:t xml:space="preserve">On va sur le PC7 et après on va </w:t>
      </w:r>
      <w:r w:rsidR="00700728" w:rsidRPr="00700728">
        <w:rPr>
          <w:bCs/>
        </w:rPr>
        <w:t xml:space="preserve">sur Desktop </w:t>
      </w:r>
      <w:r w:rsidR="00441E98" w:rsidRPr="00700728">
        <w:rPr>
          <w:bCs/>
        </w:rPr>
        <w:t>puis Terminal puis</w:t>
      </w:r>
      <w:r w:rsidRPr="00700728">
        <w:rPr>
          <w:bCs/>
        </w:rPr>
        <w:t xml:space="preserve"> on ne change </w:t>
      </w:r>
      <w:r w:rsidR="00441E98">
        <w:rPr>
          <w:bCs/>
        </w:rPr>
        <w:t xml:space="preserve">les </w:t>
      </w:r>
      <w:r w:rsidR="009D7419">
        <w:rPr>
          <w:bCs/>
        </w:rPr>
        <w:t>IP</w:t>
      </w:r>
      <w:r w:rsidR="00441E98">
        <w:rPr>
          <w:bCs/>
        </w:rPr>
        <w:t xml:space="preserve"> du PC7 pour être dans la config du S2</w:t>
      </w:r>
      <w:r w:rsidRPr="00700728">
        <w:rPr>
          <w:bCs/>
        </w:rPr>
        <w:t xml:space="preserve"> </w:t>
      </w:r>
      <w:r w:rsidR="00441E98">
        <w:rPr>
          <w:bCs/>
        </w:rPr>
        <w:t>puis on va sur le Command Prompt et on fait telnet 192.168.65.0</w:t>
      </w:r>
      <w:ins w:id="5" w:author="VINCENT ROBERT" w:date="2021-10-19T09:54:00Z">
        <w:r w:rsidR="00A549BF">
          <w:rPr>
            <w:bCs/>
          </w:rPr>
          <w:t xml:space="preserve"> </w:t>
        </w:r>
        <w:proofErr w:type="gramStart"/>
        <w:r w:rsidR="00A549BF">
          <w:rPr>
            <w:bCs/>
          </w:rPr>
          <w:t>Oh!!</w:t>
        </w:r>
        <w:proofErr w:type="gramEnd"/>
        <w:r w:rsidR="00A549BF">
          <w:rPr>
            <w:bCs/>
          </w:rPr>
          <w:t xml:space="preserve"> On 192.168.65.0 est une adresse de Réseau ! Or,</w:t>
        </w:r>
      </w:ins>
      <w:ins w:id="6" w:author="VINCENT ROBERT" w:date="2021-10-19T09:55:00Z">
        <w:r w:rsidR="00A549BF">
          <w:rPr>
            <w:bCs/>
          </w:rPr>
          <w:t xml:space="preserve"> il faut "pinger" un hôte !</w:t>
        </w:r>
      </w:ins>
    </w:p>
    <w:p w14:paraId="3D897C14" w14:textId="77777777" w:rsidR="008B5721" w:rsidRDefault="00B754BC" w:rsidP="008B5721">
      <w:pPr>
        <w:pBdr>
          <w:top w:val="single" w:sz="4" w:space="1" w:color="auto"/>
          <w:left w:val="single" w:sz="4" w:space="4" w:color="auto"/>
          <w:bottom w:val="single" w:sz="4" w:space="1" w:color="auto"/>
          <w:right w:val="single" w:sz="4" w:space="4" w:color="auto"/>
        </w:pBdr>
        <w:rPr>
          <w:b/>
          <w:u w:val="single"/>
        </w:rPr>
      </w:pPr>
      <w:r>
        <w:rPr>
          <w:noProof/>
          <w:lang w:eastAsia="fr-FR"/>
        </w:rPr>
        <mc:AlternateContent>
          <mc:Choice Requires="wps">
            <w:drawing>
              <wp:anchor distT="0" distB="0" distL="114300" distR="114300" simplePos="0" relativeHeight="251663360" behindDoc="0" locked="0" layoutInCell="1" allowOverlap="1" wp14:anchorId="2DB168A2" wp14:editId="0A07E88B">
                <wp:simplePos x="0" y="0"/>
                <wp:positionH relativeFrom="column">
                  <wp:posOffset>4162425</wp:posOffset>
                </wp:positionH>
                <wp:positionV relativeFrom="paragraph">
                  <wp:posOffset>11853</wp:posOffset>
                </wp:positionV>
                <wp:extent cx="1892300" cy="323850"/>
                <wp:effectExtent l="0" t="0" r="12700" b="19050"/>
                <wp:wrapNone/>
                <wp:docPr id="5" name="Zone de texte 5"/>
                <wp:cNvGraphicFramePr/>
                <a:graphic xmlns:a="http://schemas.openxmlformats.org/drawingml/2006/main">
                  <a:graphicData uri="http://schemas.microsoft.com/office/word/2010/wordprocessingShape">
                    <wps:wsp>
                      <wps:cNvSpPr txBox="1"/>
                      <wps:spPr>
                        <a:xfrm>
                          <a:off x="0" y="0"/>
                          <a:ext cx="1892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96BEEC" w14:textId="77777777" w:rsidR="007C6865" w:rsidRDefault="007C6865" w:rsidP="007C6865">
                            <w:r>
                              <w:t xml:space="preserve">Validation professeur </w:t>
                            </w:r>
                            <w:r>
                              <w:sym w:font="Wingdings"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168A2" id="Zone de texte 5" o:spid="_x0000_s1029" type="#_x0000_t202" style="position:absolute;margin-left:327.75pt;margin-top:.95pt;width:149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" fillcolor="white [3201]" strokeweight=".5pt">
                <v:textbox>
                  <w:txbxContent>
                    <w:p w14:paraId="2796BEEC" w14:textId="77777777" w:rsidR="007C6865" w:rsidRDefault="007C6865" w:rsidP="007C6865">
                      <w:r>
                        <w:t xml:space="preserve">Validation professeur </w:t>
                      </w:r>
                      <w:r>
                        <w:sym w:font="Wingdings" w:char="F071"/>
                      </w:r>
                    </w:p>
                  </w:txbxContent>
                </v:textbox>
              </v:shape>
            </w:pict>
          </mc:Fallback>
        </mc:AlternateContent>
      </w:r>
    </w:p>
    <w:p w14:paraId="4719200D" w14:textId="77777777" w:rsidR="009D7419" w:rsidRDefault="009D7419" w:rsidP="00B754BC">
      <w:pPr>
        <w:pBdr>
          <w:top w:val="single" w:sz="4" w:space="1" w:color="auto"/>
          <w:left w:val="single" w:sz="4" w:space="4" w:color="auto"/>
          <w:bottom w:val="single" w:sz="4" w:space="1" w:color="auto"/>
          <w:right w:val="single" w:sz="4" w:space="4" w:color="auto"/>
        </w:pBdr>
        <w:rPr>
          <w:b/>
          <w:u w:val="single"/>
        </w:rPr>
      </w:pPr>
    </w:p>
    <w:p w14:paraId="5E69E806" w14:textId="21C2BEA9" w:rsidR="008B5721" w:rsidRDefault="007C6865" w:rsidP="00B754BC">
      <w:pPr>
        <w:pBdr>
          <w:top w:val="single" w:sz="4" w:space="1" w:color="auto"/>
          <w:left w:val="single" w:sz="4" w:space="4" w:color="auto"/>
          <w:bottom w:val="single" w:sz="4" w:space="1" w:color="auto"/>
          <w:right w:val="single" w:sz="4" w:space="4" w:color="auto"/>
        </w:pBdr>
        <w:rPr>
          <w:b/>
          <w:u w:val="single"/>
        </w:rPr>
      </w:pPr>
      <w:r w:rsidRPr="004C4BCB">
        <w:rPr>
          <w:b/>
          <w:u w:val="single"/>
        </w:rPr>
        <w:t xml:space="preserve">Etape </w:t>
      </w:r>
      <w:r>
        <w:rPr>
          <w:b/>
          <w:u w:val="single"/>
        </w:rPr>
        <w:t>5</w:t>
      </w:r>
      <w:r w:rsidRPr="004C4BCB">
        <w:rPr>
          <w:b/>
          <w:u w:val="single"/>
        </w:rPr>
        <w:t> </w:t>
      </w:r>
      <w:r w:rsidR="008D0732" w:rsidRPr="004C4BCB">
        <w:rPr>
          <w:b/>
          <w:u w:val="single"/>
        </w:rPr>
        <w:t xml:space="preserve">: </w:t>
      </w:r>
      <w:r w:rsidR="008D0732">
        <w:rPr>
          <w:b/>
          <w:u w:val="single"/>
        </w:rPr>
        <w:t>Depuis</w:t>
      </w:r>
      <w:r>
        <w:rPr>
          <w:b/>
          <w:u w:val="single"/>
        </w:rPr>
        <w:t xml:space="preserve"> PC7, essayez de vous connecter en liaison série à ce sw</w:t>
      </w:r>
      <w:r w:rsidR="00005B72">
        <w:rPr>
          <w:b/>
          <w:u w:val="single"/>
        </w:rPr>
        <w:t>itch afin de l’administrer</w:t>
      </w:r>
      <w:r w:rsidR="008B5721">
        <w:rPr>
          <w:b/>
          <w:u w:val="single"/>
        </w:rPr>
        <w:t>. Expliquez comment vous procédez</w:t>
      </w:r>
    </w:p>
    <w:p w14:paraId="1FF72970"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67FD7FCF"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031D050A"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0B570623"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2493145B"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3980B4E7"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19A8C1F2"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7A252FBC"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r>
        <w:rPr>
          <w:noProof/>
          <w:lang w:eastAsia="fr-FR"/>
        </w:rPr>
        <mc:AlternateContent>
          <mc:Choice Requires="wps">
            <w:drawing>
              <wp:anchor distT="0" distB="0" distL="114300" distR="114300" simplePos="0" relativeHeight="251665408" behindDoc="0" locked="0" layoutInCell="1" allowOverlap="1" wp14:anchorId="6C70E03B" wp14:editId="41571911">
                <wp:simplePos x="0" y="0"/>
                <wp:positionH relativeFrom="column">
                  <wp:posOffset>3942715</wp:posOffset>
                </wp:positionH>
                <wp:positionV relativeFrom="paragraph">
                  <wp:posOffset>162243</wp:posOffset>
                </wp:positionV>
                <wp:extent cx="1892300" cy="323850"/>
                <wp:effectExtent l="0" t="0" r="12700" b="19050"/>
                <wp:wrapNone/>
                <wp:docPr id="7" name="Zone de texte 7"/>
                <wp:cNvGraphicFramePr/>
                <a:graphic xmlns:a="http://schemas.openxmlformats.org/drawingml/2006/main">
                  <a:graphicData uri="http://schemas.microsoft.com/office/word/2010/wordprocessingShape">
                    <wps:wsp>
                      <wps:cNvSpPr txBox="1"/>
                      <wps:spPr>
                        <a:xfrm>
                          <a:off x="0" y="0"/>
                          <a:ext cx="1892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417B4B" w14:textId="77777777" w:rsidR="007C6865" w:rsidRDefault="007C6865" w:rsidP="007C6865">
                            <w:r>
                              <w:t xml:space="preserve">Validation professeur </w:t>
                            </w:r>
                            <w:r>
                              <w:sym w:font="Wingdings"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0E03B" id="Zone de texte 7" o:spid="_x0000_s1030" type="#_x0000_t202" style="position:absolute;margin-left:310.45pt;margin-top:12.8pt;width:149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" fillcolor="white [3201]" strokeweight=".5pt">
                <v:textbox>
                  <w:txbxContent>
                    <w:p w14:paraId="43417B4B" w14:textId="77777777" w:rsidR="007C6865" w:rsidRDefault="007C6865" w:rsidP="007C6865">
                      <w:r>
                        <w:t xml:space="preserve">Validation professeur </w:t>
                      </w:r>
                      <w:r>
                        <w:sym w:font="Wingdings" w:char="F071"/>
                      </w:r>
                    </w:p>
                  </w:txbxContent>
                </v:textbox>
              </v:shape>
            </w:pict>
          </mc:Fallback>
        </mc:AlternateContent>
      </w:r>
    </w:p>
    <w:p w14:paraId="7FA542CB"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02005D8F" w14:textId="77777777" w:rsidR="009E5A11" w:rsidRDefault="00590159" w:rsidP="007C6865">
      <w:pPr>
        <w:rPr>
          <w:b/>
          <w:u w:val="single"/>
        </w:rPr>
      </w:pPr>
      <w:r>
        <w:rPr>
          <w:b/>
          <w:u w:val="single"/>
        </w:rPr>
        <w:t xml:space="preserve">Etape 6 : Sauvegarder la configuration des commutateurs puis réinitialiser le système (Bouton Power Cycle </w:t>
      </w:r>
      <w:proofErr w:type="spellStart"/>
      <w:r>
        <w:rPr>
          <w:b/>
          <w:u w:val="single"/>
        </w:rPr>
        <w:t>Devices</w:t>
      </w:r>
      <w:proofErr w:type="spellEnd"/>
      <w:r>
        <w:rPr>
          <w:b/>
          <w:u w:val="single"/>
        </w:rPr>
        <w:t>) pour vérifier que la configuration a bien été sauvegardée</w:t>
      </w:r>
      <w:r w:rsidR="008B5721">
        <w:rPr>
          <w:b/>
          <w:u w:val="single"/>
        </w:rPr>
        <w:t>. Indiquez les commandes utilisées</w:t>
      </w:r>
      <w:r>
        <w:rPr>
          <w:b/>
          <w:u w:val="single"/>
        </w:rPr>
        <w:t>.</w:t>
      </w:r>
    </w:p>
    <w:p w14:paraId="6311FB82"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43EA8BC9"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18017B88" w14:textId="77777777" w:rsidR="002E18C4" w:rsidRDefault="002E18C4" w:rsidP="008B5721">
      <w:pPr>
        <w:pBdr>
          <w:top w:val="single" w:sz="4" w:space="1" w:color="auto"/>
          <w:left w:val="single" w:sz="4" w:space="4" w:color="auto"/>
          <w:bottom w:val="single" w:sz="4" w:space="1" w:color="auto"/>
          <w:right w:val="single" w:sz="4" w:space="4" w:color="auto"/>
        </w:pBdr>
        <w:rPr>
          <w:b/>
          <w:u w:val="single"/>
        </w:rPr>
      </w:pPr>
    </w:p>
    <w:p w14:paraId="0BECDE43" w14:textId="77777777" w:rsidR="002E18C4" w:rsidRDefault="002E18C4" w:rsidP="008B5721">
      <w:pPr>
        <w:pBdr>
          <w:top w:val="single" w:sz="4" w:space="1" w:color="auto"/>
          <w:left w:val="single" w:sz="4" w:space="4" w:color="auto"/>
          <w:bottom w:val="single" w:sz="4" w:space="1" w:color="auto"/>
          <w:right w:val="single" w:sz="4" w:space="4" w:color="auto"/>
        </w:pBdr>
        <w:rPr>
          <w:b/>
          <w:u w:val="single"/>
        </w:rPr>
      </w:pPr>
    </w:p>
    <w:p w14:paraId="19175941" w14:textId="77777777" w:rsidR="002E18C4" w:rsidRDefault="002E18C4" w:rsidP="008B5721">
      <w:pPr>
        <w:pBdr>
          <w:top w:val="single" w:sz="4" w:space="1" w:color="auto"/>
          <w:left w:val="single" w:sz="4" w:space="4" w:color="auto"/>
          <w:bottom w:val="single" w:sz="4" w:space="1" w:color="auto"/>
          <w:right w:val="single" w:sz="4" w:space="4" w:color="auto"/>
        </w:pBdr>
        <w:rPr>
          <w:b/>
          <w:u w:val="single"/>
        </w:rPr>
      </w:pPr>
    </w:p>
    <w:p w14:paraId="2FC7CCD5" w14:textId="77777777" w:rsidR="008B5721" w:rsidRDefault="008B5721" w:rsidP="008B5721">
      <w:pPr>
        <w:pBdr>
          <w:top w:val="single" w:sz="4" w:space="1" w:color="auto"/>
          <w:left w:val="single" w:sz="4" w:space="4" w:color="auto"/>
          <w:bottom w:val="single" w:sz="4" w:space="1" w:color="auto"/>
          <w:right w:val="single" w:sz="4" w:space="4" w:color="auto"/>
        </w:pBdr>
        <w:rPr>
          <w:b/>
          <w:u w:val="single"/>
        </w:rPr>
      </w:pPr>
    </w:p>
    <w:p w14:paraId="1F09E664" w14:textId="77777777" w:rsidR="008B5721" w:rsidRDefault="008B5721" w:rsidP="008B5721">
      <w:pPr>
        <w:pBdr>
          <w:top w:val="single" w:sz="4" w:space="1" w:color="auto"/>
          <w:left w:val="single" w:sz="4" w:space="4" w:color="auto"/>
          <w:bottom w:val="single" w:sz="4" w:space="1" w:color="auto"/>
          <w:right w:val="single" w:sz="4" w:space="4" w:color="auto"/>
        </w:pBdr>
        <w:rPr>
          <w:noProof/>
          <w:lang w:eastAsia="fr-FR"/>
        </w:rPr>
      </w:pPr>
      <w:r>
        <w:rPr>
          <w:noProof/>
          <w:lang w:eastAsia="fr-FR"/>
        </w:rPr>
        <mc:AlternateContent>
          <mc:Choice Requires="wps">
            <w:drawing>
              <wp:anchor distT="0" distB="0" distL="114300" distR="114300" simplePos="0" relativeHeight="251667456" behindDoc="0" locked="0" layoutInCell="1" allowOverlap="1" wp14:anchorId="45696EBA" wp14:editId="78C9AF55">
                <wp:simplePos x="0" y="0"/>
                <wp:positionH relativeFrom="column">
                  <wp:posOffset>3943350</wp:posOffset>
                </wp:positionH>
                <wp:positionV relativeFrom="paragraph">
                  <wp:posOffset>159067</wp:posOffset>
                </wp:positionV>
                <wp:extent cx="1892300" cy="323850"/>
                <wp:effectExtent l="0" t="0" r="12700" b="19050"/>
                <wp:wrapNone/>
                <wp:docPr id="8" name="Zone de texte 8"/>
                <wp:cNvGraphicFramePr/>
                <a:graphic xmlns:a="http://schemas.openxmlformats.org/drawingml/2006/main">
                  <a:graphicData uri="http://schemas.microsoft.com/office/word/2010/wordprocessingShape">
                    <wps:wsp>
                      <wps:cNvSpPr txBox="1"/>
                      <wps:spPr>
                        <a:xfrm>
                          <a:off x="0" y="0"/>
                          <a:ext cx="1892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42FEE" w14:textId="77777777" w:rsidR="00590159" w:rsidRDefault="00590159" w:rsidP="00590159">
                            <w:r>
                              <w:t xml:space="preserve">Validation professeur </w:t>
                            </w:r>
                            <w:r>
                              <w:sym w:font="Wingdings"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96EBA" id="Zone de texte 8" o:spid="_x0000_s1031" type="#_x0000_t202" style="position:absolute;margin-left:310.5pt;margin-top:12.5pt;width:149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" fillcolor="white [3201]" strokeweight=".5pt">
                <v:textbox>
                  <w:txbxContent>
                    <w:p w14:paraId="71142FEE" w14:textId="77777777" w:rsidR="00590159" w:rsidRDefault="00590159" w:rsidP="00590159">
                      <w:r>
                        <w:t xml:space="preserve">Validation professeur </w:t>
                      </w:r>
                      <w:r>
                        <w:sym w:font="Wingdings" w:char="F071"/>
                      </w:r>
                    </w:p>
                  </w:txbxContent>
                </v:textbox>
              </v:shape>
            </w:pict>
          </mc:Fallback>
        </mc:AlternateContent>
      </w:r>
    </w:p>
    <w:p w14:paraId="59D84A17" w14:textId="77777777" w:rsidR="004F4668" w:rsidRDefault="004F4668" w:rsidP="008B5721">
      <w:pPr>
        <w:pBdr>
          <w:top w:val="single" w:sz="4" w:space="1" w:color="auto"/>
          <w:left w:val="single" w:sz="4" w:space="4" w:color="auto"/>
          <w:bottom w:val="single" w:sz="4" w:space="1" w:color="auto"/>
          <w:right w:val="single" w:sz="4" w:space="4" w:color="auto"/>
        </w:pBdr>
        <w:rPr>
          <w:noProof/>
          <w:lang w:eastAsia="fr-FR"/>
        </w:rPr>
      </w:pPr>
    </w:p>
    <w:p w14:paraId="599F444C" w14:textId="77777777" w:rsidR="004F4668" w:rsidRPr="004C4BCB" w:rsidRDefault="004F4668" w:rsidP="008D33C6">
      <w:pPr>
        <w:spacing w:after="0"/>
        <w:rPr>
          <w:b/>
          <w:u w:val="single"/>
        </w:rPr>
      </w:pPr>
      <w:r>
        <w:rPr>
          <w:b/>
          <w:u w:val="single"/>
        </w:rPr>
        <w:t xml:space="preserve">Etape </w:t>
      </w:r>
      <w:r w:rsidR="00D80559">
        <w:rPr>
          <w:b/>
          <w:u w:val="single"/>
        </w:rPr>
        <w:t>7</w:t>
      </w:r>
      <w:r>
        <w:rPr>
          <w:b/>
          <w:u w:val="single"/>
        </w:rPr>
        <w:t xml:space="preserve"> : </w:t>
      </w:r>
      <w:r w:rsidR="00F17D60">
        <w:rPr>
          <w:b/>
          <w:u w:val="single"/>
        </w:rPr>
        <w:t>Donner la procédure pour restaurer la configuration initiale du switch et la vérifier</w:t>
      </w:r>
    </w:p>
    <w:p w14:paraId="4E0BFFAF" w14:textId="77777777" w:rsidR="002E18C4" w:rsidRDefault="002E18C4" w:rsidP="002E18C4">
      <w:pPr>
        <w:rPr>
          <w:b/>
          <w:u w:val="single"/>
        </w:rPr>
      </w:pPr>
      <w:r>
        <w:rPr>
          <w:b/>
          <w:u w:val="single"/>
        </w:rPr>
        <w:t>Indiquez les commandes utilisées.</w:t>
      </w:r>
    </w:p>
    <w:p w14:paraId="3D5CC1E1" w14:textId="16EFE631" w:rsidR="002E18C4" w:rsidRDefault="00EB02B8" w:rsidP="002E18C4">
      <w:pPr>
        <w:pBdr>
          <w:top w:val="single" w:sz="4" w:space="1" w:color="auto"/>
          <w:left w:val="single" w:sz="4" w:space="4" w:color="auto"/>
          <w:bottom w:val="single" w:sz="4" w:space="1" w:color="auto"/>
          <w:right w:val="single" w:sz="4" w:space="4" w:color="auto"/>
        </w:pBdr>
        <w:rPr>
          <w:bCs/>
        </w:rPr>
      </w:pPr>
      <w:r w:rsidRPr="00EB02B8">
        <w:rPr>
          <w:bCs/>
        </w:rPr>
        <w:t>S1#reload</w:t>
      </w:r>
    </w:p>
    <w:p w14:paraId="2A869E65" w14:textId="601A2B39" w:rsidR="002E18C4" w:rsidRDefault="00EB02B8" w:rsidP="002E18C4">
      <w:pPr>
        <w:pBdr>
          <w:top w:val="single" w:sz="4" w:space="1" w:color="auto"/>
          <w:left w:val="single" w:sz="4" w:space="4" w:color="auto"/>
          <w:bottom w:val="single" w:sz="4" w:space="1" w:color="auto"/>
          <w:right w:val="single" w:sz="4" w:space="4" w:color="auto"/>
        </w:pBdr>
        <w:rPr>
          <w:b/>
          <w:u w:val="single"/>
        </w:rPr>
      </w:pPr>
      <w:r>
        <w:t>S1#</w:t>
      </w:r>
      <w:r w:rsidRPr="00EB02B8">
        <w:t xml:space="preserve">Proceed </w:t>
      </w:r>
      <w:proofErr w:type="spellStart"/>
      <w:r w:rsidRPr="00EB02B8">
        <w:t>with</w:t>
      </w:r>
      <w:proofErr w:type="spellEnd"/>
      <w:r w:rsidRPr="00EB02B8">
        <w:t xml:space="preserve"> </w:t>
      </w:r>
      <w:proofErr w:type="spellStart"/>
      <w:proofErr w:type="gramStart"/>
      <w:r w:rsidRPr="00EB02B8">
        <w:t>reload</w:t>
      </w:r>
      <w:proofErr w:type="spellEnd"/>
      <w:r w:rsidRPr="00EB02B8">
        <w:t>?</w:t>
      </w:r>
      <w:proofErr w:type="gramEnd"/>
      <w:r w:rsidRPr="00EB02B8">
        <w:t xml:space="preserve"> [</w:t>
      </w:r>
      <w:proofErr w:type="spellStart"/>
      <w:proofErr w:type="gramStart"/>
      <w:r w:rsidRPr="00EB02B8">
        <w:t>confirm</w:t>
      </w:r>
      <w:proofErr w:type="spellEnd"/>
      <w:proofErr w:type="gramEnd"/>
      <w:r w:rsidRPr="00EB02B8">
        <w:t>]y</w:t>
      </w:r>
      <w:r>
        <w:t>es</w:t>
      </w:r>
    </w:p>
    <w:p w14:paraId="09775160" w14:textId="77777777" w:rsidR="002E18C4" w:rsidRDefault="002E18C4" w:rsidP="002E18C4">
      <w:pPr>
        <w:pBdr>
          <w:top w:val="single" w:sz="4" w:space="1" w:color="auto"/>
          <w:left w:val="single" w:sz="4" w:space="4" w:color="auto"/>
          <w:bottom w:val="single" w:sz="4" w:space="1" w:color="auto"/>
          <w:right w:val="single" w:sz="4" w:space="4" w:color="auto"/>
        </w:pBdr>
        <w:rPr>
          <w:b/>
          <w:u w:val="single"/>
        </w:rPr>
      </w:pPr>
    </w:p>
    <w:p w14:paraId="41798AB2" w14:textId="77777777" w:rsidR="002E18C4" w:rsidRDefault="002E18C4" w:rsidP="002E18C4">
      <w:pPr>
        <w:pBdr>
          <w:top w:val="single" w:sz="4" w:space="1" w:color="auto"/>
          <w:left w:val="single" w:sz="4" w:space="4" w:color="auto"/>
          <w:bottom w:val="single" w:sz="4" w:space="1" w:color="auto"/>
          <w:right w:val="single" w:sz="4" w:space="4" w:color="auto"/>
        </w:pBdr>
        <w:rPr>
          <w:b/>
          <w:u w:val="single"/>
        </w:rPr>
      </w:pPr>
    </w:p>
    <w:p w14:paraId="6ECA98B1" w14:textId="77777777" w:rsidR="002E18C4" w:rsidRDefault="002E18C4" w:rsidP="002E18C4">
      <w:pPr>
        <w:pBdr>
          <w:top w:val="single" w:sz="4" w:space="1" w:color="auto"/>
          <w:left w:val="single" w:sz="4" w:space="4" w:color="auto"/>
          <w:bottom w:val="single" w:sz="4" w:space="1" w:color="auto"/>
          <w:right w:val="single" w:sz="4" w:space="4" w:color="auto"/>
        </w:pBdr>
        <w:rPr>
          <w:b/>
          <w:u w:val="single"/>
        </w:rPr>
      </w:pPr>
    </w:p>
    <w:p w14:paraId="6D50A9D2" w14:textId="77777777" w:rsidR="002E18C4" w:rsidRDefault="002E18C4" w:rsidP="002E18C4">
      <w:pPr>
        <w:pBdr>
          <w:top w:val="single" w:sz="4" w:space="1" w:color="auto"/>
          <w:left w:val="single" w:sz="4" w:space="4" w:color="auto"/>
          <w:bottom w:val="single" w:sz="4" w:space="1" w:color="auto"/>
          <w:right w:val="single" w:sz="4" w:space="4" w:color="auto"/>
        </w:pBdr>
        <w:rPr>
          <w:noProof/>
          <w:lang w:eastAsia="fr-FR"/>
        </w:rPr>
      </w:pPr>
      <w:r>
        <w:rPr>
          <w:noProof/>
          <w:lang w:eastAsia="fr-FR"/>
        </w:rPr>
        <mc:AlternateContent>
          <mc:Choice Requires="wps">
            <w:drawing>
              <wp:anchor distT="0" distB="0" distL="114300" distR="114300" simplePos="0" relativeHeight="251671552" behindDoc="0" locked="0" layoutInCell="1" allowOverlap="1" wp14:anchorId="6C5840F1" wp14:editId="10C06181">
                <wp:simplePos x="0" y="0"/>
                <wp:positionH relativeFrom="column">
                  <wp:posOffset>3943350</wp:posOffset>
                </wp:positionH>
                <wp:positionV relativeFrom="paragraph">
                  <wp:posOffset>159067</wp:posOffset>
                </wp:positionV>
                <wp:extent cx="1892300" cy="323850"/>
                <wp:effectExtent l="0" t="0" r="12700" b="19050"/>
                <wp:wrapNone/>
                <wp:docPr id="10" name="Zone de texte 10"/>
                <wp:cNvGraphicFramePr/>
                <a:graphic xmlns:a="http://schemas.openxmlformats.org/drawingml/2006/main">
                  <a:graphicData uri="http://schemas.microsoft.com/office/word/2010/wordprocessingShape">
                    <wps:wsp>
                      <wps:cNvSpPr txBox="1"/>
                      <wps:spPr>
                        <a:xfrm>
                          <a:off x="0" y="0"/>
                          <a:ext cx="1892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ECF356" w14:textId="77777777" w:rsidR="002E18C4" w:rsidRDefault="002E18C4" w:rsidP="002E18C4">
                            <w:r>
                              <w:t xml:space="preserve">Validation professeur </w:t>
                            </w:r>
                            <w:r>
                              <w:sym w:font="Wingdings" w:char="F07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840F1" id="Zone de texte 10" o:spid="_x0000_s1032" type="#_x0000_t202" style="position:absolute;margin-left:310.5pt;margin-top:12.5pt;width:149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" fillcolor="white [3201]" strokeweight=".5pt">
                <v:textbox>
                  <w:txbxContent>
                    <w:p w14:paraId="72ECF356" w14:textId="77777777" w:rsidR="002E18C4" w:rsidRDefault="002E18C4" w:rsidP="002E18C4">
                      <w:r>
                        <w:t xml:space="preserve">Validation professeur </w:t>
                      </w:r>
                      <w:r>
                        <w:sym w:font="Wingdings" w:char="F071"/>
                      </w:r>
                    </w:p>
                  </w:txbxContent>
                </v:textbox>
              </v:shape>
            </w:pict>
          </mc:Fallback>
        </mc:AlternateContent>
      </w:r>
    </w:p>
    <w:p w14:paraId="4A8FD04E" w14:textId="77777777" w:rsidR="004F4668" w:rsidRPr="004C4BCB" w:rsidRDefault="004F4668" w:rsidP="002E18C4">
      <w:pPr>
        <w:rPr>
          <w:b/>
          <w:u w:val="single"/>
        </w:rPr>
      </w:pPr>
    </w:p>
    <w:sectPr w:rsidR="004F4668" w:rsidRPr="004C4BC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AABDB" w14:textId="77777777" w:rsidR="00430DF2" w:rsidRDefault="00430DF2" w:rsidP="00AE578E">
      <w:pPr>
        <w:spacing w:after="0" w:line="240" w:lineRule="auto"/>
      </w:pPr>
      <w:r>
        <w:separator/>
      </w:r>
    </w:p>
  </w:endnote>
  <w:endnote w:type="continuationSeparator" w:id="0">
    <w:p w14:paraId="3232193C" w14:textId="77777777" w:rsidR="00430DF2" w:rsidRDefault="00430DF2" w:rsidP="00AE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9AE65" w14:textId="3C726145" w:rsidR="00AE578E" w:rsidRPr="00AE578E" w:rsidRDefault="00AE578E" w:rsidP="00AE578E">
    <w:pPr>
      <w:pStyle w:val="Pieddepage"/>
      <w:pBdr>
        <w:top w:val="single" w:sz="4" w:space="1" w:color="auto"/>
      </w:pBdr>
      <w:rPr>
        <w:i/>
        <w:sz w:val="18"/>
      </w:rPr>
    </w:pPr>
    <w:proofErr w:type="spellStart"/>
    <w:r w:rsidRPr="00AE578E">
      <w:rPr>
        <w:i/>
        <w:sz w:val="18"/>
      </w:rPr>
      <w:t>Ref</w:t>
    </w:r>
    <w:proofErr w:type="spellEnd"/>
    <w:r w:rsidRPr="00AE578E">
      <w:rPr>
        <w:i/>
        <w:sz w:val="18"/>
      </w:rPr>
      <w:t xml:space="preserve"> : </w:t>
    </w:r>
    <w:r w:rsidRPr="00AE578E">
      <w:rPr>
        <w:i/>
        <w:sz w:val="18"/>
      </w:rPr>
      <w:fldChar w:fldCharType="begin"/>
    </w:r>
    <w:r w:rsidRPr="00AE578E">
      <w:rPr>
        <w:i/>
        <w:sz w:val="18"/>
      </w:rPr>
      <w:instrText xml:space="preserve"> FILENAME   \* MERGEFORMAT </w:instrText>
    </w:r>
    <w:r w:rsidRPr="00AE578E">
      <w:rPr>
        <w:i/>
        <w:sz w:val="18"/>
      </w:rPr>
      <w:fldChar w:fldCharType="separate"/>
    </w:r>
    <w:r w:rsidR="00D80559">
      <w:rPr>
        <w:i/>
        <w:noProof/>
        <w:sz w:val="18"/>
      </w:rPr>
      <w:t>Sujet_TP_Validation_VLAN.docx</w:t>
    </w:r>
    <w:r w:rsidRPr="00AE578E">
      <w:rPr>
        <w:i/>
        <w:sz w:val="18"/>
      </w:rPr>
      <w:fldChar w:fldCharType="end"/>
    </w:r>
    <w:r w:rsidRPr="00AE578E">
      <w:rPr>
        <w:i/>
        <w:sz w:val="18"/>
      </w:rPr>
      <w:t xml:space="preserve"> mis à jour le </w:t>
    </w:r>
    <w:r w:rsidRPr="00AE578E">
      <w:rPr>
        <w:i/>
        <w:sz w:val="18"/>
      </w:rPr>
      <w:fldChar w:fldCharType="begin"/>
    </w:r>
    <w:r w:rsidRPr="00AE578E">
      <w:rPr>
        <w:i/>
        <w:sz w:val="18"/>
      </w:rPr>
      <w:instrText xml:space="preserve"> SAVEDATE  \@ "dd/MM/yyyy HH:mm"  \* MERGEFORMAT </w:instrText>
    </w:r>
    <w:r w:rsidRPr="00AE578E">
      <w:rPr>
        <w:i/>
        <w:sz w:val="18"/>
      </w:rPr>
      <w:fldChar w:fldCharType="separate"/>
    </w:r>
    <w:r w:rsidR="00A549BF">
      <w:rPr>
        <w:i/>
        <w:noProof/>
        <w:sz w:val="18"/>
      </w:rPr>
      <w:t>14/10/2021 10:12</w:t>
    </w:r>
    <w:r w:rsidRPr="00AE578E">
      <w:rPr>
        <w:i/>
        <w:sz w:val="18"/>
      </w:rPr>
      <w:fldChar w:fldCharType="end"/>
    </w:r>
    <w:r w:rsidRPr="00AE578E">
      <w:rPr>
        <w:i/>
        <w:sz w:val="18"/>
      </w:rPr>
      <w:t xml:space="preserve"> par Vincent ROBERT</w:t>
    </w:r>
    <w:r w:rsidRPr="00AE578E">
      <w:rPr>
        <w:i/>
        <w:sz w:val="18"/>
      </w:rPr>
      <w:tab/>
      <w:t xml:space="preserve">Page </w:t>
    </w:r>
    <w:r w:rsidRPr="00AE578E">
      <w:rPr>
        <w:i/>
        <w:sz w:val="18"/>
      </w:rPr>
      <w:fldChar w:fldCharType="begin"/>
    </w:r>
    <w:r w:rsidRPr="00AE578E">
      <w:rPr>
        <w:i/>
        <w:sz w:val="18"/>
      </w:rPr>
      <w:instrText>PAGE   \* MERGEFORMAT</w:instrText>
    </w:r>
    <w:r w:rsidRPr="00AE578E">
      <w:rPr>
        <w:i/>
        <w:sz w:val="18"/>
      </w:rPr>
      <w:fldChar w:fldCharType="separate"/>
    </w:r>
    <w:r w:rsidR="001927EE">
      <w:rPr>
        <w:i/>
        <w:noProof/>
        <w:sz w:val="18"/>
      </w:rPr>
      <w:t>1</w:t>
    </w:r>
    <w:r w:rsidRPr="00AE578E">
      <w:rPr>
        <w:i/>
        <w:sz w:val="18"/>
      </w:rPr>
      <w:fldChar w:fldCharType="end"/>
    </w:r>
    <w:r w:rsidRPr="00AE578E">
      <w:rPr>
        <w:i/>
        <w:sz w:val="18"/>
      </w:rPr>
      <w:t>/</w:t>
    </w:r>
    <w:r w:rsidRPr="00AE578E">
      <w:rPr>
        <w:i/>
        <w:sz w:val="18"/>
      </w:rPr>
      <w:fldChar w:fldCharType="begin"/>
    </w:r>
    <w:r w:rsidRPr="00AE578E">
      <w:rPr>
        <w:i/>
        <w:sz w:val="18"/>
      </w:rPr>
      <w:instrText xml:space="preserve"> NUMPAGES   \* MERGEFORMAT </w:instrText>
    </w:r>
    <w:r w:rsidRPr="00AE578E">
      <w:rPr>
        <w:i/>
        <w:sz w:val="18"/>
      </w:rPr>
      <w:fldChar w:fldCharType="separate"/>
    </w:r>
    <w:r w:rsidR="001927EE">
      <w:rPr>
        <w:i/>
        <w:noProof/>
        <w:sz w:val="18"/>
      </w:rPr>
      <w:t>1</w:t>
    </w:r>
    <w:r w:rsidRPr="00AE578E">
      <w:rPr>
        <w:i/>
        <w:sz w:val="18"/>
      </w:rPr>
      <w:fldChar w:fldCharType="end"/>
    </w:r>
  </w:p>
  <w:p w14:paraId="5B841E39" w14:textId="77777777" w:rsidR="00AE578E" w:rsidRDefault="00AE57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4DC47" w14:textId="77777777" w:rsidR="00430DF2" w:rsidRDefault="00430DF2" w:rsidP="00AE578E">
      <w:pPr>
        <w:spacing w:after="0" w:line="240" w:lineRule="auto"/>
      </w:pPr>
      <w:r>
        <w:separator/>
      </w:r>
    </w:p>
  </w:footnote>
  <w:footnote w:type="continuationSeparator" w:id="0">
    <w:p w14:paraId="7C989AB1" w14:textId="77777777" w:rsidR="00430DF2" w:rsidRDefault="00430DF2" w:rsidP="00AE5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F695A" w14:textId="77777777" w:rsidR="00AE578E" w:rsidRPr="00AE578E" w:rsidRDefault="00AE578E" w:rsidP="00AE578E">
    <w:pPr>
      <w:pStyle w:val="En-tte"/>
      <w:pBdr>
        <w:bottom w:val="single" w:sz="4" w:space="1" w:color="auto"/>
      </w:pBdr>
      <w:rPr>
        <w:i/>
        <w:sz w:val="18"/>
      </w:rPr>
    </w:pPr>
    <w:r w:rsidRPr="00AE578E">
      <w:rPr>
        <w:i/>
        <w:sz w:val="18"/>
      </w:rPr>
      <w:t>BTS SN-IR</w:t>
    </w:r>
    <w:r w:rsidRPr="00AE578E">
      <w:rPr>
        <w:i/>
        <w:sz w:val="18"/>
      </w:rPr>
      <w:ptab w:relativeTo="margin" w:alignment="center" w:leader="none"/>
    </w:r>
    <w:r w:rsidR="00B27888">
      <w:rPr>
        <w:i/>
        <w:sz w:val="18"/>
      </w:rPr>
      <w:t>RESEAUX</w:t>
    </w:r>
    <w:r w:rsidRPr="00AE578E">
      <w:rPr>
        <w:i/>
        <w:sz w:val="18"/>
      </w:rPr>
      <w:ptab w:relativeTo="margin" w:alignment="right" w:leader="none"/>
    </w:r>
    <w:r w:rsidRPr="00AE578E">
      <w:rPr>
        <w:i/>
        <w:sz w:val="18"/>
      </w:rPr>
      <w:t>Lycée Charles de Foucauld - Nancy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0631C"/>
    <w:multiLevelType w:val="hybridMultilevel"/>
    <w:tmpl w:val="D1A8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D97D56"/>
    <w:multiLevelType w:val="hybridMultilevel"/>
    <w:tmpl w:val="56708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CENT ROBERT">
    <w15:presenceInfo w15:providerId="None" w15:userId="VINCENT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888"/>
    <w:rsid w:val="00005B72"/>
    <w:rsid w:val="000B43EF"/>
    <w:rsid w:val="001350DD"/>
    <w:rsid w:val="001737F9"/>
    <w:rsid w:val="001927EE"/>
    <w:rsid w:val="00260F4C"/>
    <w:rsid w:val="002D7B3C"/>
    <w:rsid w:val="002E18C4"/>
    <w:rsid w:val="00391A9C"/>
    <w:rsid w:val="00430DF2"/>
    <w:rsid w:val="00441E98"/>
    <w:rsid w:val="004C4BCB"/>
    <w:rsid w:val="004D72DA"/>
    <w:rsid w:val="004F4668"/>
    <w:rsid w:val="00531F75"/>
    <w:rsid w:val="00590159"/>
    <w:rsid w:val="005B4063"/>
    <w:rsid w:val="005E7FE9"/>
    <w:rsid w:val="006A01CA"/>
    <w:rsid w:val="00700728"/>
    <w:rsid w:val="00755BA5"/>
    <w:rsid w:val="007C6865"/>
    <w:rsid w:val="008B5721"/>
    <w:rsid w:val="008D0732"/>
    <w:rsid w:val="008D33C6"/>
    <w:rsid w:val="00901E3C"/>
    <w:rsid w:val="00934035"/>
    <w:rsid w:val="009D7419"/>
    <w:rsid w:val="009E5A11"/>
    <w:rsid w:val="00A103A6"/>
    <w:rsid w:val="00A549BF"/>
    <w:rsid w:val="00A75490"/>
    <w:rsid w:val="00AE578E"/>
    <w:rsid w:val="00B27888"/>
    <w:rsid w:val="00B754BC"/>
    <w:rsid w:val="00C4644C"/>
    <w:rsid w:val="00CA6A02"/>
    <w:rsid w:val="00D80559"/>
    <w:rsid w:val="00E63038"/>
    <w:rsid w:val="00EB02B8"/>
    <w:rsid w:val="00EB0E3C"/>
    <w:rsid w:val="00F17D60"/>
    <w:rsid w:val="00F25EA6"/>
    <w:rsid w:val="00FC0BA0"/>
    <w:rsid w:val="00FC5D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7C088"/>
  <w15:chartTrackingRefBased/>
  <w15:docId w15:val="{6A7CE5EC-36F2-4F64-A195-715F8B68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EB02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578E"/>
    <w:pPr>
      <w:tabs>
        <w:tab w:val="center" w:pos="4536"/>
        <w:tab w:val="right" w:pos="9072"/>
      </w:tabs>
      <w:spacing w:after="0" w:line="240" w:lineRule="auto"/>
    </w:pPr>
  </w:style>
  <w:style w:type="character" w:customStyle="1" w:styleId="En-tteCar">
    <w:name w:val="En-tête Car"/>
    <w:basedOn w:val="Policepardfaut"/>
    <w:link w:val="En-tte"/>
    <w:uiPriority w:val="99"/>
    <w:rsid w:val="00AE578E"/>
  </w:style>
  <w:style w:type="paragraph" w:styleId="Pieddepage">
    <w:name w:val="footer"/>
    <w:basedOn w:val="Normal"/>
    <w:link w:val="PieddepageCar"/>
    <w:uiPriority w:val="99"/>
    <w:unhideWhenUsed/>
    <w:rsid w:val="00AE57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78E"/>
  </w:style>
  <w:style w:type="table" w:styleId="Grilledutableau">
    <w:name w:val="Table Grid"/>
    <w:basedOn w:val="TableauNormal"/>
    <w:uiPriority w:val="39"/>
    <w:rsid w:val="004D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4BCB"/>
    <w:pPr>
      <w:ind w:left="720"/>
      <w:contextualSpacing/>
    </w:pPr>
  </w:style>
  <w:style w:type="table" w:styleId="TableauGrille4">
    <w:name w:val="Grid Table 4"/>
    <w:basedOn w:val="TableauNormal"/>
    <w:uiPriority w:val="49"/>
    <w:rsid w:val="005E7F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edebulles">
    <w:name w:val="Balloon Text"/>
    <w:basedOn w:val="Normal"/>
    <w:link w:val="TextedebullesCar"/>
    <w:uiPriority w:val="99"/>
    <w:semiHidden/>
    <w:unhideWhenUsed/>
    <w:rsid w:val="00D805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0559"/>
    <w:rPr>
      <w:rFonts w:ascii="Segoe UI" w:hAnsi="Segoe UI" w:cs="Segoe UI"/>
      <w:sz w:val="18"/>
      <w:szCs w:val="18"/>
    </w:rPr>
  </w:style>
  <w:style w:type="character" w:customStyle="1" w:styleId="Titre3Car">
    <w:name w:val="Titre 3 Car"/>
    <w:basedOn w:val="Policepardfaut"/>
    <w:link w:val="Titre3"/>
    <w:uiPriority w:val="9"/>
    <w:rsid w:val="00EB02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16869">
      <w:bodyDiv w:val="1"/>
      <w:marLeft w:val="0"/>
      <w:marRight w:val="0"/>
      <w:marTop w:val="0"/>
      <w:marBottom w:val="0"/>
      <w:divBdr>
        <w:top w:val="none" w:sz="0" w:space="0" w:color="auto"/>
        <w:left w:val="none" w:sz="0" w:space="0" w:color="auto"/>
        <w:bottom w:val="none" w:sz="0" w:space="0" w:color="auto"/>
        <w:right w:val="none" w:sz="0" w:space="0" w:color="auto"/>
      </w:divBdr>
    </w:div>
    <w:div w:id="16502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715</Words>
  <Characters>3935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ROBERT</dc:creator>
  <cp:keywords/>
  <dc:description/>
  <cp:lastModifiedBy>VINCENT ROBERT</cp:lastModifiedBy>
  <cp:revision>27</cp:revision>
  <cp:lastPrinted>2017-10-06T09:16:00Z</cp:lastPrinted>
  <dcterms:created xsi:type="dcterms:W3CDTF">2017-10-03T17:36:00Z</dcterms:created>
  <dcterms:modified xsi:type="dcterms:W3CDTF">2021-10-19T07:57:00Z</dcterms:modified>
</cp:coreProperties>
</file>