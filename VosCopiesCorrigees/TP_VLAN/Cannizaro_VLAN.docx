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57334" w14:textId="24222C3D" w:rsidR="001350DD" w:rsidRPr="005B4063" w:rsidRDefault="006F30CA" w:rsidP="005B4063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7EE4F" wp14:editId="27155A27">
                <wp:simplePos x="0" y="0"/>
                <wp:positionH relativeFrom="column">
                  <wp:posOffset>-511868</wp:posOffset>
                </wp:positionH>
                <wp:positionV relativeFrom="paragraph">
                  <wp:posOffset>-588068</wp:posOffset>
                </wp:positionV>
                <wp:extent cx="1191491" cy="526473"/>
                <wp:effectExtent l="0" t="0" r="27940" b="260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491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43DF8" w14:textId="541EF615" w:rsidR="006F30CA" w:rsidRDefault="00E81A82">
                            <w:r>
                              <w:t>19</w:t>
                            </w:r>
                            <w:r w:rsidR="006F30CA"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7EE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0.3pt;margin-top:-46.3pt;width:93.8pt;height:4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" fillcolor="white [3201]" strokeweight=".5pt">
                <v:textbox>
                  <w:txbxContent>
                    <w:p w14:paraId="23243DF8" w14:textId="541EF615" w:rsidR="006F30CA" w:rsidRDefault="00E81A82">
                      <w:r>
                        <w:t>19</w:t>
                      </w:r>
                      <w:r w:rsidR="006F30CA"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  <w:r w:rsidR="00B27888" w:rsidRPr="005B4063">
        <w:rPr>
          <w:b/>
        </w:rPr>
        <w:t>TP de  validation de connaissance sur la mise en œuvre des VLANs</w:t>
      </w:r>
    </w:p>
    <w:p w14:paraId="1F4138EE" w14:textId="77777777" w:rsidR="00B27888" w:rsidRDefault="00B27888"/>
    <w:p w14:paraId="2431CE4A" w14:textId="77777777" w:rsidR="00B27888" w:rsidRDefault="00B27888">
      <w:r>
        <w:rPr>
          <w:noProof/>
          <w:lang w:eastAsia="fr-FR"/>
        </w:rPr>
        <w:drawing>
          <wp:inline distT="0" distB="0" distL="0" distR="0" wp14:anchorId="1BB9EF18" wp14:editId="47161D52">
            <wp:extent cx="5760720" cy="2517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A2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1F75" w14:paraId="5C0FB21A" w14:textId="77777777" w:rsidTr="005E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5C3BFD5" w14:textId="77777777" w:rsidR="00531F75" w:rsidRDefault="00531F75">
            <w:r>
              <w:t>Périphérique</w:t>
            </w:r>
          </w:p>
          <w:p w14:paraId="61A304C6" w14:textId="77777777" w:rsidR="00531F75" w:rsidRDefault="00531F75">
            <w:r>
              <w:t>(nom d’hôte)</w:t>
            </w:r>
          </w:p>
        </w:tc>
        <w:tc>
          <w:tcPr>
            <w:tcW w:w="1812" w:type="dxa"/>
          </w:tcPr>
          <w:p w14:paraId="45FB1B30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12" w:type="dxa"/>
          </w:tcPr>
          <w:p w14:paraId="4D4ED28F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</w:t>
            </w:r>
          </w:p>
        </w:tc>
        <w:tc>
          <w:tcPr>
            <w:tcW w:w="1813" w:type="dxa"/>
          </w:tcPr>
          <w:p w14:paraId="63F094C9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de sous-réseau</w:t>
            </w:r>
          </w:p>
        </w:tc>
        <w:tc>
          <w:tcPr>
            <w:tcW w:w="1813" w:type="dxa"/>
          </w:tcPr>
          <w:p w14:paraId="1F88BEE2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par défaut</w:t>
            </w:r>
          </w:p>
        </w:tc>
      </w:tr>
      <w:tr w:rsidR="00531F75" w14:paraId="3716CC61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1306CA8" w14:textId="77777777" w:rsidR="00531F75" w:rsidRDefault="00531F75">
            <w:r>
              <w:t>S1</w:t>
            </w:r>
          </w:p>
        </w:tc>
        <w:tc>
          <w:tcPr>
            <w:tcW w:w="1812" w:type="dxa"/>
          </w:tcPr>
          <w:p w14:paraId="19C54160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3F69B945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192.168.65.11</w:t>
            </w:r>
          </w:p>
        </w:tc>
        <w:tc>
          <w:tcPr>
            <w:tcW w:w="1813" w:type="dxa"/>
          </w:tcPr>
          <w:p w14:paraId="55F56B26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431C7DE7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227FBA87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0AB6754" w14:textId="77777777" w:rsidR="00531F75" w:rsidRDefault="00531F75" w:rsidP="00531F75">
            <w:r>
              <w:t>S2</w:t>
            </w:r>
          </w:p>
        </w:tc>
        <w:tc>
          <w:tcPr>
            <w:tcW w:w="1812" w:type="dxa"/>
          </w:tcPr>
          <w:p w14:paraId="4AA7BCEF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2007F83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192.168.65.12</w:t>
            </w:r>
          </w:p>
        </w:tc>
        <w:tc>
          <w:tcPr>
            <w:tcW w:w="1813" w:type="dxa"/>
          </w:tcPr>
          <w:p w14:paraId="6CCB122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45853644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7AE692E3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9238F22" w14:textId="77777777" w:rsidR="00531F75" w:rsidRDefault="00531F75" w:rsidP="00531F75">
            <w:r>
              <w:t>S3</w:t>
            </w:r>
          </w:p>
        </w:tc>
        <w:tc>
          <w:tcPr>
            <w:tcW w:w="1812" w:type="dxa"/>
          </w:tcPr>
          <w:p w14:paraId="0436C6C6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44744EFB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192.168.65.13</w:t>
            </w:r>
          </w:p>
        </w:tc>
        <w:tc>
          <w:tcPr>
            <w:tcW w:w="1813" w:type="dxa"/>
          </w:tcPr>
          <w:p w14:paraId="3D06BDBD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46A9CB3C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26A9F6A5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A9E035A" w14:textId="77777777" w:rsidR="00531F75" w:rsidRDefault="00531F75" w:rsidP="00531F75">
            <w:r>
              <w:t>PC1</w:t>
            </w:r>
          </w:p>
        </w:tc>
        <w:tc>
          <w:tcPr>
            <w:tcW w:w="1812" w:type="dxa"/>
          </w:tcPr>
          <w:p w14:paraId="1AF37B5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9CEDAB9" w14:textId="77777777" w:rsidR="00531F75" w:rsidRDefault="00531F75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</w:t>
            </w:r>
            <w:r w:rsidR="005E7FE9">
              <w:t>1</w:t>
            </w:r>
            <w:r>
              <w:t>1</w:t>
            </w:r>
          </w:p>
        </w:tc>
        <w:tc>
          <w:tcPr>
            <w:tcW w:w="1813" w:type="dxa"/>
          </w:tcPr>
          <w:p w14:paraId="5FA9AE31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0B8C767B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31F75" w14:paraId="449008A2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167E6FD" w14:textId="77777777" w:rsidR="00531F75" w:rsidRDefault="00531F75" w:rsidP="00531F75">
            <w:r>
              <w:t>PC2</w:t>
            </w:r>
          </w:p>
        </w:tc>
        <w:tc>
          <w:tcPr>
            <w:tcW w:w="1812" w:type="dxa"/>
          </w:tcPr>
          <w:p w14:paraId="6A1569F3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28E7AA6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192.168.22.22</w:t>
            </w:r>
          </w:p>
        </w:tc>
        <w:tc>
          <w:tcPr>
            <w:tcW w:w="1813" w:type="dxa"/>
          </w:tcPr>
          <w:p w14:paraId="3F04174F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AFF05D9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31F75" w14:paraId="5BCA1F4F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4A80E88" w14:textId="77777777" w:rsidR="00531F75" w:rsidRDefault="00531F75" w:rsidP="00531F75">
            <w:r>
              <w:t>PC3</w:t>
            </w:r>
          </w:p>
        </w:tc>
        <w:tc>
          <w:tcPr>
            <w:tcW w:w="1812" w:type="dxa"/>
          </w:tcPr>
          <w:p w14:paraId="1E4275E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76B15051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192.168.33.33</w:t>
            </w:r>
          </w:p>
        </w:tc>
        <w:tc>
          <w:tcPr>
            <w:tcW w:w="1813" w:type="dxa"/>
          </w:tcPr>
          <w:p w14:paraId="0B631EE0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74A43D21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192.168.33.1</w:t>
            </w:r>
          </w:p>
        </w:tc>
      </w:tr>
      <w:tr w:rsidR="005E7FE9" w14:paraId="0DF6EED3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4201182" w14:textId="77777777" w:rsidR="005E7FE9" w:rsidRDefault="005E7FE9" w:rsidP="005E7FE9">
            <w:r>
              <w:t>PC4</w:t>
            </w:r>
          </w:p>
        </w:tc>
        <w:tc>
          <w:tcPr>
            <w:tcW w:w="1812" w:type="dxa"/>
          </w:tcPr>
          <w:p w14:paraId="0D4C9314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4DB31AA4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192.168.11.12</w:t>
            </w:r>
          </w:p>
        </w:tc>
        <w:tc>
          <w:tcPr>
            <w:tcW w:w="1813" w:type="dxa"/>
          </w:tcPr>
          <w:p w14:paraId="6B11DE24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2783FFBE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E7FE9" w14:paraId="56E70C4F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534BD1D" w14:textId="77777777" w:rsidR="005E7FE9" w:rsidRDefault="005E7FE9" w:rsidP="005E7FE9">
            <w:r>
              <w:t>PC5</w:t>
            </w:r>
          </w:p>
        </w:tc>
        <w:tc>
          <w:tcPr>
            <w:tcW w:w="1812" w:type="dxa"/>
          </w:tcPr>
          <w:p w14:paraId="6347DEAB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7363DDB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192.168.22.23</w:t>
            </w:r>
          </w:p>
        </w:tc>
        <w:tc>
          <w:tcPr>
            <w:tcW w:w="1813" w:type="dxa"/>
          </w:tcPr>
          <w:p w14:paraId="56EFDE70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4B354D66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E7FE9" w14:paraId="6B7801AF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8D00CC3" w14:textId="77777777" w:rsidR="005E7FE9" w:rsidRDefault="005E7FE9" w:rsidP="005E7FE9">
            <w:r>
              <w:t>PC6</w:t>
            </w:r>
          </w:p>
        </w:tc>
        <w:tc>
          <w:tcPr>
            <w:tcW w:w="1812" w:type="dxa"/>
          </w:tcPr>
          <w:p w14:paraId="60867B6A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223984F9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192.168.33.34</w:t>
            </w:r>
          </w:p>
        </w:tc>
        <w:tc>
          <w:tcPr>
            <w:tcW w:w="1813" w:type="dxa"/>
          </w:tcPr>
          <w:p w14:paraId="13AF1AC7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3FA3015C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192.168.33.1</w:t>
            </w:r>
          </w:p>
        </w:tc>
      </w:tr>
    </w:tbl>
    <w:p w14:paraId="75E5798D" w14:textId="77777777" w:rsidR="004D72DA" w:rsidRDefault="004D72DA"/>
    <w:p w14:paraId="7F751479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NOMS DES VLANs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D72DA" w14:paraId="7D5BF837" w14:textId="77777777" w:rsidTr="004D72DA">
        <w:tc>
          <w:tcPr>
            <w:tcW w:w="1555" w:type="dxa"/>
          </w:tcPr>
          <w:p w14:paraId="499F68B5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701" w:type="dxa"/>
          </w:tcPr>
          <w:p w14:paraId="0380C040" w14:textId="77777777" w:rsidR="004D72DA" w:rsidRDefault="004D72DA" w:rsidP="004D72DA">
            <w:r>
              <w:t>Professeurs</w:t>
            </w:r>
          </w:p>
        </w:tc>
      </w:tr>
      <w:tr w:rsidR="004D72DA" w14:paraId="120A3F06" w14:textId="77777777" w:rsidTr="004D72DA">
        <w:tc>
          <w:tcPr>
            <w:tcW w:w="1555" w:type="dxa"/>
          </w:tcPr>
          <w:p w14:paraId="4C4E532F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701" w:type="dxa"/>
          </w:tcPr>
          <w:p w14:paraId="73DA1FFE" w14:textId="77777777" w:rsidR="004D72DA" w:rsidRDefault="004D72DA">
            <w:r>
              <w:t>Etudiants</w:t>
            </w:r>
          </w:p>
        </w:tc>
      </w:tr>
      <w:tr w:rsidR="004D72DA" w14:paraId="1F517969" w14:textId="77777777" w:rsidTr="004D72DA">
        <w:tc>
          <w:tcPr>
            <w:tcW w:w="1555" w:type="dxa"/>
          </w:tcPr>
          <w:p w14:paraId="2E208473" w14:textId="77777777" w:rsidR="004D72DA" w:rsidRDefault="004D72DA" w:rsidP="00531F75">
            <w:r>
              <w:t>VLAN 3</w:t>
            </w:r>
            <w:r w:rsidR="00531F75">
              <w:t>3</w:t>
            </w:r>
          </w:p>
        </w:tc>
        <w:tc>
          <w:tcPr>
            <w:tcW w:w="1701" w:type="dxa"/>
          </w:tcPr>
          <w:p w14:paraId="3085FD41" w14:textId="77777777" w:rsidR="004D72DA" w:rsidRDefault="004D72DA">
            <w:r>
              <w:t>Invites</w:t>
            </w:r>
          </w:p>
        </w:tc>
      </w:tr>
      <w:tr w:rsidR="004D72DA" w14:paraId="38B5EACE" w14:textId="77777777" w:rsidTr="004D72DA">
        <w:tc>
          <w:tcPr>
            <w:tcW w:w="1555" w:type="dxa"/>
          </w:tcPr>
          <w:p w14:paraId="13AB7FF9" w14:textId="77777777" w:rsidR="004D72DA" w:rsidRDefault="004D72DA" w:rsidP="005E7FE9">
            <w:r>
              <w:t xml:space="preserve">VLAN </w:t>
            </w:r>
            <w:r w:rsidR="005E7FE9">
              <w:t>65</w:t>
            </w:r>
          </w:p>
        </w:tc>
        <w:tc>
          <w:tcPr>
            <w:tcW w:w="1701" w:type="dxa"/>
          </w:tcPr>
          <w:p w14:paraId="35592A3B" w14:textId="77777777" w:rsidR="004D72DA" w:rsidRDefault="005E7FE9">
            <w:r>
              <w:t>Administration</w:t>
            </w:r>
          </w:p>
        </w:tc>
      </w:tr>
    </w:tbl>
    <w:p w14:paraId="35FDC4B7" w14:textId="77777777" w:rsidR="004D72DA" w:rsidRDefault="004D72DA"/>
    <w:p w14:paraId="63707F30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Affectation initiale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4D72DA" w14:paraId="627B985E" w14:textId="77777777" w:rsidTr="004D72DA">
        <w:tc>
          <w:tcPr>
            <w:tcW w:w="3020" w:type="dxa"/>
          </w:tcPr>
          <w:p w14:paraId="6DCC450D" w14:textId="77777777" w:rsidR="004D72DA" w:rsidRDefault="004D72DA">
            <w:r>
              <w:t>Port</w:t>
            </w:r>
          </w:p>
        </w:tc>
        <w:tc>
          <w:tcPr>
            <w:tcW w:w="4346" w:type="dxa"/>
          </w:tcPr>
          <w:p w14:paraId="50820426" w14:textId="77777777" w:rsidR="004D72DA" w:rsidRDefault="004D72DA">
            <w:r>
              <w:t>Affectation</w:t>
            </w:r>
          </w:p>
        </w:tc>
        <w:tc>
          <w:tcPr>
            <w:tcW w:w="1696" w:type="dxa"/>
          </w:tcPr>
          <w:p w14:paraId="26E60C89" w14:textId="77777777" w:rsidR="004D72DA" w:rsidRDefault="004D72DA">
            <w:r>
              <w:t>Réseau</w:t>
            </w:r>
          </w:p>
        </w:tc>
      </w:tr>
      <w:tr w:rsidR="004D72DA" w14:paraId="13E1C0BF" w14:textId="77777777" w:rsidTr="004D72DA">
        <w:tc>
          <w:tcPr>
            <w:tcW w:w="3020" w:type="dxa"/>
          </w:tcPr>
          <w:p w14:paraId="3A913B9F" w14:textId="77777777" w:rsidR="004D72DA" w:rsidRDefault="004D72DA">
            <w:r>
              <w:t>FA0/1 à Fa0/5</w:t>
            </w:r>
          </w:p>
        </w:tc>
        <w:tc>
          <w:tcPr>
            <w:tcW w:w="4346" w:type="dxa"/>
          </w:tcPr>
          <w:p w14:paraId="70A904B2" w14:textId="77777777" w:rsidR="004D72DA" w:rsidRDefault="004D72DA" w:rsidP="005E7FE9">
            <w:r>
              <w:t xml:space="preserve">Agrégations 802.1q (TRUNK)   - VLAN </w:t>
            </w:r>
            <w:r w:rsidR="005E7FE9">
              <w:t>65</w:t>
            </w:r>
            <w:r>
              <w:t xml:space="preserve"> natif</w:t>
            </w:r>
          </w:p>
        </w:tc>
        <w:tc>
          <w:tcPr>
            <w:tcW w:w="1696" w:type="dxa"/>
          </w:tcPr>
          <w:p w14:paraId="1F261AE0" w14:textId="77777777" w:rsidR="004D72DA" w:rsidRDefault="004D72DA" w:rsidP="005E7FE9">
            <w:r>
              <w:t>192.168.</w:t>
            </w:r>
            <w:r w:rsidR="005E7FE9">
              <w:t>65</w:t>
            </w:r>
            <w:r>
              <w:t>.0/24</w:t>
            </w:r>
          </w:p>
        </w:tc>
      </w:tr>
      <w:tr w:rsidR="004D72DA" w14:paraId="4F5B5962" w14:textId="77777777" w:rsidTr="004D72DA">
        <w:tc>
          <w:tcPr>
            <w:tcW w:w="3020" w:type="dxa"/>
          </w:tcPr>
          <w:p w14:paraId="56AC09CC" w14:textId="77777777" w:rsidR="004D72DA" w:rsidRDefault="004D72DA">
            <w:r>
              <w:t>Fa0/6 à Fa0/10</w:t>
            </w:r>
          </w:p>
        </w:tc>
        <w:tc>
          <w:tcPr>
            <w:tcW w:w="4346" w:type="dxa"/>
          </w:tcPr>
          <w:p w14:paraId="2100A99C" w14:textId="77777777" w:rsidR="004D72DA" w:rsidRDefault="004D72DA" w:rsidP="00531F75">
            <w:r>
              <w:t>VLAN 3</w:t>
            </w:r>
            <w:r w:rsidR="00531F75">
              <w:t>3</w:t>
            </w:r>
            <w:r>
              <w:t xml:space="preserve"> </w:t>
            </w:r>
          </w:p>
        </w:tc>
        <w:tc>
          <w:tcPr>
            <w:tcW w:w="1696" w:type="dxa"/>
          </w:tcPr>
          <w:p w14:paraId="317778A0" w14:textId="77777777" w:rsidR="004D72DA" w:rsidRDefault="004D72DA">
            <w:r>
              <w:t>1</w:t>
            </w:r>
            <w:r w:rsidR="00531F75">
              <w:t>92.168.33</w:t>
            </w:r>
            <w:r>
              <w:t>.0/24</w:t>
            </w:r>
          </w:p>
        </w:tc>
      </w:tr>
      <w:tr w:rsidR="004D72DA" w14:paraId="68FA10B5" w14:textId="77777777" w:rsidTr="004D72DA">
        <w:tc>
          <w:tcPr>
            <w:tcW w:w="3020" w:type="dxa"/>
          </w:tcPr>
          <w:p w14:paraId="7E80D479" w14:textId="77777777" w:rsidR="004D72DA" w:rsidRDefault="004D72DA">
            <w:r>
              <w:t>Fa0/11 à Fa0/17</w:t>
            </w:r>
          </w:p>
        </w:tc>
        <w:tc>
          <w:tcPr>
            <w:tcW w:w="4346" w:type="dxa"/>
          </w:tcPr>
          <w:p w14:paraId="2F6417ED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696" w:type="dxa"/>
          </w:tcPr>
          <w:p w14:paraId="2DF69D37" w14:textId="77777777" w:rsidR="004D72DA" w:rsidRDefault="004D72DA">
            <w:r>
              <w:t>1</w:t>
            </w:r>
            <w:r w:rsidR="00531F75">
              <w:t>92.168.11</w:t>
            </w:r>
            <w:r>
              <w:t>.0/24</w:t>
            </w:r>
          </w:p>
        </w:tc>
      </w:tr>
      <w:tr w:rsidR="004D72DA" w14:paraId="19E8B7D0" w14:textId="77777777" w:rsidTr="004D72DA">
        <w:tc>
          <w:tcPr>
            <w:tcW w:w="3020" w:type="dxa"/>
          </w:tcPr>
          <w:p w14:paraId="5C5FE5C4" w14:textId="77777777" w:rsidR="004D72DA" w:rsidRDefault="004D72DA">
            <w:r>
              <w:t>Fa0/18 à Fa0/24</w:t>
            </w:r>
          </w:p>
        </w:tc>
        <w:tc>
          <w:tcPr>
            <w:tcW w:w="4346" w:type="dxa"/>
          </w:tcPr>
          <w:p w14:paraId="65FE6D43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696" w:type="dxa"/>
          </w:tcPr>
          <w:p w14:paraId="6CB2941B" w14:textId="77777777" w:rsidR="004D72DA" w:rsidRDefault="004D72DA">
            <w:r>
              <w:t>1</w:t>
            </w:r>
            <w:r w:rsidR="00531F75">
              <w:t>92.168.22</w:t>
            </w:r>
            <w:r>
              <w:t>.0/24</w:t>
            </w:r>
          </w:p>
        </w:tc>
      </w:tr>
    </w:tbl>
    <w:p w14:paraId="0FE05E8A" w14:textId="77777777" w:rsid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2D977B8C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276B722B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600799F6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1EAA5101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06F256A7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19F2FC7E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lastRenderedPageBreak/>
        <w:t>Étape 1 : configuration des commutateurs conformément aux instructions suivantes</w:t>
      </w:r>
    </w:p>
    <w:p w14:paraId="19CD2D9D" w14:textId="77777777" w:rsidR="004C4BCB" w:rsidRPr="00FC5D39" w:rsidRDefault="004C4BCB" w:rsidP="00A75490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Configurez le nom d’hôte du commutateur</w:t>
      </w:r>
      <w:r w:rsidR="00A75490">
        <w:t xml:space="preserve"> </w:t>
      </w:r>
      <w:r w:rsidR="00A75490" w:rsidRPr="00FC5D39">
        <w:rPr>
          <w:i/>
          <w:sz w:val="18"/>
        </w:rPr>
        <w:t>(indiquez le prompt et la commande ci-dessous)</w:t>
      </w:r>
    </w:p>
    <w:p w14:paraId="6F5BB095" w14:textId="26F50184" w:rsidR="00A75490" w:rsidRDefault="0085385B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Switch (config)#hostname S1</w:t>
      </w:r>
    </w:p>
    <w:p w14:paraId="3E69C921" w14:textId="0521CFD1" w:rsidR="0085385B" w:rsidRDefault="0085385B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Switch (config)#hostname S2</w:t>
      </w:r>
    </w:p>
    <w:p w14:paraId="0E295F26" w14:textId="222C4806" w:rsidR="0085385B" w:rsidRDefault="0085385B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Switch (config)#hostname S3</w:t>
      </w:r>
    </w:p>
    <w:p w14:paraId="2B922816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Désactivez la recherche DNS.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8"/>
        </w:rPr>
        <w:t>(indiquez le prompt et la commande ci-dessous)</w:t>
      </w:r>
    </w:p>
    <w:p w14:paraId="21189375" w14:textId="683797CB" w:rsidR="00FC5D39" w:rsidRDefault="0085385B" w:rsidP="0085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</w:pPr>
      <w:r>
        <w:t>S1(config)#no ip domain-lookup</w:t>
      </w:r>
    </w:p>
    <w:p w14:paraId="3C0816D6" w14:textId="2A9A89C5" w:rsidR="0085385B" w:rsidRDefault="0085385B" w:rsidP="0085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5"/>
        </w:tabs>
      </w:pPr>
      <w:r>
        <w:t>Même commande pour le S2 et le S3</w:t>
      </w:r>
    </w:p>
    <w:p w14:paraId="46DDC393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0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exe »</w:t>
      </w:r>
      <w:r w:rsidRPr="004C4BCB">
        <w:rPr>
          <w:rFonts w:ascii="CIDFont+F2" w:hAnsi="CIDFont+F2" w:cs="CIDFont+F2"/>
        </w:rPr>
        <w:t xml:space="preserve"> pour le mode d’exécution</w:t>
      </w:r>
      <w:r w:rsidR="00FC5D39" w:rsidRPr="00FC5D39">
        <w:rPr>
          <w:i/>
          <w:sz w:val="10"/>
        </w:rPr>
        <w:t>(indiquez le prompt et la commande ci-dessous)</w:t>
      </w:r>
    </w:p>
    <w:p w14:paraId="4E7A5105" w14:textId="5886EBA1" w:rsidR="003F0F3F" w:rsidRDefault="003F0F3F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S1(config)#enable secret CDFexe</w:t>
      </w:r>
    </w:p>
    <w:p w14:paraId="44A4B099" w14:textId="44B0D223" w:rsidR="00FC5D39" w:rsidRDefault="0085385B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S2(config)#enable secret CDFexe</w:t>
      </w:r>
    </w:p>
    <w:p w14:paraId="4B0A641E" w14:textId="362F4415" w:rsidR="003F0F3F" w:rsidRDefault="003F0F3F" w:rsidP="003F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S3(config)#enable secret CDFexe</w:t>
      </w:r>
    </w:p>
    <w:p w14:paraId="1A97980C" w14:textId="77777777" w:rsidR="003F0F3F" w:rsidRDefault="003F0F3F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17C162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8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console » </w:t>
      </w:r>
      <w:r>
        <w:t>pour les connexions console.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8"/>
        </w:rPr>
        <w:t>(indiquez le prompt et la commande ci-dessous)</w:t>
      </w:r>
    </w:p>
    <w:p w14:paraId="033D3DB3" w14:textId="3F41594F" w:rsidR="003F0F3F" w:rsidRDefault="003F0F3F" w:rsidP="003F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S1(config)#line console 0</w:t>
      </w:r>
    </w:p>
    <w:p w14:paraId="5F749C65" w14:textId="77777777" w:rsidR="003F0F3F" w:rsidRDefault="003F0F3F" w:rsidP="003F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S2(config-line)#password CDFconsole</w:t>
      </w:r>
    </w:p>
    <w:p w14:paraId="17A0BA85" w14:textId="6A3253DA" w:rsidR="003F0F3F" w:rsidRDefault="003F0F3F" w:rsidP="003F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S3(config-line)#login</w:t>
      </w:r>
    </w:p>
    <w:p w14:paraId="6EEB1204" w14:textId="32B24059" w:rsidR="003F0F3F" w:rsidRDefault="003F0F3F" w:rsidP="003F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S4(config-line)#exit</w:t>
      </w:r>
    </w:p>
    <w:p w14:paraId="00E4C108" w14:textId="77777777" w:rsidR="003F0F3F" w:rsidRDefault="003F0F3F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62CAB5" w14:textId="4B1F0A8E" w:rsidR="00FC5D39" w:rsidRDefault="003F0F3F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S2(config)#line console 0</w:t>
      </w:r>
    </w:p>
    <w:p w14:paraId="7EB03D12" w14:textId="14FFDACB" w:rsidR="003F0F3F" w:rsidRDefault="003F0F3F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S2(config-line)#password CDFconsole</w:t>
      </w:r>
    </w:p>
    <w:p w14:paraId="36794ADB" w14:textId="514A28B1" w:rsidR="003F0F3F" w:rsidRDefault="003F0F3F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S2(config-line)#login</w:t>
      </w:r>
    </w:p>
    <w:p w14:paraId="2507FBA0" w14:textId="4A32B6C3" w:rsidR="003F0F3F" w:rsidRDefault="003F0F3F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S2(config-line)#exit</w:t>
      </w:r>
    </w:p>
    <w:p w14:paraId="169A3E78" w14:textId="77777777" w:rsidR="003F0F3F" w:rsidRDefault="003F0F3F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5B5D5C" w14:textId="637BC44E" w:rsidR="003F0F3F" w:rsidRDefault="003F0F3F" w:rsidP="003F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S3(config)#line console 0</w:t>
      </w:r>
    </w:p>
    <w:p w14:paraId="7B199A1D" w14:textId="539EE4E0" w:rsidR="003F0F3F" w:rsidRDefault="003F0F3F" w:rsidP="003F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S3(config-line)#password CDFconsole</w:t>
      </w:r>
    </w:p>
    <w:p w14:paraId="203A48F1" w14:textId="71E02787" w:rsidR="003F0F3F" w:rsidRDefault="003F0F3F" w:rsidP="003F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S3(config-line)#login</w:t>
      </w:r>
    </w:p>
    <w:p w14:paraId="6F759617" w14:textId="6244612F" w:rsidR="003F0F3F" w:rsidRDefault="003F0F3F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S3(config-line)#exit</w:t>
      </w:r>
    </w:p>
    <w:p w14:paraId="50075034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2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vty »</w:t>
      </w:r>
      <w:r w:rsidRPr="004C4BCB">
        <w:rPr>
          <w:rFonts w:ascii="CIDFont+F2" w:hAnsi="CIDFont+F2" w:cs="CIDFont+F2"/>
        </w:rPr>
        <w:t xml:space="preserve"> </w:t>
      </w:r>
      <w:r>
        <w:t>pour les connexions vty.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2"/>
        </w:rPr>
        <w:t>(indiquez le prompt et la commande ci-dessous)</w:t>
      </w:r>
    </w:p>
    <w:p w14:paraId="3E2405AA" w14:textId="07917DCD" w:rsidR="003F0F3F" w:rsidRDefault="003F0F3F" w:rsidP="003F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S1(config)#line vty 0 4</w:t>
      </w:r>
    </w:p>
    <w:p w14:paraId="06FA287F" w14:textId="07B0F339" w:rsidR="003F0F3F" w:rsidRDefault="003F0F3F" w:rsidP="003F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S1(config-line)#password CDFvty</w:t>
      </w:r>
    </w:p>
    <w:p w14:paraId="5043F9F3" w14:textId="134F6E02" w:rsidR="003F0F3F" w:rsidRDefault="003F0F3F" w:rsidP="003F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S1(config-line)#exit</w:t>
      </w:r>
    </w:p>
    <w:p w14:paraId="49A10A48" w14:textId="77777777" w:rsidR="003F0F3F" w:rsidRDefault="003F0F3F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9CBB8C" w14:textId="5AD8C8ED" w:rsidR="00FC5D39" w:rsidRDefault="003F0F3F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S2(config)#line vty 0 4</w:t>
      </w:r>
    </w:p>
    <w:p w14:paraId="7D7EFB32" w14:textId="48C30762" w:rsidR="003F0F3F" w:rsidRDefault="003F0F3F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S2(config-line)#password CDFvty</w:t>
      </w:r>
    </w:p>
    <w:p w14:paraId="7CFF15C9" w14:textId="4214525C" w:rsidR="003F0F3F" w:rsidRDefault="003F0F3F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S2(config-line)#exit</w:t>
      </w:r>
    </w:p>
    <w:p w14:paraId="1C2EB987" w14:textId="77777777" w:rsidR="003F0F3F" w:rsidRDefault="003F0F3F" w:rsidP="003F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3BFDFE" w14:textId="577A1590" w:rsidR="003F0F3F" w:rsidRDefault="003F0F3F" w:rsidP="003F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S3(config)#line vty 0 4</w:t>
      </w:r>
    </w:p>
    <w:p w14:paraId="3D8BED1D" w14:textId="11BC54E2" w:rsidR="003F0F3F" w:rsidRDefault="003F0F3F" w:rsidP="003F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S3(config-line)#password CDFvty</w:t>
      </w:r>
    </w:p>
    <w:p w14:paraId="3C9E830A" w14:textId="0647D986" w:rsidR="003F0F3F" w:rsidRDefault="003F0F3F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S3(config-line)#exit</w:t>
      </w:r>
    </w:p>
    <w:p w14:paraId="6ED3CFD6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Étape </w:t>
      </w:r>
      <w:r>
        <w:rPr>
          <w:rFonts w:ascii="CIDFont+F2" w:hAnsi="CIDFont+F2" w:cs="CIDFont+F2"/>
          <w:b/>
          <w:sz w:val="19"/>
          <w:szCs w:val="19"/>
          <w:u w:val="single"/>
        </w:rPr>
        <w:t>2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 : c</w:t>
      </w:r>
      <w:r>
        <w:rPr>
          <w:rFonts w:ascii="CIDFont+F2" w:hAnsi="CIDFont+F2" w:cs="CIDFont+F2"/>
          <w:b/>
          <w:sz w:val="19"/>
          <w:szCs w:val="19"/>
          <w:u w:val="single"/>
        </w:rPr>
        <w:t>réation et c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onfiguration des </w:t>
      </w:r>
      <w:r>
        <w:rPr>
          <w:rFonts w:ascii="CIDFont+F2" w:hAnsi="CIDFont+F2" w:cs="CIDFont+F2"/>
          <w:b/>
          <w:sz w:val="19"/>
          <w:szCs w:val="19"/>
          <w:u w:val="single"/>
        </w:rPr>
        <w:t>VLANs</w:t>
      </w:r>
    </w:p>
    <w:p w14:paraId="4ED926BF" w14:textId="77777777" w:rsidR="004C4BCB" w:rsidRPr="007C6865" w:rsidRDefault="004C4BCB" w:rsidP="007C6865">
      <w:pPr>
        <w:spacing w:after="0"/>
        <w:rPr>
          <w:b/>
          <w:u w:val="single"/>
        </w:rPr>
      </w:pPr>
      <w:r w:rsidRPr="007C6865">
        <w:rPr>
          <w:b/>
          <w:u w:val="single"/>
        </w:rPr>
        <w:t>Vérifications</w:t>
      </w:r>
    </w:p>
    <w:p w14:paraId="7BB05DB3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 w:rsidRPr="004C4BCB">
        <w:t xml:space="preserve">Vérifier que les ordinateurs des mêmes VLANs peuvent dialoguer entre eux    </w:t>
      </w:r>
    </w:p>
    <w:p w14:paraId="3807A6F2" w14:textId="16F0A7CE" w:rsidR="004C4BCB" w:rsidRPr="004C4BCB" w:rsidRDefault="004C4BCB" w:rsidP="004C4BC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FB612" wp14:editId="76A89DDD">
                <wp:simplePos x="0" y="0"/>
                <wp:positionH relativeFrom="column">
                  <wp:posOffset>3735705</wp:posOffset>
                </wp:positionH>
                <wp:positionV relativeFrom="paragraph">
                  <wp:posOffset>330835</wp:posOffset>
                </wp:positionV>
                <wp:extent cx="1892300" cy="32385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1B189" w14:textId="77777777" w:rsidR="004C4BCB" w:rsidRDefault="004C4BCB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FB612" id="Zone de texte 3" o:spid="_x0000_s1027" type="#_x0000_t202" style="position:absolute;left:0;text-align:left;margin-left:294.15pt;margin-top:26.05pt;width:149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" fillcolor="white [3201]" strokeweight=".5pt">
                <v:textbox>
                  <w:txbxContent>
                    <w:p w14:paraId="4251B189" w14:textId="77777777" w:rsidR="004C4BCB" w:rsidRDefault="004C4BCB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  <w:r w:rsidRPr="004C4BCB">
        <w:t xml:space="preserve">Vérifier que les ordinateurs qui ne sont pas dans les mêmes VLAN ne peuvent pas dialoguer entre eux    </w:t>
      </w:r>
    </w:p>
    <w:p w14:paraId="189C62C4" w14:textId="77777777" w:rsidR="004C4BCB" w:rsidRDefault="004C4BCB" w:rsidP="004C4BCB">
      <w:pPr>
        <w:rPr>
          <w:b/>
        </w:rPr>
      </w:pPr>
    </w:p>
    <w:p w14:paraId="4285AC4E" w14:textId="77777777" w:rsidR="004C4BCB" w:rsidRDefault="004C4BCB" w:rsidP="007C6865">
      <w:pPr>
        <w:spacing w:after="0"/>
        <w:rPr>
          <w:b/>
          <w:u w:val="single"/>
        </w:rPr>
      </w:pPr>
      <w:r w:rsidRPr="004C4BCB">
        <w:rPr>
          <w:b/>
          <w:u w:val="single"/>
        </w:rPr>
        <w:t>Etape 3 : Déplacer le PC1 vers une interface de S2 associée au même VLAN que PC2</w:t>
      </w:r>
    </w:p>
    <w:p w14:paraId="1D300188" w14:textId="77777777" w:rsidR="004C4BCB" w:rsidRPr="004C4BCB" w:rsidRDefault="004C4BCB" w:rsidP="004C4BCB">
      <w:pPr>
        <w:spacing w:after="0"/>
      </w:pPr>
      <w:r w:rsidRPr="004C4BCB">
        <w:t>PC1 et PC2 peuvent-ils maintenant dialoguer entre eux ? Pourquoi ?</w:t>
      </w:r>
    </w:p>
    <w:p w14:paraId="55B78609" w14:textId="14E1700F" w:rsidR="004C4BCB" w:rsidRPr="0052090B" w:rsidRDefault="0052090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52090B">
        <w:rPr>
          <w:bCs/>
        </w:rPr>
        <w:t>Non, le PC1 et le PC2 ne peuvent pas communiquer</w:t>
      </w:r>
      <w:r>
        <w:rPr>
          <w:bCs/>
        </w:rPr>
        <w:t>, leur adresse ip ne font pas partie du même sous-réseau.</w:t>
      </w:r>
    </w:p>
    <w:p w14:paraId="7C9DF9FB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38C15E8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0314BB5" w14:textId="77777777" w:rsidR="004C4BCB" w:rsidRPr="004C4BCB" w:rsidRDefault="004C4BCB" w:rsidP="004C4BCB">
      <w:pPr>
        <w:spacing w:after="0"/>
      </w:pPr>
      <w:r>
        <w:t>Si le dialogue n’est pas possible, expliquer la(les) modification(s) à effectuer pour que ces deux ordinateurs communiquent</w:t>
      </w:r>
    </w:p>
    <w:p w14:paraId="296F7CD9" w14:textId="11E0A4B8" w:rsidR="007C6865" w:rsidRPr="0052090B" w:rsidRDefault="0052090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52090B">
        <w:rPr>
          <w:bCs/>
        </w:rPr>
        <w:t>Il faudrait changer l’adresse ip du PC1 pour quelle se trouve dans le même sous-réseau que le PC2</w:t>
      </w:r>
      <w:r>
        <w:rPr>
          <w:bCs/>
        </w:rPr>
        <w:t>.</w:t>
      </w:r>
      <w:r w:rsidR="00E95E83">
        <w:rPr>
          <w:bCs/>
        </w:rPr>
        <w:t>7</w:t>
      </w:r>
    </w:p>
    <w:p w14:paraId="35155145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DDBA600" w14:textId="77777777" w:rsidR="007C6865" w:rsidRDefault="005E7FE9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D1282" wp14:editId="197BDC5F">
                <wp:simplePos x="0" y="0"/>
                <wp:positionH relativeFrom="column">
                  <wp:posOffset>3943138</wp:posOffset>
                </wp:positionH>
                <wp:positionV relativeFrom="paragraph">
                  <wp:posOffset>15663</wp:posOffset>
                </wp:positionV>
                <wp:extent cx="1892300" cy="272839"/>
                <wp:effectExtent l="0" t="0" r="12700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67C00" w14:textId="77777777" w:rsidR="00755BA5" w:rsidRDefault="00755BA5" w:rsidP="00755BA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1282" id="Zone de texte 4" o:spid="_x0000_s1028" type="#_x0000_t202" style="position:absolute;margin-left:310.5pt;margin-top:1.25pt;width:149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" fillcolor="white [3201]" strokeweight=".5pt">
                <v:textbox>
                  <w:txbxContent>
                    <w:p w14:paraId="59C67C00" w14:textId="77777777" w:rsidR="00755BA5" w:rsidRDefault="00755BA5" w:rsidP="00755BA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3E7C10FC" w14:textId="77777777" w:rsidR="007C6865" w:rsidRDefault="007C6865" w:rsidP="007C6865">
      <w:pP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4</w:t>
      </w:r>
      <w:r w:rsidRPr="004C4BCB">
        <w:rPr>
          <w:b/>
          <w:u w:val="single"/>
        </w:rPr>
        <w:t xml:space="preserve"> : </w:t>
      </w:r>
      <w:r>
        <w:rPr>
          <w:b/>
          <w:u w:val="single"/>
        </w:rPr>
        <w:t>Connecter un PC7 au commutateur S1 et essayez de vous connecter en telnet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38A47C39" w14:textId="33D2C8E7" w:rsidR="008B5721" w:rsidRPr="00416ABE" w:rsidRDefault="00416ABE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416ABE">
        <w:rPr>
          <w:bCs/>
        </w:rPr>
        <w:t>On branche le PC7 au S1 avec un câble croisé</w:t>
      </w:r>
      <w:r>
        <w:rPr>
          <w:bCs/>
        </w:rPr>
        <w:t xml:space="preserve"> en utilisant une interface liée au vlan 65</w:t>
      </w:r>
      <w:r w:rsidRPr="00416ABE">
        <w:rPr>
          <w:bCs/>
        </w:rPr>
        <w:t>, on donne au PC7 une adresse hôte du sous-réseau Administration, on attribut une adresse ip au vlan 65 puis dans le command prompt du PC7 on tape telnet suivit de l’adresse ip donné au vlan 65.</w:t>
      </w:r>
    </w:p>
    <w:p w14:paraId="193E6708" w14:textId="344857A6" w:rsidR="008B5721" w:rsidRDefault="00416ABE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0A036CF6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077BEAF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CDB0495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94BAD23" w14:textId="77777777" w:rsidR="008B5721" w:rsidRDefault="00B754BC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1E581" wp14:editId="0C8E5A29">
                <wp:simplePos x="0" y="0"/>
                <wp:positionH relativeFrom="column">
                  <wp:posOffset>4162425</wp:posOffset>
                </wp:positionH>
                <wp:positionV relativeFrom="paragraph">
                  <wp:posOffset>11853</wp:posOffset>
                </wp:positionV>
                <wp:extent cx="1892300" cy="323850"/>
                <wp:effectExtent l="0" t="0" r="127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2E5D3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1E581" id="Zone de texte 5" o:spid="_x0000_s1029" type="#_x0000_t202" style="position:absolute;margin-left:327.75pt;margin-top:.95pt;width:149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" fillcolor="white [3201]" strokeweight=".5pt">
                <v:textbox>
                  <w:txbxContent>
                    <w:p w14:paraId="6342E5D3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373DC57F" w14:textId="77777777" w:rsidR="008B5721" w:rsidRDefault="007C6865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C4BCB">
        <w:rPr>
          <w:b/>
          <w:u w:val="single"/>
        </w:rPr>
        <w:lastRenderedPageBreak/>
        <w:t xml:space="preserve">Etape </w:t>
      </w:r>
      <w:r>
        <w:rPr>
          <w:b/>
          <w:u w:val="single"/>
        </w:rPr>
        <w:t>5</w:t>
      </w:r>
      <w:r w:rsidRPr="004C4BCB">
        <w:rPr>
          <w:b/>
          <w:u w:val="single"/>
        </w:rPr>
        <w:t> </w:t>
      </w:r>
      <w:r w:rsidR="008D0732" w:rsidRPr="004C4BCB">
        <w:rPr>
          <w:b/>
          <w:u w:val="single"/>
        </w:rPr>
        <w:t xml:space="preserve">: </w:t>
      </w:r>
      <w:r w:rsidR="008D0732">
        <w:rPr>
          <w:b/>
          <w:u w:val="single"/>
        </w:rPr>
        <w:t>Depuis</w:t>
      </w:r>
      <w:r>
        <w:rPr>
          <w:b/>
          <w:u w:val="single"/>
        </w:rPr>
        <w:t xml:space="preserve"> PC7, essayez de vous connecter en liaison série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57CE724D" w14:textId="05D5B1ED" w:rsidR="008B5721" w:rsidRPr="000E4BA7" w:rsidRDefault="00416ABE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E4BA7">
        <w:rPr>
          <w:bCs/>
        </w:rPr>
        <w:t xml:space="preserve">On branche le PC7 au S1 </w:t>
      </w:r>
      <w:r w:rsidR="000E4BA7" w:rsidRPr="000E4BA7">
        <w:rPr>
          <w:bCs/>
        </w:rPr>
        <w:t>en utilisant l’interface RS232 du PC7 et l’interface console du S1 puis on va dans le Terminal du PC7.</w:t>
      </w:r>
      <w:r w:rsidR="00E81A82">
        <w:rPr>
          <w:bCs/>
        </w:rPr>
        <w:t xml:space="preserve"> </w:t>
      </w:r>
      <w:ins w:id="0" w:author="VINCENT ROBERT" w:date="2021-10-19T09:47:00Z">
        <w:r w:rsidR="00E81A82">
          <w:rPr>
            <w:bCs/>
          </w:rPr>
          <w:t>Indiquez la configuration du port série.</w:t>
        </w:r>
      </w:ins>
    </w:p>
    <w:p w14:paraId="2603D3A8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BDBAC25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567F8A9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0BB308D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8428429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AD50B50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A1FBD8D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597A2" wp14:editId="5936F94B">
                <wp:simplePos x="0" y="0"/>
                <wp:positionH relativeFrom="column">
                  <wp:posOffset>3942715</wp:posOffset>
                </wp:positionH>
                <wp:positionV relativeFrom="paragraph">
                  <wp:posOffset>162243</wp:posOffset>
                </wp:positionV>
                <wp:extent cx="1892300" cy="32385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C71A6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597A2" id="Zone de texte 7" o:spid="_x0000_s1030" type="#_x0000_t202" style="position:absolute;margin-left:310.45pt;margin-top:12.8pt;width:14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" fillcolor="white [3201]" strokeweight=".5pt">
                <v:textbox>
                  <w:txbxContent>
                    <w:p w14:paraId="450C71A6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1EB79AA0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4B39BC9" w14:textId="77777777" w:rsidR="009E5A11" w:rsidRDefault="00590159" w:rsidP="007C6865">
      <w:pPr>
        <w:rPr>
          <w:b/>
          <w:u w:val="single"/>
        </w:rPr>
      </w:pPr>
      <w:r>
        <w:rPr>
          <w:b/>
          <w:u w:val="single"/>
        </w:rPr>
        <w:t>Etape 6 : Sauvegarder la configuration des commutateurs puis réinitialiser le système (Bouton Power Cycle Devices) pour vérifier que la configuration a bien été sauvegardée</w:t>
      </w:r>
      <w:r w:rsidR="008B5721">
        <w:rPr>
          <w:b/>
          <w:u w:val="single"/>
        </w:rPr>
        <w:t>. Indiquez les commandes utilisées</w:t>
      </w:r>
      <w:r>
        <w:rPr>
          <w:b/>
          <w:u w:val="single"/>
        </w:rPr>
        <w:t>.</w:t>
      </w:r>
    </w:p>
    <w:p w14:paraId="5E19AF6A" w14:textId="4E5C3F58" w:rsidR="002E18C4" w:rsidRDefault="000E4BA7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S1#write</w:t>
      </w:r>
    </w:p>
    <w:p w14:paraId="32C40C7D" w14:textId="7254F977" w:rsidR="000E4BA7" w:rsidRDefault="000E4BA7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S2#write</w:t>
      </w:r>
    </w:p>
    <w:p w14:paraId="4A80D266" w14:textId="614B72C0" w:rsidR="004F4668" w:rsidRPr="000E4BA7" w:rsidRDefault="000E4BA7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t>S3#write</w:t>
      </w:r>
    </w:p>
    <w:p w14:paraId="4B1476EF" w14:textId="6D1AAAC9" w:rsidR="004F4668" w:rsidRPr="004C4BCB" w:rsidRDefault="004F4668" w:rsidP="008D33C6">
      <w:pPr>
        <w:spacing w:after="0"/>
        <w:rPr>
          <w:b/>
          <w:u w:val="single"/>
        </w:rPr>
      </w:pPr>
      <w:r>
        <w:rPr>
          <w:b/>
          <w:u w:val="single"/>
        </w:rPr>
        <w:t xml:space="preserve">Etape </w:t>
      </w:r>
      <w:r w:rsidR="00D80559">
        <w:rPr>
          <w:b/>
          <w:u w:val="single"/>
        </w:rPr>
        <w:t>7</w:t>
      </w:r>
      <w:r>
        <w:rPr>
          <w:b/>
          <w:u w:val="single"/>
        </w:rPr>
        <w:t xml:space="preserve"> : </w:t>
      </w:r>
      <w:r w:rsidR="00F17D60">
        <w:rPr>
          <w:b/>
          <w:u w:val="single"/>
        </w:rPr>
        <w:t>Donner la pr</w:t>
      </w:r>
      <w:r w:rsidR="00E91AEC">
        <w:rPr>
          <w:b/>
          <w:u w:val="single"/>
        </w:rPr>
        <w:t>delete</w:t>
      </w:r>
      <w:r w:rsidR="00F17D60">
        <w:rPr>
          <w:b/>
          <w:u w:val="single"/>
        </w:rPr>
        <w:t>océdure pour restaurer la configuration initiale du switch et la vérifier</w:t>
      </w:r>
    </w:p>
    <w:p w14:paraId="6B238D88" w14:textId="77777777" w:rsidR="002E18C4" w:rsidRDefault="002E18C4" w:rsidP="002E18C4">
      <w:pPr>
        <w:rPr>
          <w:b/>
          <w:u w:val="single"/>
        </w:rPr>
      </w:pPr>
      <w:r>
        <w:rPr>
          <w:b/>
          <w:u w:val="single"/>
        </w:rPr>
        <w:t>Indiquez les commandes utilisées.</w:t>
      </w:r>
    </w:p>
    <w:p w14:paraId="13E37143" w14:textId="7A73DA67" w:rsidR="00E91AEC" w:rsidRDefault="00E91AEC" w:rsidP="00EB2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2478D6">
        <w:t>3</w:t>
      </w:r>
      <w:r>
        <w:t># delete flash:vlan.dat</w:t>
      </w:r>
    </w:p>
    <w:p w14:paraId="3C48D065" w14:textId="01B85895" w:rsidR="007C23C8" w:rsidRDefault="007C23C8" w:rsidP="00EB2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2478D6">
        <w:t>3</w:t>
      </w:r>
      <w:r>
        <w:t>#erase startup-config</w:t>
      </w:r>
    </w:p>
    <w:p w14:paraId="0701B26E" w14:textId="674E9A2A" w:rsidR="00EB2B92" w:rsidRDefault="00EB2B92" w:rsidP="00EB2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2478D6">
        <w:t>3</w:t>
      </w:r>
      <w:r>
        <w:t>#reload</w:t>
      </w:r>
    </w:p>
    <w:p w14:paraId="1585D052" w14:textId="0F160E69" w:rsidR="00EB2B92" w:rsidRDefault="00EB2B92" w:rsidP="00EB2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79573F51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324F3F9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BB06083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8735F41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D19F60A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B6791" wp14:editId="28011565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6CE95" w14:textId="77777777" w:rsidR="002E18C4" w:rsidRDefault="002E18C4" w:rsidP="002E18C4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B6791" id="Zone de texte 10" o:spid="_x0000_s1031" type="#_x0000_t202" style="position:absolute;margin-left:310.5pt;margin-top:12.5pt;width:149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TzqQmZkCAADA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6E16CE95" w14:textId="77777777" w:rsidR="002E18C4" w:rsidRDefault="002E18C4" w:rsidP="002E18C4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3ABFC1CC" w14:textId="77777777" w:rsidR="00EB2B92" w:rsidRPr="004C4BCB" w:rsidRDefault="00EB2B92">
      <w:pPr>
        <w:rPr>
          <w:b/>
          <w:u w:val="single"/>
        </w:rPr>
      </w:pPr>
    </w:p>
    <w:sectPr w:rsidR="00EB2B92" w:rsidRPr="004C4B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C7562" w14:textId="77777777" w:rsidR="00410FEA" w:rsidRDefault="00410FEA" w:rsidP="00AE578E">
      <w:pPr>
        <w:spacing w:after="0" w:line="240" w:lineRule="auto"/>
      </w:pPr>
      <w:r>
        <w:separator/>
      </w:r>
    </w:p>
  </w:endnote>
  <w:endnote w:type="continuationSeparator" w:id="0">
    <w:p w14:paraId="51D962E9" w14:textId="77777777" w:rsidR="00410FEA" w:rsidRDefault="00410FEA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857B2" w14:textId="16FE262C"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r w:rsidRPr="00AE578E">
      <w:rPr>
        <w:i/>
        <w:sz w:val="18"/>
      </w:rPr>
      <w:t xml:space="preserve">Ref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D80559">
      <w:rPr>
        <w:i/>
        <w:noProof/>
        <w:sz w:val="18"/>
      </w:rPr>
      <w:t>Sujet_TP_Validation_VLAN.docx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r w:rsidR="00E81A82">
      <w:rPr>
        <w:i/>
        <w:noProof/>
        <w:sz w:val="18"/>
      </w:rPr>
      <w:t>19/10/2021 09:30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14:paraId="0EA90C3A" w14:textId="77777777"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1ACAC" w14:textId="77777777" w:rsidR="00410FEA" w:rsidRDefault="00410FEA" w:rsidP="00AE578E">
      <w:pPr>
        <w:spacing w:after="0" w:line="240" w:lineRule="auto"/>
      </w:pPr>
      <w:r>
        <w:separator/>
      </w:r>
    </w:p>
  </w:footnote>
  <w:footnote w:type="continuationSeparator" w:id="0">
    <w:p w14:paraId="6A0A5E31" w14:textId="77777777" w:rsidR="00410FEA" w:rsidRDefault="00410FEA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E2CAD" w14:textId="77777777"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="00B27888">
      <w:rPr>
        <w:i/>
        <w:sz w:val="18"/>
      </w:rPr>
      <w:t>RESEAUX</w:t>
    </w:r>
    <w:r w:rsidRPr="00AE578E">
      <w:rPr>
        <w:i/>
        <w:sz w:val="18"/>
      </w:rPr>
      <w:ptab w:relativeTo="margin" w:alignment="right" w:leader="none"/>
    </w:r>
    <w:r w:rsidRPr="00AE578E">
      <w:rPr>
        <w:i/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0631C"/>
    <w:multiLevelType w:val="hybridMultilevel"/>
    <w:tmpl w:val="D1A8A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7D56"/>
    <w:multiLevelType w:val="hybridMultilevel"/>
    <w:tmpl w:val="56708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88"/>
    <w:rsid w:val="0000079F"/>
    <w:rsid w:val="00005B72"/>
    <w:rsid w:val="000E4BA7"/>
    <w:rsid w:val="001350DD"/>
    <w:rsid w:val="00135842"/>
    <w:rsid w:val="001927EE"/>
    <w:rsid w:val="002478D6"/>
    <w:rsid w:val="00260F4C"/>
    <w:rsid w:val="002D7B3C"/>
    <w:rsid w:val="002E18C4"/>
    <w:rsid w:val="00377F19"/>
    <w:rsid w:val="00391A9C"/>
    <w:rsid w:val="003F0F3F"/>
    <w:rsid w:val="00410FEA"/>
    <w:rsid w:val="00416ABE"/>
    <w:rsid w:val="004C4BCB"/>
    <w:rsid w:val="004D72DA"/>
    <w:rsid w:val="004F4668"/>
    <w:rsid w:val="0052090B"/>
    <w:rsid w:val="00531F75"/>
    <w:rsid w:val="00590159"/>
    <w:rsid w:val="005B4063"/>
    <w:rsid w:val="005E7FE9"/>
    <w:rsid w:val="006A01CA"/>
    <w:rsid w:val="006F30CA"/>
    <w:rsid w:val="00755BA5"/>
    <w:rsid w:val="007C23C8"/>
    <w:rsid w:val="007C6865"/>
    <w:rsid w:val="0085385B"/>
    <w:rsid w:val="008B5721"/>
    <w:rsid w:val="008D0732"/>
    <w:rsid w:val="008D33C6"/>
    <w:rsid w:val="00901E3C"/>
    <w:rsid w:val="009E5A11"/>
    <w:rsid w:val="00A103A6"/>
    <w:rsid w:val="00A75490"/>
    <w:rsid w:val="00AE578E"/>
    <w:rsid w:val="00B27888"/>
    <w:rsid w:val="00B754BC"/>
    <w:rsid w:val="00B9334F"/>
    <w:rsid w:val="00CA6A02"/>
    <w:rsid w:val="00D45378"/>
    <w:rsid w:val="00D80559"/>
    <w:rsid w:val="00E63038"/>
    <w:rsid w:val="00E81A82"/>
    <w:rsid w:val="00E91AEC"/>
    <w:rsid w:val="00E95E83"/>
    <w:rsid w:val="00EB2B92"/>
    <w:rsid w:val="00EF6E08"/>
    <w:rsid w:val="00F17D60"/>
    <w:rsid w:val="00F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5CF96"/>
  <w15:chartTrackingRefBased/>
  <w15:docId w15:val="{6A7CE5EC-36F2-4F64-A195-715F8B6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table" w:styleId="Grilledutableau">
    <w:name w:val="Table Grid"/>
    <w:basedOn w:val="TableauNormal"/>
    <w:uiPriority w:val="39"/>
    <w:rsid w:val="004D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4BCB"/>
    <w:pPr>
      <w:ind w:left="720"/>
      <w:contextualSpacing/>
    </w:pPr>
  </w:style>
  <w:style w:type="table" w:styleId="TableauGrille4">
    <w:name w:val="Grid Table 4"/>
    <w:basedOn w:val="TableauNormal"/>
    <w:uiPriority w:val="49"/>
    <w:rsid w:val="005E7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8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55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44</cp:revision>
  <cp:lastPrinted>2017-10-06T09:16:00Z</cp:lastPrinted>
  <dcterms:created xsi:type="dcterms:W3CDTF">2017-10-03T17:36:00Z</dcterms:created>
  <dcterms:modified xsi:type="dcterms:W3CDTF">2021-10-19T07:48:00Z</dcterms:modified>
</cp:coreProperties>
</file>