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7A38F" w14:textId="53B7DBBD" w:rsidR="001350DD" w:rsidRPr="005B4063" w:rsidRDefault="004E540E" w:rsidP="005B4063">
      <w:pPr>
        <w:jc w:val="center"/>
        <w:rPr>
          <w:b/>
        </w:rPr>
      </w:pPr>
      <w:ins w:id="0" w:author="VINCENT ROBERT" w:date="2021-10-19T09:29:00Z">
        <w:r>
          <w:rPr>
            <w:b/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F75CEC1" wp14:editId="1697DFD9">
                  <wp:simplePos x="0" y="0"/>
                  <wp:positionH relativeFrom="column">
                    <wp:posOffset>-504940</wp:posOffset>
                  </wp:positionH>
                  <wp:positionV relativeFrom="paragraph">
                    <wp:posOffset>-622704</wp:posOffset>
                  </wp:positionV>
                  <wp:extent cx="1413163" cy="415636"/>
                  <wp:effectExtent l="0" t="0" r="15875" b="22860"/>
                  <wp:wrapNone/>
                  <wp:docPr id="2" name="Zone de text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413163" cy="415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12695D" w14:textId="28EA4A6D" w:rsidR="004E540E" w:rsidRDefault="004E540E">
                              <w:ins w:id="1" w:author="VINCENT ROBERT" w:date="2021-10-19T09:29:00Z">
                                <w:r>
                                  <w:t>1</w:t>
                                </w:r>
                              </w:ins>
                              <w:ins w:id="2" w:author="VINCENT ROBERT" w:date="2021-10-19T09:49:00Z">
                                <w:r w:rsidR="00385202">
                                  <w:t>7</w:t>
                                </w:r>
                              </w:ins>
                              <w:ins w:id="3" w:author="VINCENT ROBERT" w:date="2021-10-19T09:29:00Z">
                                <w:r>
                                  <w:t>/20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4F75CEC1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6" type="#_x0000_t202" style="position:absolute;left:0;text-align:left;margin-left:-39.75pt;margin-top:-49.05pt;width:111.25pt;height:3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" fillcolor="white [3201]" strokeweight=".5pt">
                  <v:textbox>
                    <w:txbxContent>
                      <w:p w14:paraId="3812695D" w14:textId="28EA4A6D" w:rsidR="004E540E" w:rsidRDefault="004E540E">
                        <w:ins w:id="4" w:author="VINCENT ROBERT" w:date="2021-10-19T09:29:00Z">
                          <w:r>
                            <w:t>1</w:t>
                          </w:r>
                        </w:ins>
                        <w:ins w:id="5" w:author="VINCENT ROBERT" w:date="2021-10-19T09:49:00Z">
                          <w:r w:rsidR="00385202">
                            <w:t>7</w:t>
                          </w:r>
                        </w:ins>
                        <w:ins w:id="6" w:author="VINCENT ROBERT" w:date="2021-10-19T09:29:00Z">
                          <w:r>
                            <w:t>/20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  <w:r w:rsidR="00B27888" w:rsidRPr="005B4063">
        <w:rPr>
          <w:b/>
        </w:rPr>
        <w:t>TP de  validation de connaissance sur la mise en œuvre des VLANs</w:t>
      </w:r>
    </w:p>
    <w:p w14:paraId="078A641E" w14:textId="77777777" w:rsidR="00B27888" w:rsidRDefault="00B27888"/>
    <w:p w14:paraId="632F8B18" w14:textId="77777777" w:rsidR="00B27888" w:rsidRDefault="00B27888">
      <w:r>
        <w:rPr>
          <w:noProof/>
          <w:lang w:eastAsia="fr-FR"/>
        </w:rPr>
        <w:drawing>
          <wp:inline distT="0" distB="0" distL="0" distR="0" wp14:anchorId="71D211B2" wp14:editId="22FDC9FC">
            <wp:extent cx="5760720" cy="25171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4A28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1F75" w14:paraId="0CB63539" w14:textId="77777777" w:rsidTr="005E7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1F7FA67" w14:textId="77777777" w:rsidR="00531F75" w:rsidRDefault="00531F75">
            <w:r>
              <w:t>Périphérique</w:t>
            </w:r>
          </w:p>
          <w:p w14:paraId="114DFD5D" w14:textId="77777777" w:rsidR="00531F75" w:rsidRDefault="00531F75">
            <w:r>
              <w:t>(nom d’hôte)</w:t>
            </w:r>
          </w:p>
        </w:tc>
        <w:tc>
          <w:tcPr>
            <w:tcW w:w="1812" w:type="dxa"/>
          </w:tcPr>
          <w:p w14:paraId="77FD983F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Interface</w:t>
            </w:r>
          </w:p>
        </w:tc>
        <w:tc>
          <w:tcPr>
            <w:tcW w:w="1812" w:type="dxa"/>
          </w:tcPr>
          <w:p w14:paraId="56C6A352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IP</w:t>
            </w:r>
          </w:p>
        </w:tc>
        <w:tc>
          <w:tcPr>
            <w:tcW w:w="1813" w:type="dxa"/>
          </w:tcPr>
          <w:p w14:paraId="1D745323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Masque de sous-réseau</w:t>
            </w:r>
          </w:p>
        </w:tc>
        <w:tc>
          <w:tcPr>
            <w:tcW w:w="1813" w:type="dxa"/>
          </w:tcPr>
          <w:p w14:paraId="12A63119" w14:textId="77777777" w:rsidR="00531F75" w:rsidRDefault="00531F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Passerelle par défaut</w:t>
            </w:r>
          </w:p>
        </w:tc>
      </w:tr>
      <w:tr w:rsidR="00531F75" w14:paraId="1D5ED7E6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5247478" w14:textId="77777777" w:rsidR="00531F75" w:rsidRDefault="00531F75">
            <w:r>
              <w:t>S1</w:t>
            </w:r>
          </w:p>
        </w:tc>
        <w:tc>
          <w:tcPr>
            <w:tcW w:w="1812" w:type="dxa"/>
          </w:tcPr>
          <w:p w14:paraId="2294F23E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471DF569" w14:textId="3E1EBCDE" w:rsidR="00531F75" w:rsidRDefault="007E2C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CDFco</w:t>
            </w:r>
            <w:r w:rsidR="00167A9D">
              <w:t>65.14</w:t>
            </w:r>
          </w:p>
        </w:tc>
        <w:tc>
          <w:tcPr>
            <w:tcW w:w="1813" w:type="dxa"/>
          </w:tcPr>
          <w:p w14:paraId="635CA285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3D3BF4D" w14:textId="77777777" w:rsidR="00531F75" w:rsidRDefault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AD82271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A8D4DD2" w14:textId="77777777" w:rsidR="00531F75" w:rsidRDefault="00531F75" w:rsidP="00531F75">
            <w:r>
              <w:t>S2</w:t>
            </w:r>
          </w:p>
        </w:tc>
        <w:tc>
          <w:tcPr>
            <w:tcW w:w="1812" w:type="dxa"/>
          </w:tcPr>
          <w:p w14:paraId="79EF6520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700775C8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192.168.65.12</w:t>
            </w:r>
          </w:p>
        </w:tc>
        <w:tc>
          <w:tcPr>
            <w:tcW w:w="1813" w:type="dxa"/>
          </w:tcPr>
          <w:p w14:paraId="693E6EEB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B32118E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6290FBC5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0AE2930" w14:textId="77777777" w:rsidR="00531F75" w:rsidRDefault="00531F75" w:rsidP="00531F75">
            <w:r>
              <w:t>S3</w:t>
            </w:r>
          </w:p>
        </w:tc>
        <w:tc>
          <w:tcPr>
            <w:tcW w:w="1812" w:type="dxa"/>
          </w:tcPr>
          <w:p w14:paraId="346ECBB6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VLAN 65</w:t>
            </w:r>
          </w:p>
        </w:tc>
        <w:tc>
          <w:tcPr>
            <w:tcW w:w="1812" w:type="dxa"/>
          </w:tcPr>
          <w:p w14:paraId="1989E494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192.168.65.13</w:t>
            </w:r>
          </w:p>
        </w:tc>
        <w:tc>
          <w:tcPr>
            <w:tcW w:w="1813" w:type="dxa"/>
          </w:tcPr>
          <w:p w14:paraId="5A12D07A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ED4BE30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N/D</w:t>
            </w:r>
          </w:p>
        </w:tc>
      </w:tr>
      <w:tr w:rsidR="00531F75" w14:paraId="3088E618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F17A794" w14:textId="77777777" w:rsidR="00531F75" w:rsidRDefault="00531F75" w:rsidP="00531F75">
            <w:r>
              <w:t>PC1</w:t>
            </w:r>
          </w:p>
        </w:tc>
        <w:tc>
          <w:tcPr>
            <w:tcW w:w="1812" w:type="dxa"/>
          </w:tcPr>
          <w:p w14:paraId="7984D1FF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7791FF1" w14:textId="77777777" w:rsidR="00531F75" w:rsidRDefault="00531F75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</w:t>
            </w:r>
            <w:r w:rsidR="005E7FE9">
              <w:t>1</w:t>
            </w:r>
            <w:r>
              <w:t>1</w:t>
            </w:r>
          </w:p>
        </w:tc>
        <w:tc>
          <w:tcPr>
            <w:tcW w:w="1813" w:type="dxa"/>
          </w:tcPr>
          <w:p w14:paraId="7CCB4793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1D85C951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31F75" w14:paraId="51E546F6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EEFED01" w14:textId="77777777" w:rsidR="00531F75" w:rsidRDefault="00531F75" w:rsidP="00531F75">
            <w:r>
              <w:t>PC2</w:t>
            </w:r>
          </w:p>
        </w:tc>
        <w:tc>
          <w:tcPr>
            <w:tcW w:w="1812" w:type="dxa"/>
          </w:tcPr>
          <w:p w14:paraId="2564016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8959AB1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192.168.22.22</w:t>
            </w:r>
          </w:p>
        </w:tc>
        <w:tc>
          <w:tcPr>
            <w:tcW w:w="1813" w:type="dxa"/>
          </w:tcPr>
          <w:p w14:paraId="6E5C3178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61E2B922" w14:textId="77777777" w:rsidR="00531F75" w:rsidRDefault="00531F75" w:rsidP="00531F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31F75" w14:paraId="1DDEED86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3E01DA3" w14:textId="77777777" w:rsidR="00531F75" w:rsidRDefault="00531F75" w:rsidP="00531F75">
            <w:r>
              <w:t>PC3</w:t>
            </w:r>
          </w:p>
        </w:tc>
        <w:tc>
          <w:tcPr>
            <w:tcW w:w="1812" w:type="dxa"/>
          </w:tcPr>
          <w:p w14:paraId="27DDE0FD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60D1D89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192.168.33.33</w:t>
            </w:r>
          </w:p>
        </w:tc>
        <w:tc>
          <w:tcPr>
            <w:tcW w:w="1813" w:type="dxa"/>
          </w:tcPr>
          <w:p w14:paraId="4032B928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74F609B2" w14:textId="77777777" w:rsidR="00531F75" w:rsidRDefault="00531F75" w:rsidP="00531F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192.168.33.1</w:t>
            </w:r>
          </w:p>
        </w:tc>
      </w:tr>
      <w:tr w:rsidR="005E7FE9" w14:paraId="3125C0E0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C4AEAE6" w14:textId="77777777" w:rsidR="005E7FE9" w:rsidRDefault="005E7FE9" w:rsidP="005E7FE9">
            <w:r>
              <w:t>PC4</w:t>
            </w:r>
          </w:p>
        </w:tc>
        <w:tc>
          <w:tcPr>
            <w:tcW w:w="1812" w:type="dxa"/>
          </w:tcPr>
          <w:p w14:paraId="31223C64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0973A312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192.168.11.12</w:t>
            </w:r>
          </w:p>
        </w:tc>
        <w:tc>
          <w:tcPr>
            <w:tcW w:w="1813" w:type="dxa"/>
          </w:tcPr>
          <w:p w14:paraId="34439BBE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0BA9653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192.168.11.1</w:t>
            </w:r>
          </w:p>
        </w:tc>
      </w:tr>
      <w:tr w:rsidR="005E7FE9" w14:paraId="4D44A160" w14:textId="77777777" w:rsidTr="005E7F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065193C" w14:textId="77777777" w:rsidR="005E7FE9" w:rsidRDefault="005E7FE9" w:rsidP="005E7FE9">
            <w:r>
              <w:t>PC5</w:t>
            </w:r>
          </w:p>
        </w:tc>
        <w:tc>
          <w:tcPr>
            <w:tcW w:w="1812" w:type="dxa"/>
          </w:tcPr>
          <w:p w14:paraId="1185CDB2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5530D04C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192.168.22.23</w:t>
            </w:r>
          </w:p>
        </w:tc>
        <w:tc>
          <w:tcPr>
            <w:tcW w:w="1813" w:type="dxa"/>
          </w:tcPr>
          <w:p w14:paraId="4CB3DB03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2AE5CF0B" w14:textId="77777777" w:rsidR="005E7FE9" w:rsidRDefault="005E7FE9" w:rsidP="005E7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192.168.22.1</w:t>
            </w:r>
          </w:p>
        </w:tc>
      </w:tr>
      <w:tr w:rsidR="005E7FE9" w14:paraId="626AC4EA" w14:textId="77777777" w:rsidTr="005E7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CEFCB8C" w14:textId="77777777" w:rsidR="005E7FE9" w:rsidRDefault="005E7FE9" w:rsidP="005E7FE9">
            <w:r>
              <w:t>PC6</w:t>
            </w:r>
          </w:p>
        </w:tc>
        <w:tc>
          <w:tcPr>
            <w:tcW w:w="1812" w:type="dxa"/>
          </w:tcPr>
          <w:p w14:paraId="7660945F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Carte réseau</w:t>
            </w:r>
          </w:p>
        </w:tc>
        <w:tc>
          <w:tcPr>
            <w:tcW w:w="1812" w:type="dxa"/>
          </w:tcPr>
          <w:p w14:paraId="7228EA88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192.168.33.34</w:t>
            </w:r>
          </w:p>
        </w:tc>
        <w:tc>
          <w:tcPr>
            <w:tcW w:w="1813" w:type="dxa"/>
          </w:tcPr>
          <w:p w14:paraId="26BA6482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1813" w:type="dxa"/>
          </w:tcPr>
          <w:p w14:paraId="57AEA7DE" w14:textId="77777777" w:rsidR="005E7FE9" w:rsidRDefault="005E7FE9" w:rsidP="005E7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192.168.33.1</w:t>
            </w:r>
          </w:p>
        </w:tc>
      </w:tr>
    </w:tbl>
    <w:p w14:paraId="351139F9" w14:textId="77777777" w:rsidR="004D72DA" w:rsidRDefault="004D72DA"/>
    <w:p w14:paraId="70E9CDAF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NOMS DES VLANs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4D72DA" w14:paraId="55CB384E" w14:textId="77777777" w:rsidTr="004D72DA">
        <w:tc>
          <w:tcPr>
            <w:tcW w:w="1555" w:type="dxa"/>
          </w:tcPr>
          <w:p w14:paraId="5484B6AC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701" w:type="dxa"/>
          </w:tcPr>
          <w:p w14:paraId="0260C752" w14:textId="77777777" w:rsidR="004D72DA" w:rsidRDefault="004D72DA" w:rsidP="004D72DA">
            <w:r>
              <w:t>Professeurs</w:t>
            </w:r>
          </w:p>
        </w:tc>
      </w:tr>
      <w:tr w:rsidR="004D72DA" w14:paraId="589A821C" w14:textId="77777777" w:rsidTr="004D72DA">
        <w:tc>
          <w:tcPr>
            <w:tcW w:w="1555" w:type="dxa"/>
          </w:tcPr>
          <w:p w14:paraId="703BE5EC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701" w:type="dxa"/>
          </w:tcPr>
          <w:p w14:paraId="44F07A8E" w14:textId="77777777" w:rsidR="004D72DA" w:rsidRDefault="004D72DA">
            <w:r>
              <w:t>Etudiants</w:t>
            </w:r>
          </w:p>
        </w:tc>
      </w:tr>
      <w:tr w:rsidR="004D72DA" w14:paraId="00A30C7A" w14:textId="77777777" w:rsidTr="004D72DA">
        <w:tc>
          <w:tcPr>
            <w:tcW w:w="1555" w:type="dxa"/>
          </w:tcPr>
          <w:p w14:paraId="3A7E54EC" w14:textId="77777777" w:rsidR="004D72DA" w:rsidRDefault="004D72DA" w:rsidP="00531F75">
            <w:r>
              <w:t>VLAN 3</w:t>
            </w:r>
            <w:r w:rsidR="00531F75">
              <w:t>3</w:t>
            </w:r>
          </w:p>
        </w:tc>
        <w:tc>
          <w:tcPr>
            <w:tcW w:w="1701" w:type="dxa"/>
          </w:tcPr>
          <w:p w14:paraId="1B8CB907" w14:textId="77777777" w:rsidR="004D72DA" w:rsidRDefault="004D72DA">
            <w:r>
              <w:t>Invites</w:t>
            </w:r>
          </w:p>
        </w:tc>
      </w:tr>
      <w:tr w:rsidR="004D72DA" w14:paraId="603507AA" w14:textId="77777777" w:rsidTr="004D72DA">
        <w:tc>
          <w:tcPr>
            <w:tcW w:w="1555" w:type="dxa"/>
          </w:tcPr>
          <w:p w14:paraId="0A224A03" w14:textId="77777777" w:rsidR="004D72DA" w:rsidRDefault="004D72DA" w:rsidP="005E7FE9">
            <w:r>
              <w:t xml:space="preserve">VLAN </w:t>
            </w:r>
            <w:r w:rsidR="005E7FE9">
              <w:t>65</w:t>
            </w:r>
          </w:p>
        </w:tc>
        <w:tc>
          <w:tcPr>
            <w:tcW w:w="1701" w:type="dxa"/>
          </w:tcPr>
          <w:p w14:paraId="607E1694" w14:textId="77777777" w:rsidR="004D72DA" w:rsidRDefault="005E7FE9">
            <w:r>
              <w:t>Administration</w:t>
            </w:r>
          </w:p>
        </w:tc>
      </w:tr>
    </w:tbl>
    <w:p w14:paraId="6D73E976" w14:textId="77777777" w:rsidR="004D72DA" w:rsidRDefault="004D72DA"/>
    <w:p w14:paraId="12D03281" w14:textId="77777777" w:rsidR="004D72DA" w:rsidRPr="004D72DA" w:rsidRDefault="004D72DA">
      <w:pPr>
        <w:rPr>
          <w:b/>
          <w:sz w:val="24"/>
        </w:rPr>
      </w:pPr>
      <w:r w:rsidRPr="004D72DA">
        <w:rPr>
          <w:b/>
          <w:sz w:val="24"/>
        </w:rPr>
        <w:t>Affectation initiale des ports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4346"/>
        <w:gridCol w:w="1696"/>
      </w:tblGrid>
      <w:tr w:rsidR="004D72DA" w14:paraId="734F9A49" w14:textId="77777777" w:rsidTr="004D72DA">
        <w:tc>
          <w:tcPr>
            <w:tcW w:w="3020" w:type="dxa"/>
          </w:tcPr>
          <w:p w14:paraId="582E4239" w14:textId="77777777" w:rsidR="004D72DA" w:rsidRDefault="004D72DA">
            <w:r>
              <w:t>Port</w:t>
            </w:r>
          </w:p>
        </w:tc>
        <w:tc>
          <w:tcPr>
            <w:tcW w:w="4346" w:type="dxa"/>
          </w:tcPr>
          <w:p w14:paraId="01AF69DD" w14:textId="77777777" w:rsidR="004D72DA" w:rsidRDefault="004D72DA">
            <w:r>
              <w:t>Affectation</w:t>
            </w:r>
          </w:p>
        </w:tc>
        <w:tc>
          <w:tcPr>
            <w:tcW w:w="1696" w:type="dxa"/>
          </w:tcPr>
          <w:p w14:paraId="417CFF01" w14:textId="77777777" w:rsidR="004D72DA" w:rsidRDefault="004D72DA">
            <w:r>
              <w:t>Réseau</w:t>
            </w:r>
          </w:p>
        </w:tc>
      </w:tr>
      <w:tr w:rsidR="004D72DA" w14:paraId="6BCF5D45" w14:textId="77777777" w:rsidTr="004D72DA">
        <w:tc>
          <w:tcPr>
            <w:tcW w:w="3020" w:type="dxa"/>
          </w:tcPr>
          <w:p w14:paraId="4FDED9F4" w14:textId="77777777" w:rsidR="004D72DA" w:rsidRDefault="004D72DA">
            <w:r>
              <w:t>FA0/1 à Fa0/5</w:t>
            </w:r>
          </w:p>
        </w:tc>
        <w:tc>
          <w:tcPr>
            <w:tcW w:w="4346" w:type="dxa"/>
          </w:tcPr>
          <w:p w14:paraId="335C5429" w14:textId="77777777" w:rsidR="004D72DA" w:rsidRDefault="004D72DA" w:rsidP="005E7FE9">
            <w:r>
              <w:t xml:space="preserve">Agrégations 802.1q (TRUNK)   - VLAN </w:t>
            </w:r>
            <w:r w:rsidR="005E7FE9">
              <w:t>65</w:t>
            </w:r>
            <w:r>
              <w:t xml:space="preserve"> natif</w:t>
            </w:r>
          </w:p>
        </w:tc>
        <w:tc>
          <w:tcPr>
            <w:tcW w:w="1696" w:type="dxa"/>
          </w:tcPr>
          <w:p w14:paraId="78157FA9" w14:textId="77777777" w:rsidR="004D72DA" w:rsidRDefault="004D72DA" w:rsidP="005E7FE9">
            <w:r>
              <w:t>192.168.</w:t>
            </w:r>
            <w:r w:rsidR="005E7FE9">
              <w:t>65</w:t>
            </w:r>
            <w:r>
              <w:t>.0/24</w:t>
            </w:r>
          </w:p>
        </w:tc>
      </w:tr>
      <w:tr w:rsidR="004D72DA" w14:paraId="46420FFB" w14:textId="77777777" w:rsidTr="004D72DA">
        <w:tc>
          <w:tcPr>
            <w:tcW w:w="3020" w:type="dxa"/>
          </w:tcPr>
          <w:p w14:paraId="0D3A090B" w14:textId="77777777" w:rsidR="004D72DA" w:rsidRDefault="004D72DA">
            <w:r>
              <w:t>Fa0/6 à Fa0/10</w:t>
            </w:r>
          </w:p>
        </w:tc>
        <w:tc>
          <w:tcPr>
            <w:tcW w:w="4346" w:type="dxa"/>
          </w:tcPr>
          <w:p w14:paraId="0679B0E8" w14:textId="77777777" w:rsidR="004D72DA" w:rsidRDefault="004D72DA" w:rsidP="00531F75">
            <w:r>
              <w:t>VLAN 3</w:t>
            </w:r>
            <w:r w:rsidR="00531F75">
              <w:t>3</w:t>
            </w:r>
            <w:r>
              <w:t xml:space="preserve"> </w:t>
            </w:r>
          </w:p>
        </w:tc>
        <w:tc>
          <w:tcPr>
            <w:tcW w:w="1696" w:type="dxa"/>
          </w:tcPr>
          <w:p w14:paraId="058479D2" w14:textId="77777777" w:rsidR="004D72DA" w:rsidRDefault="004D72DA">
            <w:r>
              <w:t>1</w:t>
            </w:r>
            <w:r w:rsidR="00531F75">
              <w:t>92.168.33</w:t>
            </w:r>
            <w:r>
              <w:t>.0/24</w:t>
            </w:r>
          </w:p>
        </w:tc>
      </w:tr>
      <w:tr w:rsidR="004D72DA" w14:paraId="254657EE" w14:textId="77777777" w:rsidTr="004D72DA">
        <w:tc>
          <w:tcPr>
            <w:tcW w:w="3020" w:type="dxa"/>
          </w:tcPr>
          <w:p w14:paraId="6F6BEDD7" w14:textId="77777777" w:rsidR="004D72DA" w:rsidRDefault="004D72DA">
            <w:r>
              <w:t>Fa0/11 à Fa0/17</w:t>
            </w:r>
          </w:p>
        </w:tc>
        <w:tc>
          <w:tcPr>
            <w:tcW w:w="4346" w:type="dxa"/>
          </w:tcPr>
          <w:p w14:paraId="1A905342" w14:textId="77777777" w:rsidR="004D72DA" w:rsidRDefault="004D72DA" w:rsidP="00531F75">
            <w:r>
              <w:t>VLAN 1</w:t>
            </w:r>
            <w:r w:rsidR="00531F75">
              <w:t>1</w:t>
            </w:r>
          </w:p>
        </w:tc>
        <w:tc>
          <w:tcPr>
            <w:tcW w:w="1696" w:type="dxa"/>
          </w:tcPr>
          <w:p w14:paraId="2DD6D216" w14:textId="77777777" w:rsidR="004D72DA" w:rsidRDefault="004D72DA">
            <w:r>
              <w:t>1</w:t>
            </w:r>
            <w:r w:rsidR="00531F75">
              <w:t>92.168.11</w:t>
            </w:r>
            <w:r>
              <w:t>.0/24</w:t>
            </w:r>
          </w:p>
        </w:tc>
      </w:tr>
      <w:tr w:rsidR="004D72DA" w14:paraId="0087EFE3" w14:textId="77777777" w:rsidTr="004D72DA">
        <w:tc>
          <w:tcPr>
            <w:tcW w:w="3020" w:type="dxa"/>
          </w:tcPr>
          <w:p w14:paraId="16A8194F" w14:textId="77777777" w:rsidR="004D72DA" w:rsidRDefault="004D72DA">
            <w:r>
              <w:t>Fa0/18 à Fa0/24</w:t>
            </w:r>
          </w:p>
        </w:tc>
        <w:tc>
          <w:tcPr>
            <w:tcW w:w="4346" w:type="dxa"/>
          </w:tcPr>
          <w:p w14:paraId="49DFA8FE" w14:textId="77777777" w:rsidR="004D72DA" w:rsidRDefault="004D72DA" w:rsidP="00531F75">
            <w:r>
              <w:t>VLAN 2</w:t>
            </w:r>
            <w:r w:rsidR="00531F75">
              <w:t>2</w:t>
            </w:r>
          </w:p>
        </w:tc>
        <w:tc>
          <w:tcPr>
            <w:tcW w:w="1696" w:type="dxa"/>
          </w:tcPr>
          <w:p w14:paraId="2462E214" w14:textId="77777777" w:rsidR="004D72DA" w:rsidRDefault="004D72DA">
            <w:r>
              <w:t>1</w:t>
            </w:r>
            <w:r w:rsidR="00531F75">
              <w:t>92.168.22</w:t>
            </w:r>
            <w:r>
              <w:t>.0/24</w:t>
            </w:r>
          </w:p>
        </w:tc>
      </w:tr>
    </w:tbl>
    <w:p w14:paraId="7A0A8A0A" w14:textId="77777777" w:rsid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015E92C8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2431A5F3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1FB823F6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76485AAF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50CBEA9D" w14:textId="77777777" w:rsidR="005E7FE9" w:rsidRDefault="005E7FE9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</w:p>
    <w:p w14:paraId="39F47502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lastRenderedPageBreak/>
        <w:t>Étape 1 : configuration des commutateurs conformément aux instructions suivantes</w:t>
      </w:r>
    </w:p>
    <w:p w14:paraId="72399DBF" w14:textId="77777777" w:rsidR="004C4BCB" w:rsidRPr="00FC5D39" w:rsidRDefault="004C4BCB" w:rsidP="00A75490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Configurez le nom d’hôte du commutateur</w:t>
      </w:r>
      <w:r w:rsidR="00A75490">
        <w:t xml:space="preserve"> </w:t>
      </w:r>
      <w:r w:rsidR="00A75490" w:rsidRPr="00FC5D39">
        <w:rPr>
          <w:i/>
          <w:sz w:val="18"/>
        </w:rPr>
        <w:t>(indiquez le prompt et la commande ci-dessous)</w:t>
      </w:r>
    </w:p>
    <w:p w14:paraId="2765A84B" w14:textId="184F0BA9" w:rsidR="00A75490" w:rsidRDefault="00A413E3" w:rsidP="00A7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Hostname S1</w:t>
      </w:r>
    </w:p>
    <w:p w14:paraId="01F5FB20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8"/>
        </w:rPr>
      </w:pPr>
      <w:r>
        <w:t>Désactivez la recherche DNS.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8"/>
        </w:rPr>
        <w:t>(indiquez le prompt et la commande ci-dessous)</w:t>
      </w:r>
    </w:p>
    <w:p w14:paraId="54AF9EBD" w14:textId="22CA151E" w:rsidR="00FC5D39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 ip domain lookup</w:t>
      </w:r>
    </w:p>
    <w:p w14:paraId="7069A7A1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0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exe »</w:t>
      </w:r>
      <w:r w:rsidRPr="004C4BCB">
        <w:rPr>
          <w:rFonts w:ascii="CIDFont+F2" w:hAnsi="CIDFont+F2" w:cs="CIDFont+F2"/>
        </w:rPr>
        <w:t xml:space="preserve"> pour le mode d’exécution</w:t>
      </w:r>
      <w:r w:rsidR="00FC5D39" w:rsidRPr="00FC5D39">
        <w:rPr>
          <w:i/>
          <w:sz w:val="10"/>
        </w:rPr>
        <w:t>(indiquez le prompt et la commande ci-dessous)</w:t>
      </w:r>
    </w:p>
    <w:p w14:paraId="2050BCB5" w14:textId="02BB3676" w:rsidR="00FC5D39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Enable secret CDFexe</w:t>
      </w:r>
    </w:p>
    <w:p w14:paraId="546430E9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8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console » </w:t>
      </w:r>
      <w:r>
        <w:t>pour les connexions console.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8"/>
        </w:rPr>
        <w:t>(indiquez le prompt et la commande ci-dessous)</w:t>
      </w:r>
    </w:p>
    <w:p w14:paraId="22B54D96" w14:textId="2CCD29D2" w:rsidR="00FC5D39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 console 0</w:t>
      </w:r>
    </w:p>
    <w:p w14:paraId="55CA1A6E" w14:textId="5E129448" w:rsidR="00A413E3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Password CDFconsole</w:t>
      </w:r>
    </w:p>
    <w:p w14:paraId="09CF8765" w14:textId="0D182F63" w:rsidR="00A413E3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Login</w:t>
      </w:r>
    </w:p>
    <w:p w14:paraId="5A336D1A" w14:textId="0BA82DCF" w:rsidR="00A413E3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Exit</w:t>
      </w:r>
    </w:p>
    <w:p w14:paraId="4AD5B5A2" w14:textId="77777777" w:rsidR="00A413E3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E3F66" w14:textId="77777777" w:rsidR="00FC5D39" w:rsidRPr="00FC5D39" w:rsidRDefault="004C4BCB" w:rsidP="00FC5D39">
      <w:pPr>
        <w:pStyle w:val="Paragraphedeliste"/>
        <w:numPr>
          <w:ilvl w:val="0"/>
          <w:numId w:val="1"/>
        </w:numPr>
        <w:spacing w:after="0"/>
        <w:rPr>
          <w:i/>
          <w:sz w:val="12"/>
        </w:rPr>
      </w:pPr>
      <w:r>
        <w:t xml:space="preserve">Configurez le mot de passe </w:t>
      </w:r>
      <w:r w:rsidR="00E63038">
        <w:t>« </w:t>
      </w:r>
      <w:r w:rsidR="005B4063">
        <w:rPr>
          <w:rFonts w:ascii="CIDFont+F2" w:hAnsi="CIDFont+F2" w:cs="CIDFont+F2"/>
        </w:rPr>
        <w:t>CDF</w:t>
      </w:r>
      <w:r w:rsidR="00E63038">
        <w:rPr>
          <w:rFonts w:ascii="CIDFont+F2" w:hAnsi="CIDFont+F2" w:cs="CIDFont+F2"/>
        </w:rPr>
        <w:t>vty »</w:t>
      </w:r>
      <w:r w:rsidRPr="004C4BCB">
        <w:rPr>
          <w:rFonts w:ascii="CIDFont+F2" w:hAnsi="CIDFont+F2" w:cs="CIDFont+F2"/>
        </w:rPr>
        <w:t xml:space="preserve"> </w:t>
      </w:r>
      <w:r>
        <w:t>pour les connexions vty.</w:t>
      </w:r>
      <w:r w:rsidR="00FC5D39" w:rsidRPr="00FC5D39">
        <w:rPr>
          <w:i/>
        </w:rPr>
        <w:t xml:space="preserve"> </w:t>
      </w:r>
      <w:r w:rsidR="00FC5D39" w:rsidRPr="00FC5D39">
        <w:rPr>
          <w:i/>
          <w:sz w:val="12"/>
        </w:rPr>
        <w:t>(indiquez le prompt et la commande ci-dessous)</w:t>
      </w:r>
    </w:p>
    <w:p w14:paraId="4082DF9B" w14:textId="094C1D5A" w:rsidR="00FC5D39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Line vty 0 4</w:t>
      </w:r>
    </w:p>
    <w:p w14:paraId="480ECB4E" w14:textId="5D46C047" w:rsidR="00A413E3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Password CDFvty</w:t>
      </w:r>
    </w:p>
    <w:p w14:paraId="7E4B57DA" w14:textId="46B44141" w:rsidR="00A413E3" w:rsidRDefault="00A413E3" w:rsidP="00FC5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exit</w:t>
      </w:r>
    </w:p>
    <w:p w14:paraId="77C915F2" w14:textId="77777777" w:rsidR="004C4BCB" w:rsidRPr="004C4BCB" w:rsidRDefault="004C4BCB" w:rsidP="004C4BCB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sz w:val="19"/>
          <w:szCs w:val="19"/>
          <w:u w:val="single"/>
        </w:rPr>
      </w:pP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Étape </w:t>
      </w:r>
      <w:r>
        <w:rPr>
          <w:rFonts w:ascii="CIDFont+F2" w:hAnsi="CIDFont+F2" w:cs="CIDFont+F2"/>
          <w:b/>
          <w:sz w:val="19"/>
          <w:szCs w:val="19"/>
          <w:u w:val="single"/>
        </w:rPr>
        <w:t>2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 : c</w:t>
      </w:r>
      <w:r>
        <w:rPr>
          <w:rFonts w:ascii="CIDFont+F2" w:hAnsi="CIDFont+F2" w:cs="CIDFont+F2"/>
          <w:b/>
          <w:sz w:val="19"/>
          <w:szCs w:val="19"/>
          <w:u w:val="single"/>
        </w:rPr>
        <w:t>réation et c</w:t>
      </w:r>
      <w:r w:rsidRPr="004C4BCB">
        <w:rPr>
          <w:rFonts w:ascii="CIDFont+F2" w:hAnsi="CIDFont+F2" w:cs="CIDFont+F2"/>
          <w:b/>
          <w:sz w:val="19"/>
          <w:szCs w:val="19"/>
          <w:u w:val="single"/>
        </w:rPr>
        <w:t xml:space="preserve">onfiguration des </w:t>
      </w:r>
      <w:r>
        <w:rPr>
          <w:rFonts w:ascii="CIDFont+F2" w:hAnsi="CIDFont+F2" w:cs="CIDFont+F2"/>
          <w:b/>
          <w:sz w:val="19"/>
          <w:szCs w:val="19"/>
          <w:u w:val="single"/>
        </w:rPr>
        <w:t>VLANs</w:t>
      </w:r>
    </w:p>
    <w:p w14:paraId="785BE08B" w14:textId="77777777" w:rsidR="004C4BCB" w:rsidRPr="007C6865" w:rsidRDefault="004C4BCB" w:rsidP="007C6865">
      <w:pPr>
        <w:spacing w:after="0"/>
        <w:rPr>
          <w:b/>
          <w:u w:val="single"/>
        </w:rPr>
      </w:pPr>
      <w:r w:rsidRPr="007C6865">
        <w:rPr>
          <w:b/>
          <w:u w:val="single"/>
        </w:rPr>
        <w:t>Vérifications</w:t>
      </w:r>
    </w:p>
    <w:p w14:paraId="77C2299B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 w:rsidRPr="004C4BCB">
        <w:t xml:space="preserve">Vérifier que les ordinateurs des mêmes VLANs peuvent dialoguer entre eux    </w:t>
      </w:r>
    </w:p>
    <w:p w14:paraId="6EC31BE9" w14:textId="77777777" w:rsidR="004C4BCB" w:rsidRPr="004C4BCB" w:rsidRDefault="004C4BCB" w:rsidP="004C4BCB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A86CF" wp14:editId="4952B13A">
                <wp:simplePos x="0" y="0"/>
                <wp:positionH relativeFrom="column">
                  <wp:posOffset>3735705</wp:posOffset>
                </wp:positionH>
                <wp:positionV relativeFrom="paragraph">
                  <wp:posOffset>330835</wp:posOffset>
                </wp:positionV>
                <wp:extent cx="1892300" cy="323850"/>
                <wp:effectExtent l="0" t="0" r="1270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B3B92" w14:textId="77777777" w:rsidR="004C4BCB" w:rsidRDefault="004C4BCB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3A86CF" id="Zone de texte 3" o:spid="_x0000_s1027" type="#_x0000_t202" style="position:absolute;left:0;text-align:left;margin-left:294.15pt;margin-top:26.05pt;width:149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" fillcolor="white [3201]" strokeweight=".5pt">
                <v:textbox>
                  <w:txbxContent>
                    <w:p w14:paraId="6ADB3B92" w14:textId="77777777" w:rsidR="004C4BCB" w:rsidRDefault="004C4BCB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  <w:r w:rsidRPr="004C4BCB">
        <w:t xml:space="preserve">Vérifier que les ordinateurs qui ne sont pas dans les mêmes VLAN ne  peuvent pas dialoguer entre eux    </w:t>
      </w:r>
    </w:p>
    <w:p w14:paraId="4E12BC8B" w14:textId="77777777" w:rsidR="004C4BCB" w:rsidRDefault="004C4BCB" w:rsidP="004C4BCB">
      <w:pPr>
        <w:rPr>
          <w:b/>
        </w:rPr>
      </w:pPr>
    </w:p>
    <w:p w14:paraId="3FD806EC" w14:textId="77777777" w:rsidR="004C4BCB" w:rsidRDefault="004C4BCB" w:rsidP="007C6865">
      <w:pPr>
        <w:spacing w:after="0"/>
        <w:rPr>
          <w:b/>
          <w:u w:val="single"/>
        </w:rPr>
      </w:pPr>
      <w:r w:rsidRPr="004C4BCB">
        <w:rPr>
          <w:b/>
          <w:u w:val="single"/>
        </w:rPr>
        <w:t>Etape 3 : Déplacer le PC1 vers une interface de S2 associée au même VLAN que PC2</w:t>
      </w:r>
    </w:p>
    <w:p w14:paraId="5D8E7130" w14:textId="77777777" w:rsidR="004C4BCB" w:rsidRPr="004C4BCB" w:rsidRDefault="004C4BCB" w:rsidP="004C4BCB">
      <w:pPr>
        <w:spacing w:after="0"/>
      </w:pPr>
      <w:r w:rsidRPr="004C4BCB">
        <w:t>PC1 et PC2 peuvent-ils maintenant dialoguer entre eux ? Pourquoi ?</w:t>
      </w:r>
    </w:p>
    <w:p w14:paraId="3C991607" w14:textId="4E5BC2CF" w:rsidR="004C4BCB" w:rsidRPr="002733E9" w:rsidRDefault="002733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del w:id="7" w:author="VINCENT ROBERT" w:date="2021-10-19T09:22:00Z">
        <w:r w:rsidRPr="002733E9" w:rsidDel="00993F3A">
          <w:rPr>
            <w:b/>
          </w:rPr>
          <w:delText>Oui il peuvent dialoguer car ils sont tous les 2 dans le même réseau.</w:delText>
        </w:r>
      </w:del>
      <w:ins w:id="8" w:author="VINCENT ROBERT" w:date="2021-10-19T09:22:00Z">
        <w:r w:rsidR="00993F3A">
          <w:rPr>
            <w:b/>
          </w:rPr>
          <w:t xml:space="preserve">Non, le simple fait de déplacer </w:t>
        </w:r>
      </w:ins>
      <w:ins w:id="9" w:author="VINCENT ROBERT" w:date="2021-10-19T09:23:00Z">
        <w:r w:rsidR="00993F3A">
          <w:rPr>
            <w:b/>
          </w:rPr>
          <w:t>le PC1 dans le même VLAN que PC2 ne suffit pas car ils ne sont pas dans le même sous-réseau</w:t>
        </w:r>
      </w:ins>
    </w:p>
    <w:p w14:paraId="57EEF158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4AD9EE7" w14:textId="77777777" w:rsidR="004C4BCB" w:rsidRDefault="004C4BCB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3B5C6E8" w14:textId="77777777" w:rsidR="004C4BCB" w:rsidRPr="004C4BCB" w:rsidRDefault="004C4BCB" w:rsidP="004C4BCB">
      <w:pPr>
        <w:spacing w:after="0"/>
      </w:pPr>
      <w:r>
        <w:t>Si le dialogue n’est pas possible, expliquer la(les) modification(s) à effectuer pour que ces deux ordinateurs communiquent</w:t>
      </w:r>
    </w:p>
    <w:p w14:paraId="3F9C7498" w14:textId="6D9E6E5E" w:rsidR="004C4BCB" w:rsidRPr="002733E9" w:rsidRDefault="002733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733E9">
        <w:rPr>
          <w:b/>
        </w:rPr>
        <w:t>Si sa ne marchais pas il aurait juste fallut changer l’adresse ip du pc1 pour qu’elle soit dans le même réseau que le pc2.</w:t>
      </w:r>
    </w:p>
    <w:p w14:paraId="7031BB8A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EF4928C" w14:textId="77777777" w:rsidR="007C6865" w:rsidRDefault="007C6865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47A6D09D" w14:textId="77777777" w:rsidR="007C6865" w:rsidRDefault="005E7FE9" w:rsidP="004C4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5EBFE" wp14:editId="551B34A8">
                <wp:simplePos x="0" y="0"/>
                <wp:positionH relativeFrom="column">
                  <wp:posOffset>3943138</wp:posOffset>
                </wp:positionH>
                <wp:positionV relativeFrom="paragraph">
                  <wp:posOffset>15663</wp:posOffset>
                </wp:positionV>
                <wp:extent cx="1892300" cy="272839"/>
                <wp:effectExtent l="0" t="0" r="12700" b="1333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728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F4C57" w14:textId="77777777" w:rsidR="00755BA5" w:rsidRDefault="00755BA5" w:rsidP="00755BA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5EBFE" id="Zone de texte 4" o:spid="_x0000_s1028" type="#_x0000_t202" style="position:absolute;margin-left:310.5pt;margin-top:1.25pt;width:149pt;height: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" fillcolor="white [3201]" strokeweight=".5pt">
                <v:textbox>
                  <w:txbxContent>
                    <w:p w14:paraId="670F4C57" w14:textId="77777777" w:rsidR="00755BA5" w:rsidRDefault="00755BA5" w:rsidP="00755BA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59DE303" w14:textId="77777777" w:rsidR="007C6865" w:rsidRDefault="007C6865" w:rsidP="007C6865">
      <w:pPr>
        <w:rPr>
          <w:b/>
          <w:u w:val="single"/>
        </w:rPr>
      </w:pPr>
      <w:r w:rsidRPr="004C4BCB">
        <w:rPr>
          <w:b/>
          <w:u w:val="single"/>
        </w:rPr>
        <w:lastRenderedPageBreak/>
        <w:t xml:space="preserve">Etape </w:t>
      </w:r>
      <w:r>
        <w:rPr>
          <w:b/>
          <w:u w:val="single"/>
        </w:rPr>
        <w:t>4</w:t>
      </w:r>
      <w:r w:rsidRPr="004C4BCB">
        <w:rPr>
          <w:b/>
          <w:u w:val="single"/>
        </w:rPr>
        <w:t xml:space="preserve"> : </w:t>
      </w:r>
      <w:r>
        <w:rPr>
          <w:b/>
          <w:u w:val="single"/>
        </w:rPr>
        <w:t>Connecter un PC7 au commutateur S1 et essayez de vous connecter en telnet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751ACAF8" w14:textId="22E3661B" w:rsidR="008B5721" w:rsidRDefault="00385202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ins w:id="10" w:author="VINCENT ROBERT" w:date="2021-10-19T09:48:00Z">
        <w:r>
          <w:rPr>
            <w:b/>
            <w:u w:val="single"/>
          </w:rPr>
          <w:t>Il faut indiquer comment vous paramétrez PC7 (quelle IP ?)</w:t>
        </w:r>
      </w:ins>
    </w:p>
    <w:p w14:paraId="1FE986FA" w14:textId="08D0E0FF" w:rsidR="008B5721" w:rsidRPr="002975C7" w:rsidRDefault="0031610F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975C7">
        <w:rPr>
          <w:b/>
        </w:rPr>
        <w:t>On connect</w:t>
      </w:r>
      <w:ins w:id="11" w:author="VINCENT ROBERT" w:date="2021-10-19T09:48:00Z">
        <w:r w:rsidR="00385202">
          <w:rPr>
            <w:b/>
          </w:rPr>
          <w:t>e</w:t>
        </w:r>
      </w:ins>
      <w:r w:rsidRPr="002975C7">
        <w:rPr>
          <w:b/>
        </w:rPr>
        <w:t xml:space="preserve"> un nouveau pc sur le swtich 1 en</w:t>
      </w:r>
      <w:r w:rsidR="002975C7">
        <w:rPr>
          <w:b/>
        </w:rPr>
        <w:t xml:space="preserve"> en utilisant le cable avec un fa/à et après je vais dans le prompt du pc et faire un telnet de l’adresse.</w:t>
      </w:r>
    </w:p>
    <w:p w14:paraId="5CEBFA76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3F4724F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3D21AB0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E56B18C" w14:textId="77777777" w:rsidR="008B5721" w:rsidRDefault="00B754BC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FF284" wp14:editId="51C7717E">
                <wp:simplePos x="0" y="0"/>
                <wp:positionH relativeFrom="column">
                  <wp:posOffset>4162425</wp:posOffset>
                </wp:positionH>
                <wp:positionV relativeFrom="paragraph">
                  <wp:posOffset>11853</wp:posOffset>
                </wp:positionV>
                <wp:extent cx="1892300" cy="323850"/>
                <wp:effectExtent l="0" t="0" r="1270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D449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FF284" id="Zone de texte 5" o:spid="_x0000_s1029" type="#_x0000_t202" style="position:absolute;margin-left:327.75pt;margin-top:.95pt;width:149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" fillcolor="white [3201]" strokeweight=".5pt">
                <v:textbox>
                  <w:txbxContent>
                    <w:p w14:paraId="3A01D449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7EE61901" w14:textId="77777777" w:rsidR="008B5721" w:rsidRDefault="007C6865" w:rsidP="00B754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4C4BCB">
        <w:rPr>
          <w:b/>
          <w:u w:val="single"/>
        </w:rPr>
        <w:t xml:space="preserve">Etape </w:t>
      </w:r>
      <w:r>
        <w:rPr>
          <w:b/>
          <w:u w:val="single"/>
        </w:rPr>
        <w:t>5</w:t>
      </w:r>
      <w:r w:rsidRPr="004C4BCB">
        <w:rPr>
          <w:b/>
          <w:u w:val="single"/>
        </w:rPr>
        <w:t> </w:t>
      </w:r>
      <w:r w:rsidR="008D0732" w:rsidRPr="004C4BCB">
        <w:rPr>
          <w:b/>
          <w:u w:val="single"/>
        </w:rPr>
        <w:t xml:space="preserve">: </w:t>
      </w:r>
      <w:r w:rsidR="008D0732">
        <w:rPr>
          <w:b/>
          <w:u w:val="single"/>
        </w:rPr>
        <w:t>Depuis</w:t>
      </w:r>
      <w:r>
        <w:rPr>
          <w:b/>
          <w:u w:val="single"/>
        </w:rPr>
        <w:t xml:space="preserve"> PC7, essayez de vous connecter en liaison série à ce sw</w:t>
      </w:r>
      <w:r w:rsidR="00005B72">
        <w:rPr>
          <w:b/>
          <w:u w:val="single"/>
        </w:rPr>
        <w:t>itch afin de l’administrer</w:t>
      </w:r>
      <w:r w:rsidR="008B5721">
        <w:rPr>
          <w:b/>
          <w:u w:val="single"/>
        </w:rPr>
        <w:t>. Expliquez comment vous procédez</w:t>
      </w:r>
    </w:p>
    <w:p w14:paraId="5C5A30B3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B0B2E41" w14:textId="76D6F221" w:rsidR="008B5721" w:rsidRPr="002975C7" w:rsidRDefault="002975C7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2975C7">
        <w:rPr>
          <w:b/>
        </w:rPr>
        <w:t>J’ai juste ajouté un câble console du pc au switch.</w:t>
      </w:r>
      <w:ins w:id="12" w:author="VINCENT ROBERT" w:date="2021-10-19T09:48:00Z">
        <w:r w:rsidR="00385202">
          <w:rPr>
            <w:b/>
          </w:rPr>
          <w:t xml:space="preserve"> Il faut indiquer la configuration </w:t>
        </w:r>
      </w:ins>
      <w:ins w:id="13" w:author="VINCENT ROBERT" w:date="2021-10-19T09:49:00Z">
        <w:r w:rsidR="00385202">
          <w:rPr>
            <w:b/>
          </w:rPr>
          <w:t>du port série</w:t>
        </w:r>
      </w:ins>
    </w:p>
    <w:p w14:paraId="46FA245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55013D1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C14EAF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79875F8B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596958E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9843DB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59C9CF" wp14:editId="6E9FFEA3">
                <wp:simplePos x="0" y="0"/>
                <wp:positionH relativeFrom="column">
                  <wp:posOffset>3942715</wp:posOffset>
                </wp:positionH>
                <wp:positionV relativeFrom="paragraph">
                  <wp:posOffset>162243</wp:posOffset>
                </wp:positionV>
                <wp:extent cx="1892300" cy="323850"/>
                <wp:effectExtent l="0" t="0" r="1270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91D2E" w14:textId="77777777" w:rsidR="007C6865" w:rsidRDefault="007C6865" w:rsidP="007C6865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9C9CF" id="Zone de texte 7" o:spid="_x0000_s1030" type="#_x0000_t202" style="position:absolute;margin-left:310.45pt;margin-top:12.8pt;width:149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" fillcolor="white [3201]" strokeweight=".5pt">
                <v:textbox>
                  <w:txbxContent>
                    <w:p w14:paraId="0D691D2E" w14:textId="77777777" w:rsidR="007C6865" w:rsidRDefault="007C6865" w:rsidP="007C6865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21400D8A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3154373B" w14:textId="77777777" w:rsidR="009E5A11" w:rsidRDefault="00590159" w:rsidP="007C6865">
      <w:pPr>
        <w:rPr>
          <w:b/>
          <w:u w:val="single"/>
        </w:rPr>
      </w:pPr>
      <w:r>
        <w:rPr>
          <w:b/>
          <w:u w:val="single"/>
        </w:rPr>
        <w:t>Etape 6 : Sauvegarder la configuration des commutateurs puis réinitialiser le système (Bouton Power Cycle Devices) pour vérifier que la configuration a bien été sauvegardée</w:t>
      </w:r>
      <w:r w:rsidR="008B5721">
        <w:rPr>
          <w:b/>
          <w:u w:val="single"/>
        </w:rPr>
        <w:t>. Indiquez les commandes utilisées</w:t>
      </w:r>
      <w:r>
        <w:rPr>
          <w:b/>
          <w:u w:val="single"/>
        </w:rPr>
        <w:t>.</w:t>
      </w:r>
    </w:p>
    <w:p w14:paraId="06D7B2F2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BF89F98" w14:textId="4FE310B0" w:rsidR="008B5721" w:rsidRPr="00B86661" w:rsidRDefault="00B8666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86661">
        <w:rPr>
          <w:b/>
        </w:rPr>
        <w:t xml:space="preserve">Erase startup-config </w:t>
      </w:r>
    </w:p>
    <w:p w14:paraId="55040D5F" w14:textId="1A97B380" w:rsidR="00B86661" w:rsidRPr="00B86661" w:rsidRDefault="00B8666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86661">
        <w:rPr>
          <w:b/>
        </w:rPr>
        <w:t>Cop</w:t>
      </w:r>
      <w:del w:id="14" w:author="VINCENT ROBERT" w:date="2021-10-19T09:24:00Z">
        <w:r w:rsidRPr="00B86661" w:rsidDel="00993F3A">
          <w:rPr>
            <w:b/>
          </w:rPr>
          <w:delText>p</w:delText>
        </w:r>
      </w:del>
      <w:r w:rsidRPr="00B86661">
        <w:rPr>
          <w:b/>
        </w:rPr>
        <w:t>y running</w:t>
      </w:r>
      <w:r w:rsidR="0034101E">
        <w:rPr>
          <w:b/>
        </w:rPr>
        <w:t>-</w:t>
      </w:r>
      <w:r w:rsidRPr="00B86661">
        <w:rPr>
          <w:b/>
        </w:rPr>
        <w:t>config startup</w:t>
      </w:r>
      <w:r w:rsidR="0034101E">
        <w:rPr>
          <w:b/>
        </w:rPr>
        <w:t>-</w:t>
      </w:r>
      <w:r w:rsidRPr="00B86661">
        <w:rPr>
          <w:b/>
        </w:rPr>
        <w:t>config</w:t>
      </w:r>
    </w:p>
    <w:p w14:paraId="2C0F4E1B" w14:textId="47C6F190" w:rsidR="002E18C4" w:rsidRPr="00B86661" w:rsidRDefault="00B8666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86661">
        <w:rPr>
          <w:b/>
        </w:rPr>
        <w:t>reload</w:t>
      </w:r>
    </w:p>
    <w:p w14:paraId="62342B03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0662FDB1" w14:textId="77777777" w:rsidR="002E18C4" w:rsidRDefault="002E18C4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1EAB1C7C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257088D5" w14:textId="77777777" w:rsidR="008B5721" w:rsidRDefault="008B5721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F8978C" wp14:editId="7DDA91B9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262A0" w14:textId="77777777" w:rsidR="00590159" w:rsidRDefault="00590159" w:rsidP="00590159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8978C" id="Zone de texte 8" o:spid="_x0000_s1031" type="#_x0000_t202" style="position:absolute;margin-left:310.5pt;margin-top:12.5pt;width:149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NpK7gZkCAAC+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214262A0" w14:textId="77777777" w:rsidR="00590159" w:rsidRDefault="00590159" w:rsidP="00590159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93E074D" w14:textId="77777777" w:rsidR="004F4668" w:rsidRDefault="004F4668" w:rsidP="008B57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</w:p>
    <w:p w14:paraId="0BAB1075" w14:textId="77777777" w:rsidR="004F4668" w:rsidRPr="004C4BCB" w:rsidRDefault="004F4668" w:rsidP="008D33C6">
      <w:pPr>
        <w:spacing w:after="0"/>
        <w:rPr>
          <w:b/>
          <w:u w:val="single"/>
        </w:rPr>
      </w:pPr>
      <w:r>
        <w:rPr>
          <w:b/>
          <w:u w:val="single"/>
        </w:rPr>
        <w:t xml:space="preserve">Etape </w:t>
      </w:r>
      <w:r w:rsidR="00D80559">
        <w:rPr>
          <w:b/>
          <w:u w:val="single"/>
        </w:rPr>
        <w:t>7</w:t>
      </w:r>
      <w:r>
        <w:rPr>
          <w:b/>
          <w:u w:val="single"/>
        </w:rPr>
        <w:t xml:space="preserve"> : </w:t>
      </w:r>
      <w:r w:rsidR="00F17D60">
        <w:rPr>
          <w:b/>
          <w:u w:val="single"/>
        </w:rPr>
        <w:t>Donner la procédure pour restaurer la configuration initiale du switch et la vérifier</w:t>
      </w:r>
    </w:p>
    <w:p w14:paraId="3CA3192B" w14:textId="77777777" w:rsidR="002E18C4" w:rsidRDefault="002E18C4" w:rsidP="002E18C4">
      <w:pPr>
        <w:rPr>
          <w:b/>
          <w:u w:val="single"/>
        </w:rPr>
      </w:pPr>
      <w:r>
        <w:rPr>
          <w:b/>
          <w:u w:val="single"/>
        </w:rPr>
        <w:lastRenderedPageBreak/>
        <w:t>Indiquez les commandes utilisées.</w:t>
      </w:r>
    </w:p>
    <w:p w14:paraId="58095718" w14:textId="5CAE75AE" w:rsidR="002E18C4" w:rsidRPr="0034101E" w:rsidRDefault="0034101E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4101E">
        <w:rPr>
          <w:b/>
        </w:rPr>
        <w:t>Delete flash : vlan.dat</w:t>
      </w:r>
    </w:p>
    <w:p w14:paraId="4185D074" w14:textId="4E845ABA" w:rsidR="0034101E" w:rsidRPr="0034101E" w:rsidRDefault="0034101E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4101E">
        <w:rPr>
          <w:b/>
        </w:rPr>
        <w:t xml:space="preserve">Erase startup-config </w:t>
      </w:r>
    </w:p>
    <w:p w14:paraId="46997886" w14:textId="3FDB597F" w:rsidR="0034101E" w:rsidRDefault="00976A25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34101E">
        <w:rPr>
          <w:b/>
        </w:rPr>
        <w:t>R</w:t>
      </w:r>
      <w:r w:rsidR="0034101E" w:rsidRPr="0034101E">
        <w:rPr>
          <w:b/>
        </w:rPr>
        <w:t>eload</w:t>
      </w:r>
    </w:p>
    <w:p w14:paraId="1E2A0EEA" w14:textId="77777777" w:rsidR="00976A25" w:rsidRPr="0034101E" w:rsidRDefault="00976A25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3025FE8" w14:textId="1F259315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</w:p>
    <w:p w14:paraId="6D263EF0" w14:textId="77777777" w:rsidR="002E18C4" w:rsidRDefault="002E18C4" w:rsidP="002E1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56B6E" wp14:editId="61C7334D">
                <wp:simplePos x="0" y="0"/>
                <wp:positionH relativeFrom="column">
                  <wp:posOffset>3943350</wp:posOffset>
                </wp:positionH>
                <wp:positionV relativeFrom="paragraph">
                  <wp:posOffset>159067</wp:posOffset>
                </wp:positionV>
                <wp:extent cx="1892300" cy="323850"/>
                <wp:effectExtent l="0" t="0" r="1270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7CFC5" w14:textId="77777777" w:rsidR="002E18C4" w:rsidRDefault="002E18C4" w:rsidP="002E18C4">
                            <w:r>
                              <w:t xml:space="preserve">Validation professeur </w:t>
                            </w:r>
                            <w:r>
                              <w:sym w:font="Wingdings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56B6E" id="Zone de texte 10" o:spid="_x0000_s1032" type="#_x0000_t202" style="position:absolute;margin-left:310.5pt;margin-top:12.5pt;width:149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" fillcolor="white [3201]" strokeweight=".5pt">
                <v:textbox>
                  <w:txbxContent>
                    <w:p w14:paraId="2977CFC5" w14:textId="77777777" w:rsidR="002E18C4" w:rsidRDefault="002E18C4" w:rsidP="002E18C4">
                      <w:r>
                        <w:t xml:space="preserve">Validation professeur </w:t>
                      </w:r>
                      <w:r>
                        <w:sym w:font="Wingdings" w:char="F071"/>
                      </w:r>
                    </w:p>
                  </w:txbxContent>
                </v:textbox>
              </v:shape>
            </w:pict>
          </mc:Fallback>
        </mc:AlternateContent>
      </w:r>
    </w:p>
    <w:p w14:paraId="6F498076" w14:textId="77777777" w:rsidR="004F4668" w:rsidRPr="004C4BCB" w:rsidRDefault="004F4668" w:rsidP="002E18C4">
      <w:pPr>
        <w:rPr>
          <w:b/>
          <w:u w:val="single"/>
        </w:rPr>
      </w:pPr>
    </w:p>
    <w:sectPr w:rsidR="004F4668" w:rsidRPr="004C4BC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FDBA" w14:textId="77777777" w:rsidR="007E7B5C" w:rsidRDefault="007E7B5C" w:rsidP="00AE578E">
      <w:pPr>
        <w:spacing w:after="0" w:line="240" w:lineRule="auto"/>
      </w:pPr>
      <w:r>
        <w:separator/>
      </w:r>
    </w:p>
  </w:endnote>
  <w:endnote w:type="continuationSeparator" w:id="0">
    <w:p w14:paraId="7105416C" w14:textId="77777777" w:rsidR="007E7B5C" w:rsidRDefault="007E7B5C" w:rsidP="00AE5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4E62" w14:textId="4A815D28" w:rsidR="00AE578E" w:rsidRPr="00AE578E" w:rsidRDefault="00AE578E" w:rsidP="00AE578E">
    <w:pPr>
      <w:pStyle w:val="Pieddepage"/>
      <w:pBdr>
        <w:top w:val="single" w:sz="4" w:space="1" w:color="auto"/>
      </w:pBdr>
      <w:rPr>
        <w:i/>
        <w:sz w:val="18"/>
      </w:rPr>
    </w:pPr>
    <w:r w:rsidRPr="00AE578E">
      <w:rPr>
        <w:i/>
        <w:sz w:val="18"/>
      </w:rPr>
      <w:t xml:space="preserve">Ref :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FILENAME   \* MERGEFORMAT </w:instrText>
    </w:r>
    <w:r w:rsidRPr="00AE578E">
      <w:rPr>
        <w:i/>
        <w:sz w:val="18"/>
      </w:rPr>
      <w:fldChar w:fldCharType="separate"/>
    </w:r>
    <w:r w:rsidR="00D80559">
      <w:rPr>
        <w:i/>
        <w:noProof/>
        <w:sz w:val="18"/>
      </w:rPr>
      <w:t>Sujet_TP_Validation_VLAN.docx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mis à jour le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SAVEDATE  \@ "dd/MM/yyyy HH:mm"  \* MERGEFORMAT </w:instrText>
    </w:r>
    <w:r w:rsidRPr="00AE578E">
      <w:rPr>
        <w:i/>
        <w:sz w:val="18"/>
      </w:rPr>
      <w:fldChar w:fldCharType="separate"/>
    </w:r>
    <w:ins w:id="15" w:author="VINCENT ROBERT" w:date="2021-10-19T09:48:00Z">
      <w:r w:rsidR="00385202">
        <w:rPr>
          <w:i/>
          <w:noProof/>
          <w:sz w:val="18"/>
        </w:rPr>
        <w:t>19/10/2021 09:29</w:t>
      </w:r>
    </w:ins>
    <w:del w:id="16" w:author="VINCENT ROBERT" w:date="2021-10-19T09:29:00Z">
      <w:r w:rsidR="00993F3A" w:rsidDel="004E540E">
        <w:rPr>
          <w:i/>
          <w:noProof/>
          <w:sz w:val="18"/>
        </w:rPr>
        <w:delText>14/10/2021 11:29</w:delText>
      </w:r>
    </w:del>
    <w:r w:rsidRPr="00AE578E">
      <w:rPr>
        <w:i/>
        <w:sz w:val="18"/>
      </w:rPr>
      <w:fldChar w:fldCharType="end"/>
    </w:r>
    <w:r w:rsidRPr="00AE578E">
      <w:rPr>
        <w:i/>
        <w:sz w:val="18"/>
      </w:rPr>
      <w:t xml:space="preserve"> par Vincent ROBERT</w:t>
    </w:r>
    <w:r w:rsidRPr="00AE578E">
      <w:rPr>
        <w:i/>
        <w:sz w:val="18"/>
      </w:rPr>
      <w:tab/>
      <w:t xml:space="preserve">Page 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>PAGE   \* MERGEFORMAT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  <w:r w:rsidRPr="00AE578E">
      <w:rPr>
        <w:i/>
        <w:sz w:val="18"/>
      </w:rPr>
      <w:t>/</w:t>
    </w:r>
    <w:r w:rsidRPr="00AE578E">
      <w:rPr>
        <w:i/>
        <w:sz w:val="18"/>
      </w:rPr>
      <w:fldChar w:fldCharType="begin"/>
    </w:r>
    <w:r w:rsidRPr="00AE578E">
      <w:rPr>
        <w:i/>
        <w:sz w:val="18"/>
      </w:rPr>
      <w:instrText xml:space="preserve"> NUMPAGES   \* MERGEFORMAT </w:instrText>
    </w:r>
    <w:r w:rsidRPr="00AE578E">
      <w:rPr>
        <w:i/>
        <w:sz w:val="18"/>
      </w:rPr>
      <w:fldChar w:fldCharType="separate"/>
    </w:r>
    <w:r w:rsidR="001927EE">
      <w:rPr>
        <w:i/>
        <w:noProof/>
        <w:sz w:val="18"/>
      </w:rPr>
      <w:t>1</w:t>
    </w:r>
    <w:r w:rsidRPr="00AE578E">
      <w:rPr>
        <w:i/>
        <w:sz w:val="18"/>
      </w:rPr>
      <w:fldChar w:fldCharType="end"/>
    </w:r>
  </w:p>
  <w:p w14:paraId="3DB9E955" w14:textId="77777777" w:rsidR="00AE578E" w:rsidRDefault="00AE57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A22F0" w14:textId="77777777" w:rsidR="007E7B5C" w:rsidRDefault="007E7B5C" w:rsidP="00AE578E">
      <w:pPr>
        <w:spacing w:after="0" w:line="240" w:lineRule="auto"/>
      </w:pPr>
      <w:r>
        <w:separator/>
      </w:r>
    </w:p>
  </w:footnote>
  <w:footnote w:type="continuationSeparator" w:id="0">
    <w:p w14:paraId="033059EE" w14:textId="77777777" w:rsidR="007E7B5C" w:rsidRDefault="007E7B5C" w:rsidP="00AE5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7E5FF" w14:textId="77777777" w:rsidR="00AE578E" w:rsidRPr="00AE578E" w:rsidRDefault="00AE578E" w:rsidP="00AE578E">
    <w:pPr>
      <w:pStyle w:val="En-tte"/>
      <w:pBdr>
        <w:bottom w:val="single" w:sz="4" w:space="1" w:color="auto"/>
      </w:pBdr>
      <w:rPr>
        <w:i/>
        <w:sz w:val="18"/>
      </w:rPr>
    </w:pPr>
    <w:r w:rsidRPr="00AE578E">
      <w:rPr>
        <w:i/>
        <w:sz w:val="18"/>
      </w:rPr>
      <w:t>BTS SN-IR</w:t>
    </w:r>
    <w:r w:rsidRPr="00AE578E">
      <w:rPr>
        <w:i/>
        <w:sz w:val="18"/>
      </w:rPr>
      <w:ptab w:relativeTo="margin" w:alignment="center" w:leader="none"/>
    </w:r>
    <w:r w:rsidR="00B27888">
      <w:rPr>
        <w:i/>
        <w:sz w:val="18"/>
      </w:rPr>
      <w:t>RESEAUX</w:t>
    </w:r>
    <w:r w:rsidRPr="00AE578E">
      <w:rPr>
        <w:i/>
        <w:sz w:val="18"/>
      </w:rPr>
      <w:ptab w:relativeTo="margin" w:alignment="right" w:leader="none"/>
    </w:r>
    <w:r w:rsidRPr="00AE578E">
      <w:rPr>
        <w:i/>
        <w:sz w:val="18"/>
      </w:rPr>
      <w:t>Lycée Charles de Foucauld - Nancy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0631C"/>
    <w:multiLevelType w:val="hybridMultilevel"/>
    <w:tmpl w:val="D1A8A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97D56"/>
    <w:multiLevelType w:val="hybridMultilevel"/>
    <w:tmpl w:val="567088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VINCENT ROBERT">
    <w15:presenceInfo w15:providerId="None" w15:userId="VINCENT ROBE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888"/>
    <w:rsid w:val="00005B72"/>
    <w:rsid w:val="0008396E"/>
    <w:rsid w:val="001350DD"/>
    <w:rsid w:val="00167A9D"/>
    <w:rsid w:val="001927EE"/>
    <w:rsid w:val="001D4FD7"/>
    <w:rsid w:val="00260F4C"/>
    <w:rsid w:val="002733E9"/>
    <w:rsid w:val="002975C7"/>
    <w:rsid w:val="002D7B3C"/>
    <w:rsid w:val="002E18C4"/>
    <w:rsid w:val="0031610F"/>
    <w:rsid w:val="0034101E"/>
    <w:rsid w:val="00385202"/>
    <w:rsid w:val="00391A9C"/>
    <w:rsid w:val="004C4BCB"/>
    <w:rsid w:val="004D72DA"/>
    <w:rsid w:val="004E540E"/>
    <w:rsid w:val="004F4668"/>
    <w:rsid w:val="00531F75"/>
    <w:rsid w:val="00590159"/>
    <w:rsid w:val="005B4063"/>
    <w:rsid w:val="005E7FE9"/>
    <w:rsid w:val="006A01CA"/>
    <w:rsid w:val="00755BA5"/>
    <w:rsid w:val="007C6865"/>
    <w:rsid w:val="007E2C75"/>
    <w:rsid w:val="007E7B5C"/>
    <w:rsid w:val="008B5721"/>
    <w:rsid w:val="008D0732"/>
    <w:rsid w:val="008D33C6"/>
    <w:rsid w:val="00901E3C"/>
    <w:rsid w:val="00976A25"/>
    <w:rsid w:val="00993F3A"/>
    <w:rsid w:val="009E5A11"/>
    <w:rsid w:val="00A103A6"/>
    <w:rsid w:val="00A413E3"/>
    <w:rsid w:val="00A75490"/>
    <w:rsid w:val="00A87D65"/>
    <w:rsid w:val="00AE578E"/>
    <w:rsid w:val="00B27888"/>
    <w:rsid w:val="00B754BC"/>
    <w:rsid w:val="00B86661"/>
    <w:rsid w:val="00CA6A02"/>
    <w:rsid w:val="00D80559"/>
    <w:rsid w:val="00E63038"/>
    <w:rsid w:val="00E9038A"/>
    <w:rsid w:val="00F17D60"/>
    <w:rsid w:val="00FC5D39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1788D"/>
  <w15:chartTrackingRefBased/>
  <w15:docId w15:val="{6A7CE5EC-36F2-4F64-A195-715F8B68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578E"/>
  </w:style>
  <w:style w:type="paragraph" w:styleId="Pieddepage">
    <w:name w:val="footer"/>
    <w:basedOn w:val="Normal"/>
    <w:link w:val="PieddepageCar"/>
    <w:uiPriority w:val="99"/>
    <w:unhideWhenUsed/>
    <w:rsid w:val="00AE57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578E"/>
  </w:style>
  <w:style w:type="table" w:styleId="Grilledutableau">
    <w:name w:val="Table Grid"/>
    <w:basedOn w:val="TableauNormal"/>
    <w:uiPriority w:val="39"/>
    <w:rsid w:val="004D7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4BCB"/>
    <w:pPr>
      <w:ind w:left="720"/>
      <w:contextualSpacing/>
    </w:pPr>
  </w:style>
  <w:style w:type="table" w:styleId="TableauGrille4">
    <w:name w:val="Grid Table 4"/>
    <w:basedOn w:val="TableauNormal"/>
    <w:uiPriority w:val="49"/>
    <w:rsid w:val="005E7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D80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0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ROBERT</dc:creator>
  <cp:keywords/>
  <dc:description/>
  <cp:lastModifiedBy>VINCENT ROBERT</cp:lastModifiedBy>
  <cp:revision>33</cp:revision>
  <cp:lastPrinted>2017-10-06T09:16:00Z</cp:lastPrinted>
  <dcterms:created xsi:type="dcterms:W3CDTF">2017-10-03T17:36:00Z</dcterms:created>
  <dcterms:modified xsi:type="dcterms:W3CDTF">2021-10-19T07:49:00Z</dcterms:modified>
</cp:coreProperties>
</file>