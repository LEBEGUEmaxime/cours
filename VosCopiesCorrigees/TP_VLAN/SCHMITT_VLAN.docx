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F8BC" w14:textId="75CB5436" w:rsidR="001350DD" w:rsidRPr="005B4063" w:rsidRDefault="00BA12A2" w:rsidP="005B4063">
      <w:pPr>
        <w:jc w:val="center"/>
        <w:rPr>
          <w:b/>
        </w:rPr>
      </w:pPr>
      <w:ins w:id="0" w:author="VINCENT ROBERT" w:date="2021-10-19T10:11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146A86D8" wp14:editId="499D39F0">
                  <wp:simplePos x="0" y="0"/>
                  <wp:positionH relativeFrom="column">
                    <wp:posOffset>-469957</wp:posOffset>
                  </wp:positionH>
                  <wp:positionV relativeFrom="paragraph">
                    <wp:posOffset>-677545</wp:posOffset>
                  </wp:positionV>
                  <wp:extent cx="1080654" cy="512618"/>
                  <wp:effectExtent l="0" t="0" r="24765" b="2095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80654" cy="5126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E307D2" w14:textId="4B9A16BE" w:rsidR="00BA12A2" w:rsidRDefault="00BA12A2">
                              <w:ins w:id="1" w:author="VINCENT ROBERT" w:date="2021-10-19T10:11:00Z">
                                <w:r>
                                  <w:t>18/20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46A86D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7pt;margin-top:-53.35pt;width:85.1pt;height:4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" fillcolor="white [3201]" strokeweight=".5pt">
                  <v:textbox>
                    <w:txbxContent>
                      <w:p w14:paraId="1EE307D2" w14:textId="4B9A16BE" w:rsidR="00BA12A2" w:rsidRDefault="00BA12A2">
                        <w:ins w:id="2" w:author="VINCENT ROBERT" w:date="2021-10-19T10:11:00Z">
                          <w:r>
                            <w:t>18/20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 xml:space="preserve">TP </w:t>
      </w:r>
      <w:proofErr w:type="gramStart"/>
      <w:r w:rsidR="00B27888" w:rsidRPr="005B4063">
        <w:rPr>
          <w:b/>
        </w:rPr>
        <w:t>de  validation</w:t>
      </w:r>
      <w:proofErr w:type="gramEnd"/>
      <w:r w:rsidR="00B27888" w:rsidRPr="005B4063">
        <w:rPr>
          <w:b/>
        </w:rPr>
        <w:t xml:space="preserve"> de connaissance sur la mise en œuvre des VLANs</w:t>
      </w:r>
    </w:p>
    <w:p w14:paraId="10A4FE85" w14:textId="77777777" w:rsidR="00B27888" w:rsidRDefault="00B27888"/>
    <w:p w14:paraId="24C4ECF7" w14:textId="77777777" w:rsidR="00B27888" w:rsidRDefault="00B27888">
      <w:r>
        <w:rPr>
          <w:noProof/>
          <w:lang w:eastAsia="fr-FR"/>
        </w:rPr>
        <w:drawing>
          <wp:inline distT="0" distB="0" distL="0" distR="0" wp14:anchorId="52F7F403" wp14:editId="0D58EB8A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455871C1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C37F7F" w14:textId="77777777" w:rsidR="00531F75" w:rsidRDefault="00531F75">
            <w:r>
              <w:t>Périphérique</w:t>
            </w:r>
          </w:p>
          <w:p w14:paraId="33FEF4B8" w14:textId="77777777" w:rsidR="00531F75" w:rsidRDefault="00531F75">
            <w:r>
              <w:t>(</w:t>
            </w:r>
            <w:proofErr w:type="gramStart"/>
            <w:r>
              <w:t>nom</w:t>
            </w:r>
            <w:proofErr w:type="gramEnd"/>
            <w:r>
              <w:t xml:space="preserve"> d’hôte)</w:t>
            </w:r>
          </w:p>
        </w:tc>
        <w:tc>
          <w:tcPr>
            <w:tcW w:w="1812" w:type="dxa"/>
          </w:tcPr>
          <w:p w14:paraId="56FEF88E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0E9244E4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1C69A87C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1C7165BB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5DB59BD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D10C324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371B279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27CB0B99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14:paraId="3388BF74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0259AF0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28DA88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2858DB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75E5838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00F4A8B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44F85A8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06B4D64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3A9ABBF9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F862B9C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0943FC35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02F2C89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7CCC4ED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44F9B4D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04612D85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2A1792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32D72D4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3F00210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298BE56C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6ED304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44329405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F1BFD31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0FCD0B4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483691C3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7082C00D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30EA73C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2C663DDF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3655AE2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425C6C7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EBACFD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0FC3B86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2853C46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7B1400D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96051D3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2F30063D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606C0BEE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2C128506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D860FA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50C3A05A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97028C4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6ED8D51F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F74F20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1475185C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B344EE5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11312593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EB6B97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118B8A5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31465F6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73C6D6AB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E265FAC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257B34F2" w14:textId="77777777" w:rsidR="004D72DA" w:rsidRDefault="004D72DA"/>
    <w:p w14:paraId="02AAF8C4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6F308B0A" w14:textId="77777777" w:rsidTr="004D72DA">
        <w:tc>
          <w:tcPr>
            <w:tcW w:w="1555" w:type="dxa"/>
          </w:tcPr>
          <w:p w14:paraId="74162A4D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1161C789" w14:textId="77777777" w:rsidR="004D72DA" w:rsidRDefault="004D72DA" w:rsidP="004D72DA">
            <w:r>
              <w:t>Professeurs</w:t>
            </w:r>
          </w:p>
        </w:tc>
      </w:tr>
      <w:tr w:rsidR="004D72DA" w14:paraId="5807DF8C" w14:textId="77777777" w:rsidTr="004D72DA">
        <w:tc>
          <w:tcPr>
            <w:tcW w:w="1555" w:type="dxa"/>
          </w:tcPr>
          <w:p w14:paraId="3452E848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6BA5F07D" w14:textId="77777777" w:rsidR="004D72DA" w:rsidRDefault="004D72DA">
            <w:r>
              <w:t>Etudiants</w:t>
            </w:r>
          </w:p>
        </w:tc>
      </w:tr>
      <w:tr w:rsidR="004D72DA" w14:paraId="165CE0CE" w14:textId="77777777" w:rsidTr="004D72DA">
        <w:tc>
          <w:tcPr>
            <w:tcW w:w="1555" w:type="dxa"/>
          </w:tcPr>
          <w:p w14:paraId="4117ECAE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4DDF9B7D" w14:textId="77777777" w:rsidR="004D72DA" w:rsidRDefault="004D72DA">
            <w:r>
              <w:t>Invites</w:t>
            </w:r>
          </w:p>
        </w:tc>
      </w:tr>
      <w:tr w:rsidR="004D72DA" w14:paraId="61594785" w14:textId="77777777" w:rsidTr="004D72DA">
        <w:tc>
          <w:tcPr>
            <w:tcW w:w="1555" w:type="dxa"/>
          </w:tcPr>
          <w:p w14:paraId="042902E0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345FFC28" w14:textId="77777777" w:rsidR="004D72DA" w:rsidRDefault="005E7FE9">
            <w:r>
              <w:t>Administration</w:t>
            </w:r>
          </w:p>
        </w:tc>
      </w:tr>
    </w:tbl>
    <w:p w14:paraId="3919B3FA" w14:textId="77777777" w:rsidR="004D72DA" w:rsidRDefault="004D72DA"/>
    <w:p w14:paraId="2A1A3E8F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0E410A0F" w14:textId="77777777" w:rsidTr="004D72DA">
        <w:tc>
          <w:tcPr>
            <w:tcW w:w="3020" w:type="dxa"/>
          </w:tcPr>
          <w:p w14:paraId="4BDECB64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3D2D9432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189B05FA" w14:textId="77777777" w:rsidR="004D72DA" w:rsidRDefault="004D72DA">
            <w:r>
              <w:t>Réseau</w:t>
            </w:r>
          </w:p>
        </w:tc>
      </w:tr>
      <w:tr w:rsidR="004D72DA" w14:paraId="31C8872E" w14:textId="77777777" w:rsidTr="004D72DA">
        <w:tc>
          <w:tcPr>
            <w:tcW w:w="3020" w:type="dxa"/>
          </w:tcPr>
          <w:p w14:paraId="702BAACD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56447401" w14:textId="77777777" w:rsidR="004D72DA" w:rsidRDefault="004D72DA" w:rsidP="005E7FE9">
            <w:r>
              <w:t>Agrégations 802.1q (</w:t>
            </w:r>
            <w:proofErr w:type="gramStart"/>
            <w:r>
              <w:t xml:space="preserve">TRUNK)   </w:t>
            </w:r>
            <w:proofErr w:type="gramEnd"/>
            <w:r>
              <w:t xml:space="preserve">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1B233C2F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1AA64B35" w14:textId="77777777" w:rsidTr="004D72DA">
        <w:tc>
          <w:tcPr>
            <w:tcW w:w="3020" w:type="dxa"/>
          </w:tcPr>
          <w:p w14:paraId="74F6BAB6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3865D180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3522FF3B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67C17A32" w14:textId="77777777" w:rsidTr="004D72DA">
        <w:tc>
          <w:tcPr>
            <w:tcW w:w="3020" w:type="dxa"/>
          </w:tcPr>
          <w:p w14:paraId="78A002BF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2D965911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7BE3A86E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50C6D751" w14:textId="77777777" w:rsidTr="004D72DA">
        <w:tc>
          <w:tcPr>
            <w:tcW w:w="3020" w:type="dxa"/>
          </w:tcPr>
          <w:p w14:paraId="0479C249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4E1F1022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18BAC93D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773F1411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49F1C19E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A9DA489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6CBE0950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1783155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B0959AE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0C22CD9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343F42FF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79F9F305" w14:textId="433EA31C" w:rsidR="00A75490" w:rsidRDefault="00D512C2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Hostname</w:t>
      </w:r>
      <w:proofErr w:type="spellEnd"/>
      <w:r>
        <w:t xml:space="preserve"> S1 ; </w:t>
      </w:r>
      <w:proofErr w:type="spellStart"/>
      <w:r>
        <w:t>Hostname</w:t>
      </w:r>
      <w:proofErr w:type="spellEnd"/>
      <w:r>
        <w:t xml:space="preserve"> S2 ; </w:t>
      </w:r>
      <w:proofErr w:type="spellStart"/>
      <w:r>
        <w:t>Hostname</w:t>
      </w:r>
      <w:proofErr w:type="spellEnd"/>
      <w:r>
        <w:t xml:space="preserve"> S3</w:t>
      </w:r>
    </w:p>
    <w:p w14:paraId="04ED0FFA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</w:t>
      </w:r>
      <w:proofErr w:type="gramStart"/>
      <w:r w:rsidR="00FC5D39" w:rsidRPr="00FC5D39">
        <w:rPr>
          <w:i/>
          <w:sz w:val="18"/>
        </w:rPr>
        <w:t>indiquez</w:t>
      </w:r>
      <w:proofErr w:type="gramEnd"/>
      <w:r w:rsidR="00FC5D39" w:rsidRPr="00FC5D39">
        <w:rPr>
          <w:i/>
          <w:sz w:val="18"/>
        </w:rPr>
        <w:t xml:space="preserve"> le prompt et la commande ci-dessous)</w:t>
      </w:r>
    </w:p>
    <w:p w14:paraId="158A9D26" w14:textId="37B88603" w:rsidR="00FC5D39" w:rsidRDefault="00D512C2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01BB7E8B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pour le mode </w:t>
      </w:r>
      <w:proofErr w:type="gramStart"/>
      <w:r w:rsidRPr="004C4BCB">
        <w:rPr>
          <w:rFonts w:ascii="CIDFont+F2" w:hAnsi="CIDFont+F2" w:cs="CIDFont+F2"/>
        </w:rPr>
        <w:t>d’exécution</w:t>
      </w:r>
      <w:r w:rsidR="00FC5D39" w:rsidRPr="00FC5D39">
        <w:rPr>
          <w:i/>
          <w:sz w:val="10"/>
        </w:rPr>
        <w:t>(</w:t>
      </w:r>
      <w:proofErr w:type="gramEnd"/>
      <w:r w:rsidR="00FC5D39" w:rsidRPr="00FC5D39">
        <w:rPr>
          <w:i/>
          <w:sz w:val="10"/>
        </w:rPr>
        <w:t>indiquez le prompt et la commande ci-dessous)</w:t>
      </w:r>
    </w:p>
    <w:p w14:paraId="10F255C4" w14:textId="5EAF1541" w:rsidR="00FC5D39" w:rsidRDefault="0055361E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Enable secret </w:t>
      </w:r>
      <w:proofErr w:type="spellStart"/>
      <w:r w:rsidR="00CE0735">
        <w:t>CDFexe</w:t>
      </w:r>
      <w:proofErr w:type="spellEnd"/>
    </w:p>
    <w:p w14:paraId="3BD10DAF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proofErr w:type="spellEnd"/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</w:t>
      </w:r>
      <w:proofErr w:type="gramStart"/>
      <w:r w:rsidR="00FC5D39" w:rsidRPr="00FC5D39">
        <w:rPr>
          <w:i/>
          <w:sz w:val="8"/>
        </w:rPr>
        <w:t>indiquez</w:t>
      </w:r>
      <w:proofErr w:type="gramEnd"/>
      <w:r w:rsidR="00FC5D39" w:rsidRPr="00FC5D39">
        <w:rPr>
          <w:i/>
          <w:sz w:val="8"/>
        </w:rPr>
        <w:t xml:space="preserve"> le prompt et la commande ci-dessous)</w:t>
      </w:r>
    </w:p>
    <w:p w14:paraId="5E06B602" w14:textId="6CC1E480" w:rsidR="00FC5D39" w:rsidRDefault="0055361E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 console 0</w:t>
      </w:r>
    </w:p>
    <w:p w14:paraId="6567EEEB" w14:textId="08C3E36F" w:rsidR="0055361E" w:rsidRDefault="0055361E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Password</w:t>
      </w:r>
      <w:proofErr w:type="spellEnd"/>
      <w:r>
        <w:t xml:space="preserve"> </w:t>
      </w:r>
      <w:proofErr w:type="spellStart"/>
      <w:r w:rsidR="00CE0735">
        <w:t>CDFconsole</w:t>
      </w:r>
      <w:proofErr w:type="spellEnd"/>
    </w:p>
    <w:p w14:paraId="428156D9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proofErr w:type="spellStart"/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proofErr w:type="spellEnd"/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 xml:space="preserve">pour les connexions </w:t>
      </w:r>
      <w:proofErr w:type="spellStart"/>
      <w:r>
        <w:t>vty</w:t>
      </w:r>
      <w:proofErr w:type="spellEnd"/>
      <w:r>
        <w:t>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</w:t>
      </w:r>
      <w:proofErr w:type="gramStart"/>
      <w:r w:rsidR="00FC5D39" w:rsidRPr="00FC5D39">
        <w:rPr>
          <w:i/>
          <w:sz w:val="12"/>
        </w:rPr>
        <w:t>indiquez</w:t>
      </w:r>
      <w:proofErr w:type="gramEnd"/>
      <w:r w:rsidR="00FC5D39" w:rsidRPr="00FC5D39">
        <w:rPr>
          <w:i/>
          <w:sz w:val="12"/>
        </w:rPr>
        <w:t xml:space="preserve"> le prompt et la commande ci-dessous)</w:t>
      </w:r>
    </w:p>
    <w:p w14:paraId="76EDA0CA" w14:textId="78DF3436" w:rsidR="00FC5D39" w:rsidRDefault="00FB328B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BB383AA" w14:textId="09DA912F" w:rsidR="00FB328B" w:rsidRDefault="00FB328B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Password</w:t>
      </w:r>
      <w:proofErr w:type="spellEnd"/>
      <w:r>
        <w:t xml:space="preserve"> </w:t>
      </w:r>
      <w:proofErr w:type="spellStart"/>
      <w:r w:rsidR="00CE0735">
        <w:t>CDFvty</w:t>
      </w:r>
      <w:proofErr w:type="spellEnd"/>
    </w:p>
    <w:p w14:paraId="153E5D0C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14844BFC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3263C5FC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38AF1A4E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0B572" wp14:editId="5E4DA59D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1233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0B572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12001233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</w:t>
      </w:r>
      <w:proofErr w:type="gramStart"/>
      <w:r w:rsidRPr="004C4BCB">
        <w:t>ne  peuvent</w:t>
      </w:r>
      <w:proofErr w:type="gramEnd"/>
      <w:r w:rsidRPr="004C4BCB">
        <w:t xml:space="preserve"> pas dialoguer entre eux    </w:t>
      </w:r>
    </w:p>
    <w:p w14:paraId="3091004C" w14:textId="77777777" w:rsidR="004C4BCB" w:rsidRDefault="004C4BCB" w:rsidP="004C4BCB">
      <w:pPr>
        <w:rPr>
          <w:b/>
        </w:rPr>
      </w:pPr>
    </w:p>
    <w:p w14:paraId="45C534E8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398B8531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38818BA2" w14:textId="6095831B" w:rsidR="004C4BCB" w:rsidRPr="005F464F" w:rsidRDefault="005F464F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F464F">
        <w:rPr>
          <w:b/>
        </w:rPr>
        <w:t>Non, PC1 et PC2 ne peuvent pas communiquer. L’adresse IP n’est pas dans le même sous-réseau</w:t>
      </w:r>
      <w:r w:rsidR="00C46702">
        <w:rPr>
          <w:b/>
        </w:rPr>
        <w:t xml:space="preserve"> que PC2</w:t>
      </w:r>
      <w:r w:rsidRPr="005F464F">
        <w:rPr>
          <w:b/>
        </w:rPr>
        <w:t>.</w:t>
      </w:r>
    </w:p>
    <w:p w14:paraId="5CD68FBB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E54D685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7B68124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7F84E6DD" w14:textId="63546CA2" w:rsidR="004C4BCB" w:rsidRPr="00C46702" w:rsidRDefault="00C46702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46702">
        <w:rPr>
          <w:b/>
        </w:rPr>
        <w:t>Il faudrait changer l’adresse IP de PC1 pour qu’il soit dans le même sous-réseau que PC2.</w:t>
      </w:r>
    </w:p>
    <w:p w14:paraId="2899B39B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B8C1CF3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93F4F60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751A6" wp14:editId="5664306F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CBA1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51A6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172ECBA1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CD4D916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1C98F836" w14:textId="658A1386" w:rsidR="008B5721" w:rsidRDefault="009D0CE3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0CE3">
        <w:rPr>
          <w:b/>
        </w:rPr>
        <w:t>On connecte un PC7 au Switch 1</w:t>
      </w:r>
      <w:r>
        <w:rPr>
          <w:b/>
        </w:rPr>
        <w:t xml:space="preserve"> en utilisant un </w:t>
      </w:r>
      <w:proofErr w:type="spellStart"/>
      <w:r>
        <w:rPr>
          <w:b/>
        </w:rPr>
        <w:t>cable</w:t>
      </w:r>
      <w:proofErr w:type="spellEnd"/>
      <w:r w:rsidR="00151040">
        <w:rPr>
          <w:b/>
        </w:rPr>
        <w:t xml:space="preserve"> noir</w:t>
      </w:r>
      <w:r>
        <w:rPr>
          <w:b/>
        </w:rPr>
        <w:t xml:space="preserve">, allant de PC7 </w:t>
      </w:r>
      <w:r w:rsidR="00151040">
        <w:rPr>
          <w:b/>
        </w:rPr>
        <w:t>FA0/0</w:t>
      </w:r>
      <w:r>
        <w:rPr>
          <w:b/>
        </w:rPr>
        <w:t xml:space="preserve"> vers </w:t>
      </w:r>
      <w:r w:rsidR="00151040">
        <w:rPr>
          <w:b/>
        </w:rPr>
        <w:t>FA0/4</w:t>
      </w:r>
      <w:r>
        <w:rPr>
          <w:b/>
        </w:rPr>
        <w:t xml:space="preserve"> Console.</w:t>
      </w:r>
    </w:p>
    <w:p w14:paraId="7D1BF3A3" w14:textId="7BC9A61F" w:rsidR="00151040" w:rsidDel="00203A17" w:rsidRDefault="00151040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3" w:author="VINCENT ROBERT" w:date="2021-10-19T10:09:00Z"/>
          <w:b/>
        </w:rPr>
      </w:pPr>
      <w:del w:id="4" w:author="VINCENT ROBERT" w:date="2021-10-19T10:09:00Z">
        <w:r w:rsidDel="00203A17">
          <w:rPr>
            <w:b/>
          </w:rPr>
          <w:delText>On met une adresse IP disponible du sous-réseau de S1 pour pouvoir se connecter.</w:delText>
        </w:r>
      </w:del>
      <w:ins w:id="5" w:author="VINCENT ROBERT" w:date="2021-10-19T10:09:00Z">
        <w:r w:rsidR="00203A17">
          <w:rPr>
            <w:b/>
          </w:rPr>
          <w:t xml:space="preserve"> Ma</w:t>
        </w:r>
      </w:ins>
      <w:ins w:id="6" w:author="VINCENT ROBERT" w:date="2021-10-19T10:10:00Z">
        <w:r w:rsidR="00203A17">
          <w:rPr>
            <w:b/>
          </w:rPr>
          <w:t xml:space="preserve">l dit ! Définir une adresse IP à PC7 dans le même sous-réseau que le VLAN 65 des </w:t>
        </w:r>
        <w:proofErr w:type="spellStart"/>
        <w:r w:rsidR="00203A17">
          <w:rPr>
            <w:b/>
          </w:rPr>
          <w:t>switchs.</w:t>
        </w:r>
      </w:ins>
    </w:p>
    <w:p w14:paraId="09995837" w14:textId="5AD9F72B" w:rsidR="00151040" w:rsidRDefault="009D0CE3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Ensuite</w:t>
      </w:r>
      <w:proofErr w:type="spellEnd"/>
      <w:r>
        <w:rPr>
          <w:b/>
        </w:rPr>
        <w:t xml:space="preserve"> on va dans Desktop, Command Prompt et on utilise la commande :</w:t>
      </w:r>
    </w:p>
    <w:p w14:paraId="37D448D7" w14:textId="722DEFDB" w:rsidR="009D0CE3" w:rsidRPr="009D0CE3" w:rsidRDefault="009D0CE3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>
        <w:rPr>
          <w:b/>
        </w:rPr>
        <w:t>telnet</w:t>
      </w:r>
      <w:proofErr w:type="gramEnd"/>
      <w:r>
        <w:rPr>
          <w:b/>
        </w:rPr>
        <w:t xml:space="preserve"> 192.168.65.11</w:t>
      </w:r>
    </w:p>
    <w:p w14:paraId="3376F39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56B44F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F4092A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B4757C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AFE5257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2F813" wp14:editId="7313E45D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C79D8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F813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23FC79D8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9A9BB87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00AB20C2" w14:textId="4044AE98" w:rsidR="00AE0B5A" w:rsidRDefault="00AE0B5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D0CE3">
        <w:rPr>
          <w:b/>
        </w:rPr>
        <w:t>On connecte un PC7 au Switch 1</w:t>
      </w:r>
      <w:r>
        <w:rPr>
          <w:b/>
        </w:rPr>
        <w:t xml:space="preserve"> en utilisant un </w:t>
      </w:r>
      <w:proofErr w:type="spellStart"/>
      <w:r>
        <w:rPr>
          <w:b/>
        </w:rPr>
        <w:t>cable</w:t>
      </w:r>
      <w:proofErr w:type="spellEnd"/>
      <w:r>
        <w:rPr>
          <w:b/>
        </w:rPr>
        <w:t xml:space="preserve"> console, allant de PC7 RS232 vers S1 Console.</w:t>
      </w:r>
    </w:p>
    <w:p w14:paraId="126BDE52" w14:textId="2E314692" w:rsidR="00AE0B5A" w:rsidRDefault="00AE0B5A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</w:rPr>
        <w:t>Ensuite on va dans Desktop, Terminal</w:t>
      </w:r>
      <w:r w:rsidR="00F568F7">
        <w:rPr>
          <w:b/>
        </w:rPr>
        <w:t xml:space="preserve"> et on lance la connexion</w:t>
      </w:r>
      <w:r>
        <w:rPr>
          <w:b/>
        </w:rPr>
        <w:t>.</w:t>
      </w:r>
      <w:ins w:id="7" w:author="VINCENT ROBERT" w:date="2021-10-19T10:11:00Z">
        <w:r w:rsidR="00203A17">
          <w:rPr>
            <w:b/>
          </w:rPr>
          <w:t xml:space="preserve"> Quelle est la configuration série ?</w:t>
        </w:r>
      </w:ins>
    </w:p>
    <w:p w14:paraId="2EDEA8D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EFF94F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E01F02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B6661F4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1C8B56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BE4934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AF3CB1D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CC077" wp14:editId="18E078AA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86B04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CC077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1AC86B04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45C3DEC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646E1A0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 xml:space="preserve">Etape 6 : Sauvegarder la configuration des commutateurs puis réinitialiser le système (Bouton Power Cycle </w:t>
      </w:r>
      <w:proofErr w:type="spellStart"/>
      <w:r>
        <w:rPr>
          <w:b/>
          <w:u w:val="single"/>
        </w:rPr>
        <w:t>Devices</w:t>
      </w:r>
      <w:proofErr w:type="spellEnd"/>
      <w:r>
        <w:rPr>
          <w:b/>
          <w:u w:val="single"/>
        </w:rPr>
        <w:t>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07C64031" w14:textId="5C35DD29" w:rsidR="008B5721" w:rsidRDefault="0036346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3464">
        <w:rPr>
          <w:b/>
        </w:rPr>
        <w:t>Sur chaque switch, on fait :</w:t>
      </w:r>
    </w:p>
    <w:p w14:paraId="19725214" w14:textId="70205EEB" w:rsidR="0004463E" w:rsidRPr="0004463E" w:rsidRDefault="0004463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proofErr w:type="spellStart"/>
      <w:proofErr w:type="gramStart"/>
      <w:r w:rsidRPr="0004463E">
        <w:rPr>
          <w:b/>
          <w:bCs/>
        </w:rPr>
        <w:t>erase</w:t>
      </w:r>
      <w:proofErr w:type="spellEnd"/>
      <w:proofErr w:type="gramEnd"/>
      <w:r w:rsidRPr="0004463E">
        <w:rPr>
          <w:b/>
          <w:bCs/>
        </w:rPr>
        <w:t xml:space="preserve"> startup-config</w:t>
      </w:r>
    </w:p>
    <w:p w14:paraId="203A7AA4" w14:textId="0818F4D3" w:rsidR="00363464" w:rsidRDefault="0036346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63464">
        <w:rPr>
          <w:b/>
        </w:rPr>
        <w:t>Copy running-config startup-config</w:t>
      </w:r>
    </w:p>
    <w:p w14:paraId="4074F993" w14:textId="481C4885" w:rsidR="0004463E" w:rsidRPr="00363464" w:rsidRDefault="0004463E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proofErr w:type="spellStart"/>
      <w:proofErr w:type="gramStart"/>
      <w:r>
        <w:rPr>
          <w:b/>
        </w:rPr>
        <w:t>reload</w:t>
      </w:r>
      <w:proofErr w:type="spellEnd"/>
      <w:proofErr w:type="gramEnd"/>
    </w:p>
    <w:p w14:paraId="5B995A8F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5341A16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AD97450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3501559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24FF3F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1C6A7" wp14:editId="6BAEFE02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AF4DA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1C6A7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3EFAF4DA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04E1AA7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6F6131B0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7EBC0F8A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14:paraId="0FAD22D6" w14:textId="4A16AA32" w:rsidR="002E18C4" w:rsidRDefault="00F64EF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64EF4">
        <w:rPr>
          <w:b/>
        </w:rPr>
        <w:t>Pour restaurer la configuration initiale du switch, on fait :</w:t>
      </w:r>
    </w:p>
    <w:p w14:paraId="443328A5" w14:textId="265ABF3A" w:rsidR="00A07BDD" w:rsidRDefault="00966AA8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flash:vlan.dat</w:t>
      </w:r>
      <w:proofErr w:type="spellEnd"/>
      <w:proofErr w:type="gramEnd"/>
    </w:p>
    <w:p w14:paraId="5EB583B1" w14:textId="652E07A9" w:rsidR="001B29C8" w:rsidRDefault="001B29C8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Erase</w:t>
      </w:r>
      <w:proofErr w:type="spellEnd"/>
      <w:r>
        <w:rPr>
          <w:b/>
        </w:rPr>
        <w:t xml:space="preserve"> startup-config</w:t>
      </w:r>
    </w:p>
    <w:p w14:paraId="001E2F68" w14:textId="2AEA2751" w:rsidR="002E18C4" w:rsidRPr="001B29C8" w:rsidRDefault="001B29C8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proofErr w:type="gramStart"/>
      <w:r w:rsidRPr="001B29C8">
        <w:rPr>
          <w:b/>
        </w:rPr>
        <w:t>reload</w:t>
      </w:r>
      <w:proofErr w:type="spellEnd"/>
      <w:proofErr w:type="gramEnd"/>
    </w:p>
    <w:p w14:paraId="210D5D15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8B8C03B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2B351E2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458F24A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390FB" wp14:editId="27EDC992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CC346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390FB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029CC346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5353DAA6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3EDB7" w14:textId="77777777" w:rsidR="001B29FD" w:rsidRDefault="001B29FD" w:rsidP="00AE578E">
      <w:pPr>
        <w:spacing w:after="0" w:line="240" w:lineRule="auto"/>
      </w:pPr>
      <w:r>
        <w:separator/>
      </w:r>
    </w:p>
  </w:endnote>
  <w:endnote w:type="continuationSeparator" w:id="0">
    <w:p w14:paraId="0CAF8C29" w14:textId="77777777" w:rsidR="001B29FD" w:rsidRDefault="001B29FD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CB9BE" w14:textId="7AA77329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proofErr w:type="spellStart"/>
    <w:r w:rsidRPr="00AE578E">
      <w:rPr>
        <w:i/>
        <w:sz w:val="18"/>
      </w:rPr>
      <w:t>Ref</w:t>
    </w:r>
    <w:proofErr w:type="spellEnd"/>
    <w:r w:rsidRPr="00AE578E">
      <w:rPr>
        <w:i/>
        <w:sz w:val="18"/>
      </w:rPr>
      <w:t xml:space="preserve">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203A17">
      <w:rPr>
        <w:i/>
        <w:noProof/>
        <w:sz w:val="18"/>
      </w:rPr>
      <w:t>14/10/2021 11:13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04DE84A5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7E843" w14:textId="77777777" w:rsidR="001B29FD" w:rsidRDefault="001B29FD" w:rsidP="00AE578E">
      <w:pPr>
        <w:spacing w:after="0" w:line="240" w:lineRule="auto"/>
      </w:pPr>
      <w:r>
        <w:separator/>
      </w:r>
    </w:p>
  </w:footnote>
  <w:footnote w:type="continuationSeparator" w:id="0">
    <w:p w14:paraId="56AB2DAB" w14:textId="77777777" w:rsidR="001B29FD" w:rsidRDefault="001B29FD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3C0A8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36B3"/>
    <w:rsid w:val="00005B72"/>
    <w:rsid w:val="0004463E"/>
    <w:rsid w:val="001350DD"/>
    <w:rsid w:val="00151040"/>
    <w:rsid w:val="001927EE"/>
    <w:rsid w:val="001B29C8"/>
    <w:rsid w:val="001B29FD"/>
    <w:rsid w:val="00203A17"/>
    <w:rsid w:val="00260F4C"/>
    <w:rsid w:val="002B61BE"/>
    <w:rsid w:val="002D7B3C"/>
    <w:rsid w:val="002E18C4"/>
    <w:rsid w:val="00363464"/>
    <w:rsid w:val="00391A9C"/>
    <w:rsid w:val="004C4BCB"/>
    <w:rsid w:val="004D72DA"/>
    <w:rsid w:val="004F4668"/>
    <w:rsid w:val="00531F75"/>
    <w:rsid w:val="0055361E"/>
    <w:rsid w:val="00590159"/>
    <w:rsid w:val="005B4063"/>
    <w:rsid w:val="005E7FE9"/>
    <w:rsid w:val="005F464F"/>
    <w:rsid w:val="006A01CA"/>
    <w:rsid w:val="006C6A5A"/>
    <w:rsid w:val="006E18DE"/>
    <w:rsid w:val="00755BA5"/>
    <w:rsid w:val="007C6865"/>
    <w:rsid w:val="0081054F"/>
    <w:rsid w:val="008B5721"/>
    <w:rsid w:val="008D0732"/>
    <w:rsid w:val="008D33C6"/>
    <w:rsid w:val="00901E3C"/>
    <w:rsid w:val="00966AA8"/>
    <w:rsid w:val="009A0A7E"/>
    <w:rsid w:val="009D0CE3"/>
    <w:rsid w:val="009E5A11"/>
    <w:rsid w:val="00A07BDD"/>
    <w:rsid w:val="00A103A6"/>
    <w:rsid w:val="00A75490"/>
    <w:rsid w:val="00AE0B5A"/>
    <w:rsid w:val="00AE578E"/>
    <w:rsid w:val="00B27888"/>
    <w:rsid w:val="00B615E1"/>
    <w:rsid w:val="00B754BC"/>
    <w:rsid w:val="00BA12A2"/>
    <w:rsid w:val="00C46702"/>
    <w:rsid w:val="00CA6A02"/>
    <w:rsid w:val="00CE0735"/>
    <w:rsid w:val="00D512C2"/>
    <w:rsid w:val="00D56921"/>
    <w:rsid w:val="00D80559"/>
    <w:rsid w:val="00DF61C9"/>
    <w:rsid w:val="00E63038"/>
    <w:rsid w:val="00F17D60"/>
    <w:rsid w:val="00F23A10"/>
    <w:rsid w:val="00F568F7"/>
    <w:rsid w:val="00F64EF4"/>
    <w:rsid w:val="00FB328B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AA377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56</cp:revision>
  <cp:lastPrinted>2017-10-06T09:16:00Z</cp:lastPrinted>
  <dcterms:created xsi:type="dcterms:W3CDTF">2017-10-03T17:36:00Z</dcterms:created>
  <dcterms:modified xsi:type="dcterms:W3CDTF">2021-10-19T08:11:00Z</dcterms:modified>
</cp:coreProperties>
</file>