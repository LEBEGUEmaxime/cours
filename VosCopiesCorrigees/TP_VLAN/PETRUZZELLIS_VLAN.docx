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FA216" w14:textId="5C0B3457" w:rsidR="001350DD" w:rsidRPr="005B4063" w:rsidRDefault="00B56B3D" w:rsidP="005B4063">
      <w:pPr>
        <w:jc w:val="center"/>
        <w:rPr>
          <w:b/>
        </w:rPr>
      </w:pPr>
      <w:ins w:id="0" w:author="VINCENT ROBERT" w:date="2021-10-19T09:59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4E3C93E" wp14:editId="684A2615">
                  <wp:simplePos x="0" y="0"/>
                  <wp:positionH relativeFrom="column">
                    <wp:posOffset>-518795</wp:posOffset>
                  </wp:positionH>
                  <wp:positionV relativeFrom="paragraph">
                    <wp:posOffset>-601922</wp:posOffset>
                  </wp:positionV>
                  <wp:extent cx="1170709" cy="526472"/>
                  <wp:effectExtent l="0" t="0" r="10795" b="2603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70709" cy="52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8EB5B1" w14:textId="0C0D0656" w:rsidR="00B56B3D" w:rsidRDefault="00B56B3D">
                              <w:ins w:id="1" w:author="VINCENT ROBERT" w:date="2021-10-19T09:59:00Z">
                                <w:r>
                                  <w:t>19/20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4E3C93E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40.85pt;margin-top:-47.4pt;width:92.2pt;height:4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" fillcolor="white [3201]" strokeweight=".5pt">
                  <v:textbox>
                    <w:txbxContent>
                      <w:p w14:paraId="5C8EB5B1" w14:textId="0C0D0656" w:rsidR="00B56B3D" w:rsidRDefault="00B56B3D">
                        <w:ins w:id="2" w:author="VINCENT ROBERT" w:date="2021-10-19T09:59:00Z">
                          <w:r>
                            <w:t>19/20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>TP de  validation de connaissance sur la mise en œuvre des VLANs</w:t>
      </w:r>
    </w:p>
    <w:p w14:paraId="1BEA2419" w14:textId="77777777" w:rsidR="00B27888" w:rsidRDefault="00B27888"/>
    <w:p w14:paraId="0077A189" w14:textId="77777777" w:rsidR="00B27888" w:rsidRDefault="00B27888">
      <w:r>
        <w:rPr>
          <w:noProof/>
          <w:lang w:eastAsia="fr-FR"/>
        </w:rPr>
        <w:drawing>
          <wp:inline distT="0" distB="0" distL="0" distR="0" wp14:anchorId="5E1634B1" wp14:editId="14F042A5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21AD264E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87CBF11" w14:textId="77777777" w:rsidR="00531F75" w:rsidRDefault="00531F75">
            <w:r>
              <w:t>Périphérique</w:t>
            </w:r>
          </w:p>
          <w:p w14:paraId="34BAAECB" w14:textId="77777777" w:rsidR="00531F75" w:rsidRDefault="00531F75">
            <w:r>
              <w:t>(nom d’hôte)</w:t>
            </w:r>
          </w:p>
        </w:tc>
        <w:tc>
          <w:tcPr>
            <w:tcW w:w="1812" w:type="dxa"/>
          </w:tcPr>
          <w:p w14:paraId="78D068E3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6E54CB6E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460D200A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0092FAD3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1F07B707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A333EA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320B521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775A0A45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5448F88E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E744F02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4541034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053CF9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1200BD2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416455F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41426FF8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CCE606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3E82C52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7FE5FC0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64AC1FD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3A4D715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4800E27A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4FD490C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5C4EF28B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CF93342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5F305346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BF79EA3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458DB6D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8AD52D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099001C0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BBB976F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46AD6E77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673AFB7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1F28A2D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4FC2E7A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6134EFEE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9FC6F0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309FDB2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FA630D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25AD911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EA4BEB5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15F907B4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6E576EB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6C100011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3CDF7F31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651F4DB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CF67525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46310D25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DA9303A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2EABDE83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12841F55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71B2CE40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39F6D4D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04269D24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2D22D1D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3419A839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75761C1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4E4E1B27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574928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58671BDC" w14:textId="77777777" w:rsidR="004D72DA" w:rsidRDefault="004D72DA"/>
    <w:p w14:paraId="06A4A017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1C06E596" w14:textId="77777777" w:rsidTr="004D72DA">
        <w:tc>
          <w:tcPr>
            <w:tcW w:w="1555" w:type="dxa"/>
          </w:tcPr>
          <w:p w14:paraId="749E4BAC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77CA03F6" w14:textId="77777777" w:rsidR="004D72DA" w:rsidRDefault="004D72DA" w:rsidP="004D72DA">
            <w:r>
              <w:t>Professeurs</w:t>
            </w:r>
          </w:p>
        </w:tc>
      </w:tr>
      <w:tr w:rsidR="004D72DA" w14:paraId="185FD3CB" w14:textId="77777777" w:rsidTr="004D72DA">
        <w:tc>
          <w:tcPr>
            <w:tcW w:w="1555" w:type="dxa"/>
          </w:tcPr>
          <w:p w14:paraId="4FA270A6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25C8833F" w14:textId="77777777" w:rsidR="004D72DA" w:rsidRDefault="004D72DA">
            <w:r>
              <w:t>Etudiants</w:t>
            </w:r>
          </w:p>
        </w:tc>
      </w:tr>
      <w:tr w:rsidR="004D72DA" w14:paraId="1741AE85" w14:textId="77777777" w:rsidTr="004D72DA">
        <w:tc>
          <w:tcPr>
            <w:tcW w:w="1555" w:type="dxa"/>
          </w:tcPr>
          <w:p w14:paraId="2F4CC64C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2F602A40" w14:textId="77777777" w:rsidR="004D72DA" w:rsidRDefault="004D72DA">
            <w:r>
              <w:t>Invites</w:t>
            </w:r>
          </w:p>
        </w:tc>
      </w:tr>
      <w:tr w:rsidR="004D72DA" w14:paraId="052596AF" w14:textId="77777777" w:rsidTr="004D72DA">
        <w:tc>
          <w:tcPr>
            <w:tcW w:w="1555" w:type="dxa"/>
          </w:tcPr>
          <w:p w14:paraId="4DD0F2EA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6403E99A" w14:textId="77777777" w:rsidR="004D72DA" w:rsidRDefault="005E7FE9">
            <w:r>
              <w:t>Administration</w:t>
            </w:r>
          </w:p>
        </w:tc>
      </w:tr>
    </w:tbl>
    <w:p w14:paraId="0E1273F8" w14:textId="77777777" w:rsidR="004D72DA" w:rsidRDefault="004D72DA"/>
    <w:p w14:paraId="74F7B400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2265B5E9" w14:textId="77777777" w:rsidTr="004D72DA">
        <w:tc>
          <w:tcPr>
            <w:tcW w:w="3020" w:type="dxa"/>
          </w:tcPr>
          <w:p w14:paraId="5DC16C11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605BC2FB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3B540C39" w14:textId="77777777" w:rsidR="004D72DA" w:rsidRDefault="004D72DA">
            <w:r>
              <w:t>Réseau</w:t>
            </w:r>
          </w:p>
        </w:tc>
      </w:tr>
      <w:tr w:rsidR="004D72DA" w14:paraId="70275E98" w14:textId="77777777" w:rsidTr="004D72DA">
        <w:tc>
          <w:tcPr>
            <w:tcW w:w="3020" w:type="dxa"/>
          </w:tcPr>
          <w:p w14:paraId="33005EE6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30455A53" w14:textId="77777777" w:rsidR="004D72DA" w:rsidRDefault="004D72DA" w:rsidP="005E7FE9">
            <w:r>
              <w:t xml:space="preserve">Agrégations 802.1q (TRUNK)   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6FA6E18A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3D363F46" w14:textId="77777777" w:rsidTr="004D72DA">
        <w:tc>
          <w:tcPr>
            <w:tcW w:w="3020" w:type="dxa"/>
          </w:tcPr>
          <w:p w14:paraId="3164E9FA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0770DFEF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104B8B93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0CBFA8F6" w14:textId="77777777" w:rsidTr="004D72DA">
        <w:tc>
          <w:tcPr>
            <w:tcW w:w="3020" w:type="dxa"/>
          </w:tcPr>
          <w:p w14:paraId="65263519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05CFE3AA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135DB399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6654A45F" w14:textId="77777777" w:rsidTr="004D72DA">
        <w:tc>
          <w:tcPr>
            <w:tcW w:w="3020" w:type="dxa"/>
          </w:tcPr>
          <w:p w14:paraId="2FC19792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30E08A57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3127FE54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5832B1C4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BDAA391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DC1B2B6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AF1E36F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CAEE1C7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C1881EF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33D845E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5A0BDC1E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51383A6C" w14:textId="77777777" w:rsidR="00AA0FBC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Switch#conf t</w:t>
      </w:r>
    </w:p>
    <w:p w14:paraId="1408602A" w14:textId="36B3E540" w:rsidR="00A75490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Switch(config)#hostname S2</w:t>
      </w:r>
      <w:r w:rsidR="00803C43">
        <w:t xml:space="preserve"> (même configuration pour tout les commutateurs)</w:t>
      </w:r>
    </w:p>
    <w:p w14:paraId="205DE900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(indiquez le prompt et la commande ci-dessous)</w:t>
      </w:r>
    </w:p>
    <w:p w14:paraId="4DC07240" w14:textId="4442D51C" w:rsidR="00FC5D39" w:rsidRDefault="00AA0FBC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S2(config)#no ip domain-lookup</w:t>
      </w:r>
      <w:r w:rsidR="00803C43">
        <w:t xml:space="preserve"> (même configuration pour tout les commutateurs)</w:t>
      </w:r>
    </w:p>
    <w:p w14:paraId="6AEBE580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 »</w:t>
      </w:r>
      <w:r w:rsidRPr="004C4BCB">
        <w:rPr>
          <w:rFonts w:ascii="CIDFont+F2" w:hAnsi="CIDFont+F2" w:cs="CIDFont+F2"/>
        </w:rPr>
        <w:t xml:space="preserve"> pour le mode d’exécution</w:t>
      </w:r>
      <w:r w:rsidR="00FC5D39" w:rsidRPr="00FC5D39">
        <w:rPr>
          <w:i/>
          <w:sz w:val="10"/>
        </w:rPr>
        <w:t>(indiquez le prompt et la commande ci-dessous)</w:t>
      </w:r>
    </w:p>
    <w:p w14:paraId="76D0610C" w14:textId="5250C2CE" w:rsidR="00FC5D39" w:rsidRDefault="00AA0FBC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S2(config)#enable secret CDFexe</w:t>
      </w:r>
      <w:r w:rsidR="00803C43">
        <w:t xml:space="preserve"> (même configuration pour tout les commutateurs)</w:t>
      </w:r>
    </w:p>
    <w:p w14:paraId="33280BD0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(indiquez le prompt et la commande ci-dessous)</w:t>
      </w:r>
    </w:p>
    <w:p w14:paraId="7BF85703" w14:textId="77777777" w:rsidR="00AA0FBC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S2(config)#line console 0</w:t>
      </w:r>
    </w:p>
    <w:p w14:paraId="012F0741" w14:textId="77777777" w:rsidR="00AA0FBC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S2(config-line)#password CDFconsole</w:t>
      </w:r>
    </w:p>
    <w:p w14:paraId="0435F127" w14:textId="77777777" w:rsidR="00AA0FBC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S2(config-line)#login</w:t>
      </w:r>
    </w:p>
    <w:p w14:paraId="2259E72E" w14:textId="77007CBF" w:rsidR="00FC5D39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S2(config-line)#exit</w:t>
      </w:r>
      <w:r w:rsidR="00803C43">
        <w:t xml:space="preserve"> (même configuration pour tout les commutateurs)</w:t>
      </w:r>
    </w:p>
    <w:p w14:paraId="6E06A786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 »</w:t>
      </w:r>
      <w:r w:rsidRPr="004C4BCB">
        <w:rPr>
          <w:rFonts w:ascii="CIDFont+F2" w:hAnsi="CIDFont+F2" w:cs="CIDFont+F2"/>
        </w:rPr>
        <w:t xml:space="preserve"> </w:t>
      </w:r>
      <w:r>
        <w:t>pour les connexions vty.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(indiquez le prompt et la commande ci-dessous)</w:t>
      </w:r>
    </w:p>
    <w:p w14:paraId="66267902" w14:textId="77777777" w:rsidR="00AA0FBC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S2(config)#line vty 0 5</w:t>
      </w:r>
    </w:p>
    <w:p w14:paraId="6CFD2920" w14:textId="77777777" w:rsidR="00AA0FBC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S2(config-line)#password CDFvty</w:t>
      </w:r>
    </w:p>
    <w:p w14:paraId="1055BB64" w14:textId="33252147" w:rsidR="00FC5D39" w:rsidRDefault="00AA0FBC" w:rsidP="00AA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S2(config-line)#exi</w:t>
      </w:r>
      <w:r w:rsidR="00803C43">
        <w:t xml:space="preserve">t (même configuration pour tout les commutateurs)  </w:t>
      </w:r>
    </w:p>
    <w:p w14:paraId="44029A9C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32F21DC0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0D6C28BE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0963BA46" w14:textId="00ECCD20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96D56" wp14:editId="16245B54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7CE68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96D56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5467CE68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</w:t>
      </w:r>
      <w:r w:rsidR="00CE4D95" w:rsidRPr="004C4BCB">
        <w:t>ne peuvent</w:t>
      </w:r>
      <w:r w:rsidRPr="004C4BCB">
        <w:t xml:space="preserve"> pas dialoguer entre eux    </w:t>
      </w:r>
    </w:p>
    <w:p w14:paraId="51EDBA37" w14:textId="77777777" w:rsidR="004C4BCB" w:rsidRDefault="004C4BCB" w:rsidP="004C4BCB">
      <w:pPr>
        <w:rPr>
          <w:b/>
        </w:rPr>
      </w:pPr>
    </w:p>
    <w:p w14:paraId="280D9EF5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2D97E1B7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3CFA2F4D" w14:textId="175C3410" w:rsidR="004C4BCB" w:rsidRDefault="00F83A48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Après avoir</w:t>
      </w:r>
      <w:r w:rsidR="00CE4D95">
        <w:rPr>
          <w:b/>
          <w:u w:val="single"/>
        </w:rPr>
        <w:t xml:space="preserve"> déplac</w:t>
      </w:r>
      <w:r>
        <w:rPr>
          <w:b/>
          <w:u w:val="single"/>
        </w:rPr>
        <w:t>é</w:t>
      </w:r>
      <w:r w:rsidR="00CE4D95">
        <w:rPr>
          <w:b/>
          <w:u w:val="single"/>
        </w:rPr>
        <w:t xml:space="preserve"> le PC1 dans l’interface de S2 associée au même VLAN que PC2 (c’est-à-dire le VLAN 22), le dialogue </w:t>
      </w:r>
      <w:r>
        <w:rPr>
          <w:b/>
          <w:u w:val="single"/>
        </w:rPr>
        <w:t>n’est pas</w:t>
      </w:r>
      <w:r w:rsidR="00CE4D95">
        <w:rPr>
          <w:b/>
          <w:u w:val="single"/>
        </w:rPr>
        <w:t xml:space="preserve"> établi entre les deux </w:t>
      </w:r>
      <w:r>
        <w:rPr>
          <w:b/>
          <w:u w:val="single"/>
        </w:rPr>
        <w:t>PC’s car</w:t>
      </w:r>
      <w:r w:rsidR="00CE4D95">
        <w:rPr>
          <w:b/>
          <w:u w:val="single"/>
        </w:rPr>
        <w:t xml:space="preserve"> </w:t>
      </w:r>
      <w:r>
        <w:rPr>
          <w:b/>
          <w:u w:val="single"/>
        </w:rPr>
        <w:t xml:space="preserve">certes </w:t>
      </w:r>
      <w:r w:rsidR="00CE4D95">
        <w:rPr>
          <w:b/>
          <w:u w:val="single"/>
        </w:rPr>
        <w:t xml:space="preserve">ils feront </w:t>
      </w:r>
      <w:r>
        <w:rPr>
          <w:b/>
          <w:u w:val="single"/>
        </w:rPr>
        <w:t>partie</w:t>
      </w:r>
      <w:r w:rsidR="00CE4D95">
        <w:rPr>
          <w:b/>
          <w:u w:val="single"/>
        </w:rPr>
        <w:t xml:space="preserve"> du même VLAN</w:t>
      </w:r>
      <w:r>
        <w:rPr>
          <w:b/>
          <w:u w:val="single"/>
        </w:rPr>
        <w:t xml:space="preserve"> mais l’adresse IPv4 du PC1 n’est pas </w:t>
      </w:r>
      <w:r w:rsidR="009E067C">
        <w:rPr>
          <w:b/>
          <w:u w:val="single"/>
        </w:rPr>
        <w:t>dans le sous réseau du VLAN 22.</w:t>
      </w:r>
    </w:p>
    <w:p w14:paraId="64F574A3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7887EFC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0A7C675C" w14:textId="772C0463" w:rsidR="004C4BCB" w:rsidRDefault="009E067C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Il faut modifier l’adresse IPv4 de PC1 afin qu’elle appartienne au réseau du VLAN 22</w:t>
      </w:r>
      <w:r w:rsidR="00973445">
        <w:rPr>
          <w:b/>
          <w:u w:val="single"/>
        </w:rPr>
        <w:t>.</w:t>
      </w:r>
      <w:r>
        <w:rPr>
          <w:b/>
          <w:u w:val="single"/>
        </w:rPr>
        <w:t xml:space="preserve"> (192.168.22.0/24)</w:t>
      </w:r>
    </w:p>
    <w:p w14:paraId="6195F7C8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14F98CF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5A61F47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06C40" wp14:editId="55D598B5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9C6FD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6C40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4619C6FD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010ADE15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lastRenderedPageBreak/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18F685B3" w14:textId="39D4E277" w:rsidR="008B5721" w:rsidRDefault="002F5E77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Il faut connecter un câble cooper cross over de S1 à PC7 puis ajouter l’interface correspondante (Fa0/3) dans le VLAN 65 à partir de S1</w:t>
      </w:r>
      <w:r w:rsidR="00D16F6C">
        <w:rPr>
          <w:b/>
          <w:u w:val="single"/>
        </w:rPr>
        <w:t xml:space="preserve"> en ayant auparavant définit l’adresse du VLAN 65 (192.168.65.11/24) et en ayant mis une IPv4 au PC7 appartenant au sous réseau du VLAN 65 (192.168.65.0/24)</w:t>
      </w:r>
      <w:r w:rsidR="009C2465">
        <w:rPr>
          <w:b/>
          <w:u w:val="single"/>
        </w:rPr>
        <w:t>.</w:t>
      </w:r>
    </w:p>
    <w:p w14:paraId="3700B417" w14:textId="5BA32D6B" w:rsidR="009C2465" w:rsidRDefault="009C2465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Puis après mettre la commande : telnet 192.168.65.11 afin d’accéder à la connexion telnet.</w:t>
      </w:r>
    </w:p>
    <w:p w14:paraId="4473F51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F8EB9F4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1809D29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E19E75E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2CDC0D7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04033" wp14:editId="67BBECAC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B5C0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04033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4F75B5C0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A6BBAB7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57CD7060" w14:textId="447C4D3C" w:rsidR="000F6B87" w:rsidRDefault="00A4034E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Il faut juste connecter un câble console de PC7 à S1 afin d’avoir une liaison série.</w:t>
      </w:r>
      <w:ins w:id="3" w:author="VINCENT ROBERT" w:date="2021-10-19T09:58:00Z">
        <w:r w:rsidR="00B56B3D">
          <w:rPr>
            <w:b/>
            <w:u w:val="single"/>
          </w:rPr>
          <w:t xml:space="preserve"> Quelle est la configuration du port série ?</w:t>
        </w:r>
      </w:ins>
    </w:p>
    <w:p w14:paraId="2AB2BD00" w14:textId="77777777" w:rsidR="000F6B87" w:rsidRDefault="000F6B87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2C5D3C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A5A4678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44E46E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A02050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A88790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096AE19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FA1B84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35DF9" wp14:editId="77E8EAFA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B92D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35DF9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7E1BB92D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A27EC7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8A760B2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>Etape 6 : Sauvegarder la configuration des commutateurs puis réinitialiser le système (Bouton Power Cycle Devices)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68354528" w14:textId="78B4BD80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8D6D12F" w14:textId="51C11C47" w:rsidR="00854D3A" w:rsidRDefault="00854D3A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S1#</w:t>
      </w:r>
      <w:r w:rsidR="004B792A">
        <w:rPr>
          <w:b/>
          <w:u w:val="single"/>
        </w:rPr>
        <w:t>write</w:t>
      </w:r>
    </w:p>
    <w:p w14:paraId="7866B5B1" w14:textId="5ABE5DFB" w:rsidR="00FF635A" w:rsidRDefault="00FF635A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S2#write</w:t>
      </w:r>
    </w:p>
    <w:p w14:paraId="542857D9" w14:textId="1E1D3AA6" w:rsidR="00FF635A" w:rsidRDefault="00FF635A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S3#write</w:t>
      </w:r>
    </w:p>
    <w:p w14:paraId="5EAB0E1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34833D0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3F899E3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33485CF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0FE491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645D61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B6AA3" wp14:editId="2886C5C2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F3E1B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B6AA3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617F3E1B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5033CE35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6E7A9F84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71468A1B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3A2D1117" w14:textId="0F94BDE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8460C73" w14:textId="7C72D37C" w:rsidR="00A23774" w:rsidRDefault="00A2377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S3# </w:t>
      </w:r>
      <w:r w:rsidR="00BB49B9">
        <w:rPr>
          <w:b/>
          <w:u w:val="single"/>
        </w:rPr>
        <w:t xml:space="preserve">delete </w:t>
      </w:r>
      <w:r w:rsidR="003B2ACE">
        <w:rPr>
          <w:b/>
          <w:u w:val="single"/>
        </w:rPr>
        <w:t>flash:vlan.dat</w:t>
      </w:r>
    </w:p>
    <w:p w14:paraId="03E13972" w14:textId="01B44976" w:rsidR="00BB49B9" w:rsidRDefault="00BB49B9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Delete filename [</w:t>
      </w:r>
      <w:r w:rsidR="003B2ACE">
        <w:rPr>
          <w:b/>
          <w:u w:val="single"/>
        </w:rPr>
        <w:t>flvlan.dat</w:t>
      </w:r>
      <w:r>
        <w:rPr>
          <w:b/>
          <w:u w:val="single"/>
        </w:rPr>
        <w:t>] ?</w:t>
      </w:r>
    </w:p>
    <w:p w14:paraId="3737A846" w14:textId="627D9AC4" w:rsidR="00BB49B9" w:rsidRDefault="00BB49B9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Delete flash</w:t>
      </w:r>
      <w:r w:rsidR="003B2ACE">
        <w:rPr>
          <w:b/>
          <w:u w:val="single"/>
        </w:rPr>
        <w:t> :</w:t>
      </w:r>
      <w:r>
        <w:rPr>
          <w:b/>
          <w:u w:val="single"/>
        </w:rPr>
        <w:t>/</w:t>
      </w:r>
      <w:r w:rsidR="003B2ACE">
        <w:rPr>
          <w:b/>
          <w:u w:val="single"/>
        </w:rPr>
        <w:t>y</w:t>
      </w:r>
      <w:r>
        <w:rPr>
          <w:b/>
          <w:u w:val="single"/>
        </w:rPr>
        <w:t xml:space="preserve"> ? </w:t>
      </w:r>
      <w:r w:rsidR="003B2ACE">
        <w:rPr>
          <w:b/>
          <w:u w:val="single"/>
        </w:rPr>
        <w:t>[</w:t>
      </w:r>
      <w:r>
        <w:rPr>
          <w:b/>
          <w:u w:val="single"/>
        </w:rPr>
        <w:t>confirm</w:t>
      </w:r>
      <w:r w:rsidR="003B2ACE">
        <w:rPr>
          <w:b/>
          <w:u w:val="single"/>
        </w:rPr>
        <w:t>]</w:t>
      </w:r>
    </w:p>
    <w:p w14:paraId="42D8DCAD" w14:textId="6C33D672" w:rsidR="00BB49B9" w:rsidRDefault="00BB49B9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S3# reload</w:t>
      </w:r>
      <w:r w:rsidR="0004691D">
        <w:rPr>
          <w:b/>
          <w:u w:val="single"/>
        </w:rPr>
        <w:t xml:space="preserve"> (pas forcément obligatoire)</w:t>
      </w:r>
    </w:p>
    <w:p w14:paraId="5AB02A5E" w14:textId="0C51F66A" w:rsidR="003B2ACE" w:rsidRDefault="00DC371C" w:rsidP="003B2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S3# erase startup-config</w:t>
      </w:r>
    </w:p>
    <w:p w14:paraId="33563729" w14:textId="11F2CB10" w:rsidR="003B2ACE" w:rsidRDefault="003B2ACE" w:rsidP="003B2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S3# reload</w:t>
      </w:r>
    </w:p>
    <w:p w14:paraId="2A64EDCB" w14:textId="71E01D40" w:rsidR="00F25A65" w:rsidRDefault="00F25A65" w:rsidP="003B2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Switch&gt;</w:t>
      </w:r>
    </w:p>
    <w:p w14:paraId="08E56004" w14:textId="77777777" w:rsidR="003B2ACE" w:rsidRDefault="003B2ACE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DF56CC1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B5A1A4D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AAFF548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B61A7FE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C769723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D7572" wp14:editId="7D6F8BAC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288C2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D7572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357288C2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C90E7B6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FE38F" w14:textId="77777777" w:rsidR="00146051" w:rsidRDefault="00146051" w:rsidP="00AE578E">
      <w:pPr>
        <w:spacing w:after="0" w:line="240" w:lineRule="auto"/>
      </w:pPr>
      <w:r>
        <w:separator/>
      </w:r>
    </w:p>
  </w:endnote>
  <w:endnote w:type="continuationSeparator" w:id="0">
    <w:p w14:paraId="590FF6A9" w14:textId="77777777" w:rsidR="00146051" w:rsidRDefault="00146051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E91DE" w14:textId="26C36E97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r w:rsidRPr="00AE578E">
      <w:rPr>
        <w:i/>
        <w:sz w:val="18"/>
      </w:rPr>
      <w:t xml:space="preserve">Ref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B56B3D">
      <w:rPr>
        <w:i/>
        <w:noProof/>
        <w:sz w:val="18"/>
      </w:rPr>
      <w:t>14/10/2021 11:30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438EBA41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E848C" w14:textId="77777777" w:rsidR="00146051" w:rsidRDefault="00146051" w:rsidP="00AE578E">
      <w:pPr>
        <w:spacing w:after="0" w:line="240" w:lineRule="auto"/>
      </w:pPr>
      <w:r>
        <w:separator/>
      </w:r>
    </w:p>
  </w:footnote>
  <w:footnote w:type="continuationSeparator" w:id="0">
    <w:p w14:paraId="051289DC" w14:textId="77777777" w:rsidR="00146051" w:rsidRDefault="00146051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8126A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04691D"/>
    <w:rsid w:val="000F6B87"/>
    <w:rsid w:val="001350DD"/>
    <w:rsid w:val="00146051"/>
    <w:rsid w:val="001927EE"/>
    <w:rsid w:val="00260F4C"/>
    <w:rsid w:val="002D7B3C"/>
    <w:rsid w:val="002E18C4"/>
    <w:rsid w:val="002F5E77"/>
    <w:rsid w:val="00391A9C"/>
    <w:rsid w:val="003B2ACE"/>
    <w:rsid w:val="00431A4B"/>
    <w:rsid w:val="004B1667"/>
    <w:rsid w:val="004B792A"/>
    <w:rsid w:val="004C4BCB"/>
    <w:rsid w:val="004D72DA"/>
    <w:rsid w:val="004F4668"/>
    <w:rsid w:val="00531F75"/>
    <w:rsid w:val="0057310B"/>
    <w:rsid w:val="00590159"/>
    <w:rsid w:val="005B4063"/>
    <w:rsid w:val="005E7FE9"/>
    <w:rsid w:val="006A01CA"/>
    <w:rsid w:val="00755BA5"/>
    <w:rsid w:val="007C6865"/>
    <w:rsid w:val="00803C43"/>
    <w:rsid w:val="008472BC"/>
    <w:rsid w:val="00854D3A"/>
    <w:rsid w:val="00893A2A"/>
    <w:rsid w:val="008B5721"/>
    <w:rsid w:val="008D0732"/>
    <w:rsid w:val="008D33C6"/>
    <w:rsid w:val="00901E3C"/>
    <w:rsid w:val="00973445"/>
    <w:rsid w:val="009C2465"/>
    <w:rsid w:val="009E067C"/>
    <w:rsid w:val="009E5A11"/>
    <w:rsid w:val="00A103A6"/>
    <w:rsid w:val="00A23774"/>
    <w:rsid w:val="00A4034E"/>
    <w:rsid w:val="00A75490"/>
    <w:rsid w:val="00AA0FBC"/>
    <w:rsid w:val="00AE578E"/>
    <w:rsid w:val="00B27888"/>
    <w:rsid w:val="00B56B3D"/>
    <w:rsid w:val="00B754BC"/>
    <w:rsid w:val="00BB49B9"/>
    <w:rsid w:val="00CA6A02"/>
    <w:rsid w:val="00CE4D95"/>
    <w:rsid w:val="00D16F6C"/>
    <w:rsid w:val="00D80559"/>
    <w:rsid w:val="00DC371C"/>
    <w:rsid w:val="00E63038"/>
    <w:rsid w:val="00EA3805"/>
    <w:rsid w:val="00F17D60"/>
    <w:rsid w:val="00F25A65"/>
    <w:rsid w:val="00F32FE8"/>
    <w:rsid w:val="00F424FE"/>
    <w:rsid w:val="00F83A48"/>
    <w:rsid w:val="00FC5D39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CD97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75</cp:revision>
  <cp:lastPrinted>2017-10-06T09:16:00Z</cp:lastPrinted>
  <dcterms:created xsi:type="dcterms:W3CDTF">2021-10-14T07:03:00Z</dcterms:created>
  <dcterms:modified xsi:type="dcterms:W3CDTF">2021-10-19T07:59:00Z</dcterms:modified>
</cp:coreProperties>
</file>