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1DE" w14:textId="6FF8DCAA" w:rsidR="001350DD" w:rsidRPr="005B4063" w:rsidRDefault="00FF4B36" w:rsidP="005B4063">
      <w:pPr>
        <w:jc w:val="center"/>
        <w:rPr>
          <w:b/>
        </w:rPr>
      </w:pPr>
      <w:ins w:id="0" w:author="VINCENT ROBERT" w:date="2021-10-19T09:37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9366630" wp14:editId="7E7203B0">
                  <wp:simplePos x="0" y="0"/>
                  <wp:positionH relativeFrom="column">
                    <wp:posOffset>-560359</wp:posOffset>
                  </wp:positionH>
                  <wp:positionV relativeFrom="paragraph">
                    <wp:posOffset>-622704</wp:posOffset>
                  </wp:positionV>
                  <wp:extent cx="2292928" cy="519545"/>
                  <wp:effectExtent l="0" t="0" r="12700" b="1397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92928" cy="519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192DF1" w14:textId="1C9F7AF4" w:rsidR="00FF4B36" w:rsidRDefault="00FF4B36">
                              <w:pPr>
                                <w:rPr>
                                  <w:ins w:id="1" w:author="VINCENT ROBERT" w:date="2021-10-19T09:37:00Z"/>
                                </w:rPr>
                              </w:pPr>
                              <w:ins w:id="2" w:author="VINCENT ROBERT" w:date="2021-10-19T09:37:00Z">
                                <w:r>
                                  <w:t>Document non complété !</w:t>
                                </w:r>
                              </w:ins>
                            </w:p>
                            <w:p w14:paraId="2D3CB2D1" w14:textId="337EB3C0" w:rsidR="00FF4B36" w:rsidRDefault="00FF4B36">
                              <w:ins w:id="3" w:author="VINCENT ROBERT" w:date="2021-10-19T09:38:00Z">
                                <w:r>
                                  <w:t>11,5 /</w:t>
                                </w:r>
                              </w:ins>
                              <w:ins w:id="4" w:author="VINCENT ROBERT" w:date="2021-10-19T09:39:00Z">
                                <w:r>
                                  <w:t>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66630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44.1pt;margin-top:-49.05pt;width:180.55pt;height:4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" fillcolor="white [3201]" strokeweight=".5pt">
                  <v:textbox>
                    <w:txbxContent>
                      <w:p w14:paraId="6C192DF1" w14:textId="1C9F7AF4" w:rsidR="00FF4B36" w:rsidRDefault="00FF4B36">
                        <w:pPr>
                          <w:rPr>
                            <w:ins w:id="5" w:author="VINCENT ROBERT" w:date="2021-10-19T09:37:00Z"/>
                          </w:rPr>
                        </w:pPr>
                        <w:ins w:id="6" w:author="VINCENT ROBERT" w:date="2021-10-19T09:37:00Z">
                          <w:r>
                            <w:t>Document non complété !</w:t>
                          </w:r>
                        </w:ins>
                      </w:p>
                      <w:p w14:paraId="2D3CB2D1" w14:textId="337EB3C0" w:rsidR="00FF4B36" w:rsidRDefault="00FF4B36">
                        <w:ins w:id="7" w:author="VINCENT ROBERT" w:date="2021-10-19T09:38:00Z">
                          <w:r>
                            <w:t>11,5 /</w:t>
                          </w:r>
                        </w:ins>
                        <w:ins w:id="8" w:author="VINCENT ROBERT" w:date="2021-10-19T09:39:00Z">
                          <w:r>
                            <w:t>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>TP de  validation de connaissance sur la mise en œuvre des VLANs</w:t>
      </w:r>
    </w:p>
    <w:p w14:paraId="0778684F" w14:textId="77777777" w:rsidR="00B27888" w:rsidRDefault="00B27888"/>
    <w:p w14:paraId="31465D31" w14:textId="77777777" w:rsidR="00B27888" w:rsidRDefault="00B27888">
      <w:r>
        <w:rPr>
          <w:noProof/>
          <w:lang w:eastAsia="fr-FR"/>
        </w:rPr>
        <w:drawing>
          <wp:inline distT="0" distB="0" distL="0" distR="0" wp14:anchorId="1BF6674A" wp14:editId="56E54F35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6F23D409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71E701" w14:textId="77777777" w:rsidR="00531F75" w:rsidRDefault="00531F75">
            <w:r>
              <w:t>Périphérique</w:t>
            </w:r>
          </w:p>
          <w:p w14:paraId="73B81921" w14:textId="77777777" w:rsidR="00531F75" w:rsidRDefault="00531F75">
            <w:r>
              <w:t>(nom d’hôte)</w:t>
            </w:r>
          </w:p>
        </w:tc>
        <w:tc>
          <w:tcPr>
            <w:tcW w:w="1812" w:type="dxa"/>
          </w:tcPr>
          <w:p w14:paraId="78A90C48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08492BC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7A205FDB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470A3F1B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1DB71A75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C8A4652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6FB884B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4C93568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06129C3E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300B89D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4A64D769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47EAF8E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5B21A52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4C925A7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23B64DC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3D2005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A86D54B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9A8B901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78CE176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563D10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3157163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4FC34E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3F295BA1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B16174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3CF49CB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F2D292C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529126C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58A213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26BA6C9C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0ACF3C0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760FD26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808C35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6339CFEB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BEA4DE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231A9311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8E5552B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71012AC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4D43F6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6D9079E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AA2657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2B226369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D88C60C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1322902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001012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319739D2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1920DA6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36F1B66C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14C7F45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4EBB68E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6B398BF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32F7876B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D12D7E8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055396EB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F03096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2684E52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357C9F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69EC809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10E1BF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72D17415" w14:textId="77777777" w:rsidR="004D72DA" w:rsidRDefault="004D72DA"/>
    <w:p w14:paraId="685F4B1A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60586835" w14:textId="77777777" w:rsidTr="004D72DA">
        <w:tc>
          <w:tcPr>
            <w:tcW w:w="1555" w:type="dxa"/>
          </w:tcPr>
          <w:p w14:paraId="2AD11FDB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33BFCE41" w14:textId="77777777" w:rsidR="004D72DA" w:rsidRDefault="004D72DA" w:rsidP="004D72DA">
            <w:r>
              <w:t>Professeurs</w:t>
            </w:r>
          </w:p>
        </w:tc>
      </w:tr>
      <w:tr w:rsidR="004D72DA" w14:paraId="0D2810AD" w14:textId="77777777" w:rsidTr="004D72DA">
        <w:tc>
          <w:tcPr>
            <w:tcW w:w="1555" w:type="dxa"/>
          </w:tcPr>
          <w:p w14:paraId="3AA295DE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0A5C2C9C" w14:textId="77777777" w:rsidR="004D72DA" w:rsidRDefault="004D72DA">
            <w:r>
              <w:t>Etudiants</w:t>
            </w:r>
          </w:p>
        </w:tc>
      </w:tr>
      <w:tr w:rsidR="004D72DA" w14:paraId="12FB6DC4" w14:textId="77777777" w:rsidTr="004D72DA">
        <w:tc>
          <w:tcPr>
            <w:tcW w:w="1555" w:type="dxa"/>
          </w:tcPr>
          <w:p w14:paraId="55147292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0C7C2DF3" w14:textId="77777777" w:rsidR="004D72DA" w:rsidRDefault="004D72DA">
            <w:r>
              <w:t>Invites</w:t>
            </w:r>
          </w:p>
        </w:tc>
      </w:tr>
      <w:tr w:rsidR="004D72DA" w14:paraId="0B2ABD0B" w14:textId="77777777" w:rsidTr="004D72DA">
        <w:tc>
          <w:tcPr>
            <w:tcW w:w="1555" w:type="dxa"/>
          </w:tcPr>
          <w:p w14:paraId="52AEAB4E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11EEA488" w14:textId="77777777" w:rsidR="004D72DA" w:rsidRDefault="005E7FE9">
            <w:r>
              <w:t>Administration</w:t>
            </w:r>
          </w:p>
        </w:tc>
      </w:tr>
    </w:tbl>
    <w:p w14:paraId="01A2F4FD" w14:textId="77777777" w:rsidR="004D72DA" w:rsidRDefault="004D72DA"/>
    <w:p w14:paraId="639D44E8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7E825922" w14:textId="77777777" w:rsidTr="004D72DA">
        <w:tc>
          <w:tcPr>
            <w:tcW w:w="3020" w:type="dxa"/>
          </w:tcPr>
          <w:p w14:paraId="23695E90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1C5D76EF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48A86047" w14:textId="77777777" w:rsidR="004D72DA" w:rsidRDefault="004D72DA">
            <w:r>
              <w:t>Réseau</w:t>
            </w:r>
          </w:p>
        </w:tc>
      </w:tr>
      <w:tr w:rsidR="004D72DA" w14:paraId="60894798" w14:textId="77777777" w:rsidTr="004D72DA">
        <w:tc>
          <w:tcPr>
            <w:tcW w:w="3020" w:type="dxa"/>
          </w:tcPr>
          <w:p w14:paraId="69A26948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16ADD9C8" w14:textId="77777777"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26889357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68BDFBBE" w14:textId="77777777" w:rsidTr="004D72DA">
        <w:tc>
          <w:tcPr>
            <w:tcW w:w="3020" w:type="dxa"/>
          </w:tcPr>
          <w:p w14:paraId="0D8C8E01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64307289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31A6D81F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0D0AA9CE" w14:textId="77777777" w:rsidTr="004D72DA">
        <w:tc>
          <w:tcPr>
            <w:tcW w:w="3020" w:type="dxa"/>
          </w:tcPr>
          <w:p w14:paraId="5B6FAA19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65DD6782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79D8CBAD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0DD71373" w14:textId="77777777" w:rsidTr="004D72DA">
        <w:tc>
          <w:tcPr>
            <w:tcW w:w="3020" w:type="dxa"/>
          </w:tcPr>
          <w:p w14:paraId="6D210459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26B0B33C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63D8C3A9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0F11C938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86123CA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1A6C9F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69DAF96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A65FE9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5E39D13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80DB5AD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60FF642B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40B2B9E9" w14:textId="77777777" w:rsidR="00A75490" w:rsidRDefault="00A75490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92F5E4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14:paraId="57EFE1ED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BB207C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14:paraId="2DD9F14A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0A7F39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14:paraId="36BF714B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6A1DF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14:paraId="270B7C45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AB351C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09216F68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62BBA28D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5357D6C9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C8F7A" wp14:editId="00B91264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278C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C8F7A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30D5278C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 peuvent pas dialoguer entre eux    </w:t>
      </w:r>
    </w:p>
    <w:p w14:paraId="6BD7B582" w14:textId="77777777" w:rsidR="004C4BCB" w:rsidRDefault="004C4BCB" w:rsidP="004C4BCB">
      <w:pPr>
        <w:rPr>
          <w:b/>
        </w:rPr>
      </w:pPr>
    </w:p>
    <w:p w14:paraId="4D5B29EC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3D641994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44360A3F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833F7AA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CB11A5D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14D20F4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26F5E8D7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2F23C6C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204DD8A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FB3DCF5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33C5A" wp14:editId="322F211D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69E6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3C5A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49DF69E6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2309D6F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7E14A408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8E5B8A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FE987F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D1178C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2533BA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E24CCA3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6215D" wp14:editId="4D0ABFBB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9E85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6215D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48329E85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4CB67EC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lastRenderedPageBreak/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3A5ED05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26C043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4EA343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7E2802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75AD49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99C9A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0DA7CC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8F218C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A45B2" wp14:editId="7800928E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0083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A45B2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448E0083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AADDB3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ABED086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155289D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A7E927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4C589CB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943EAD1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D942500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75C390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803CA8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34A12" wp14:editId="1E3D7161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2B4D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34A12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732B2B4D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47E98B4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67B5198A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29A1AF68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3AD2EE5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90D627B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187E659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59C99C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3C36E83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B73528F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34BBD" wp14:editId="68ED5FA9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78FFE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34BBD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75C78FFE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2330FEB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69831" w14:textId="77777777" w:rsidR="005E16B2" w:rsidRDefault="005E16B2" w:rsidP="00AE578E">
      <w:pPr>
        <w:spacing w:after="0" w:line="240" w:lineRule="auto"/>
      </w:pPr>
      <w:r>
        <w:separator/>
      </w:r>
    </w:p>
  </w:endnote>
  <w:endnote w:type="continuationSeparator" w:id="0">
    <w:p w14:paraId="58A5A833" w14:textId="77777777" w:rsidR="005E16B2" w:rsidRDefault="005E16B2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492D4" w14:textId="77777777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FF4B36">
      <w:rPr>
        <w:i/>
        <w:noProof/>
        <w:sz w:val="18"/>
      </w:rPr>
      <w:t>06/10/2017 12:04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6C11B19E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6077E" w14:textId="77777777" w:rsidR="005E16B2" w:rsidRDefault="005E16B2" w:rsidP="00AE578E">
      <w:pPr>
        <w:spacing w:after="0" w:line="240" w:lineRule="auto"/>
      </w:pPr>
      <w:r>
        <w:separator/>
      </w:r>
    </w:p>
  </w:footnote>
  <w:footnote w:type="continuationSeparator" w:id="0">
    <w:p w14:paraId="2F30FBA5" w14:textId="77777777" w:rsidR="005E16B2" w:rsidRDefault="005E16B2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0DF5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1350DD"/>
    <w:rsid w:val="001927EE"/>
    <w:rsid w:val="00260F4C"/>
    <w:rsid w:val="002D7B3C"/>
    <w:rsid w:val="002E18C4"/>
    <w:rsid w:val="00391A9C"/>
    <w:rsid w:val="004C4BCB"/>
    <w:rsid w:val="004D72DA"/>
    <w:rsid w:val="004F4668"/>
    <w:rsid w:val="00531F75"/>
    <w:rsid w:val="00590159"/>
    <w:rsid w:val="005B4063"/>
    <w:rsid w:val="005E16B2"/>
    <w:rsid w:val="005E7FE9"/>
    <w:rsid w:val="006A01CA"/>
    <w:rsid w:val="00755BA5"/>
    <w:rsid w:val="007C6865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CA6A02"/>
    <w:rsid w:val="00D80559"/>
    <w:rsid w:val="00E63038"/>
    <w:rsid w:val="00F17D60"/>
    <w:rsid w:val="00FC5D39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16E47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modele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modeleVR.dotx</Template>
  <TotalTime>120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24</cp:revision>
  <cp:lastPrinted>2017-10-06T09:16:00Z</cp:lastPrinted>
  <dcterms:created xsi:type="dcterms:W3CDTF">2017-10-03T17:36:00Z</dcterms:created>
  <dcterms:modified xsi:type="dcterms:W3CDTF">2021-10-19T07:39:00Z</dcterms:modified>
</cp:coreProperties>
</file>