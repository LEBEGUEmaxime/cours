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6A8F" w14:textId="53CC51DB" w:rsidR="001350DD" w:rsidRPr="005B4063" w:rsidRDefault="00B215D6" w:rsidP="005B4063">
      <w:pPr>
        <w:jc w:val="center"/>
        <w:rPr>
          <w:b/>
        </w:rPr>
      </w:pPr>
      <w:ins w:id="0" w:author="VINCENT ROBERT" w:date="2021-10-19T09:30:00Z">
        <w:r>
          <w:rPr>
            <w:rFonts w:ascii="Times New Roman" w:hAnsi="Times New Roman" w:cs="Times New Roman"/>
            <w:noProof/>
            <w:sz w:val="24"/>
            <w:szCs w:val="24"/>
            <w:lang w:eastAsia="fr-FR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16835A4C" wp14:editId="6662FE29">
                  <wp:simplePos x="0" y="0"/>
                  <wp:positionH relativeFrom="column">
                    <wp:posOffset>-450273</wp:posOffset>
                  </wp:positionH>
                  <wp:positionV relativeFrom="paragraph">
                    <wp:posOffset>-526415</wp:posOffset>
                  </wp:positionV>
                  <wp:extent cx="1191260" cy="526415"/>
                  <wp:effectExtent l="0" t="0" r="27940" b="2603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91260" cy="526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2BD7EC" w14:textId="24F79BC2" w:rsidR="00B215D6" w:rsidRDefault="002350A4" w:rsidP="00B215D6">
                              <w:ins w:id="1" w:author="VINCENT ROBERT" w:date="2021-10-19T09:46:00Z">
                                <w:r>
                                  <w:t>19</w:t>
                                </w:r>
                              </w:ins>
                              <w:r w:rsidR="00B215D6">
                                <w:t>/20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835A4C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35.45pt;margin-top:-41.45pt;width:93.8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" fillcolor="white [3201]" strokeweight=".5pt">
                  <v:textbox>
                    <w:txbxContent>
                      <w:p w14:paraId="482BD7EC" w14:textId="24F79BC2" w:rsidR="00B215D6" w:rsidRDefault="002350A4" w:rsidP="00B215D6">
                        <w:ins w:id="2" w:author="VINCENT ROBERT" w:date="2021-10-19T09:46:00Z">
                          <w:r>
                            <w:t>19</w:t>
                          </w:r>
                        </w:ins>
                        <w:r w:rsidR="00B215D6">
                          <w:t>/20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066EF1A7" w14:textId="77777777" w:rsidR="00B27888" w:rsidRDefault="00B27888"/>
    <w:p w14:paraId="69395753" w14:textId="77777777" w:rsidR="00B27888" w:rsidRDefault="00B27888">
      <w:r>
        <w:rPr>
          <w:noProof/>
          <w:lang w:eastAsia="fr-FR"/>
        </w:rPr>
        <w:drawing>
          <wp:inline distT="0" distB="0" distL="0" distR="0" wp14:anchorId="507F265F" wp14:editId="38EFE434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7D5155D4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7D80C2D" w14:textId="77777777" w:rsidR="00531F75" w:rsidRDefault="00531F75">
            <w:r>
              <w:t>Périphérique</w:t>
            </w:r>
          </w:p>
          <w:p w14:paraId="16581250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4BC3331F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1A8CFE9C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2E10720D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47F42C39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62898AFB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4569F07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7A1F908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27F79136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5F8A9144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1F3D6EF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7BBA2796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1A59833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58CCAE46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F4693CA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11A0767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3EE658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171D7378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8D9822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661226E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616AF12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5EB2A72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6C38DA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4F67CFAA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E3807C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35C4F03C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F4109CF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5D22262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21DE1B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2971475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C968579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158B6633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FDC73F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6758ADF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0175052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42CA4B97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9CA7725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6749BC87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2D26B1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2D627E3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68FB97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689EDD92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5C2BF63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7B352981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4186335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546BBB9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40756E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30B4CA23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A72692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747F8488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B0C38E9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7EF024DF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DC3843C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64FF5813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2BB807A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0E3C810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422F49B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2B2C5065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E14F4C7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32E2AC51" w14:textId="77777777" w:rsidR="004D72DA" w:rsidRDefault="004D72DA"/>
    <w:p w14:paraId="3CF969FB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7005D090" w14:textId="77777777" w:rsidTr="004D72DA">
        <w:tc>
          <w:tcPr>
            <w:tcW w:w="1555" w:type="dxa"/>
          </w:tcPr>
          <w:p w14:paraId="476391C2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51DB9592" w14:textId="77777777" w:rsidR="004D72DA" w:rsidRDefault="004D72DA" w:rsidP="004D72DA">
            <w:r>
              <w:t>Professeurs</w:t>
            </w:r>
          </w:p>
        </w:tc>
      </w:tr>
      <w:tr w:rsidR="004D72DA" w14:paraId="6E84E03F" w14:textId="77777777" w:rsidTr="004D72DA">
        <w:tc>
          <w:tcPr>
            <w:tcW w:w="1555" w:type="dxa"/>
          </w:tcPr>
          <w:p w14:paraId="2A1F0BF1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0419D81F" w14:textId="77777777" w:rsidR="004D72DA" w:rsidRDefault="004D72DA">
            <w:r>
              <w:t>Etudiants</w:t>
            </w:r>
          </w:p>
        </w:tc>
      </w:tr>
      <w:tr w:rsidR="004D72DA" w14:paraId="5457B135" w14:textId="77777777" w:rsidTr="004D72DA">
        <w:tc>
          <w:tcPr>
            <w:tcW w:w="1555" w:type="dxa"/>
          </w:tcPr>
          <w:p w14:paraId="7A9BB98F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432A99B6" w14:textId="77777777" w:rsidR="004D72DA" w:rsidRDefault="004D72DA">
            <w:r>
              <w:t>Invites</w:t>
            </w:r>
          </w:p>
        </w:tc>
      </w:tr>
      <w:tr w:rsidR="004D72DA" w14:paraId="7E4A823E" w14:textId="77777777" w:rsidTr="004D72DA">
        <w:tc>
          <w:tcPr>
            <w:tcW w:w="1555" w:type="dxa"/>
          </w:tcPr>
          <w:p w14:paraId="43363324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1154D3B5" w14:textId="77777777" w:rsidR="004D72DA" w:rsidRDefault="005E7FE9">
            <w:r>
              <w:t>Administration</w:t>
            </w:r>
          </w:p>
        </w:tc>
      </w:tr>
    </w:tbl>
    <w:p w14:paraId="0B738D45" w14:textId="77777777" w:rsidR="004D72DA" w:rsidRDefault="004D72DA"/>
    <w:p w14:paraId="6AFF5692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015D0FE8" w14:textId="77777777" w:rsidTr="004D72DA">
        <w:tc>
          <w:tcPr>
            <w:tcW w:w="3020" w:type="dxa"/>
          </w:tcPr>
          <w:p w14:paraId="60A91C51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52B0443D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4F36B8D1" w14:textId="77777777" w:rsidR="004D72DA" w:rsidRDefault="004D72DA">
            <w:r>
              <w:t>Réseau</w:t>
            </w:r>
          </w:p>
        </w:tc>
      </w:tr>
      <w:tr w:rsidR="004D72DA" w14:paraId="17C853C8" w14:textId="77777777" w:rsidTr="004D72DA">
        <w:tc>
          <w:tcPr>
            <w:tcW w:w="3020" w:type="dxa"/>
          </w:tcPr>
          <w:p w14:paraId="6A37F2EC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7F6F380D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68C63ABD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0666A1DE" w14:textId="77777777" w:rsidTr="004D72DA">
        <w:tc>
          <w:tcPr>
            <w:tcW w:w="3020" w:type="dxa"/>
          </w:tcPr>
          <w:p w14:paraId="7B42E171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4FCF9852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6A136DC2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61AB446A" w14:textId="77777777" w:rsidTr="004D72DA">
        <w:tc>
          <w:tcPr>
            <w:tcW w:w="3020" w:type="dxa"/>
          </w:tcPr>
          <w:p w14:paraId="2A5C74D3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37FA9ED1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24AB7B70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5F6C0C57" w14:textId="77777777" w:rsidTr="004D72DA">
        <w:tc>
          <w:tcPr>
            <w:tcW w:w="3020" w:type="dxa"/>
          </w:tcPr>
          <w:p w14:paraId="026C705A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151ED802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5B5177C1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4F224EA8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2304FD4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2737F30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63E321F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B9BC0A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13B778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16639BC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69C1AF25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46691414" w14:textId="0FEE402F" w:rsidR="00A75490" w:rsidRDefault="00072466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Switch(config)#hostname S1/S2/S</w:t>
      </w:r>
      <w:proofErr w:type="gramStart"/>
      <w:r>
        <w:t xml:space="preserve">3  </w:t>
      </w:r>
      <w:proofErr w:type="spellStart"/>
      <w:r>
        <w:t>meme</w:t>
      </w:r>
      <w:proofErr w:type="spellEnd"/>
      <w:proofErr w:type="gramEnd"/>
      <w:r>
        <w:t xml:space="preserve"> commande pour les 3 seul le nom change </w:t>
      </w:r>
    </w:p>
    <w:p w14:paraId="483423D9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13501AD8" w14:textId="0DB6B1E9" w:rsidR="00FC5D39" w:rsidRDefault="00072466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S1/2/3 (config)#no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0322903D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pour le mode </w:t>
      </w:r>
      <w:proofErr w:type="gramStart"/>
      <w:r w:rsidRPr="004C4BCB">
        <w:rPr>
          <w:rFonts w:ascii="CIDFont+F2" w:hAnsi="CIDFont+F2" w:cs="CIDFont+F2"/>
        </w:rPr>
        <w:t>d’exécution</w:t>
      </w:r>
      <w:r w:rsidR="00FC5D39" w:rsidRPr="00FC5D39">
        <w:rPr>
          <w:i/>
          <w:sz w:val="10"/>
        </w:rPr>
        <w:t>(</w:t>
      </w:r>
      <w:proofErr w:type="gramEnd"/>
      <w:r w:rsidR="00FC5D39" w:rsidRPr="00FC5D39">
        <w:rPr>
          <w:i/>
          <w:sz w:val="10"/>
        </w:rPr>
        <w:t>indiquez le prompt et la commande ci-dessous)</w:t>
      </w:r>
    </w:p>
    <w:p w14:paraId="60041760" w14:textId="76EB8D60" w:rsidR="00FC5D39" w:rsidRDefault="00072466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S1/S2/S3(config)#enable secret </w:t>
      </w:r>
      <w:proofErr w:type="spellStart"/>
      <w:r>
        <w:t>CDFexe</w:t>
      </w:r>
      <w:proofErr w:type="spellEnd"/>
    </w:p>
    <w:p w14:paraId="1801A5F5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proofErr w:type="spellEnd"/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</w:t>
      </w:r>
      <w:proofErr w:type="gramStart"/>
      <w:r w:rsidR="00FC5D39" w:rsidRPr="00FC5D39">
        <w:rPr>
          <w:i/>
          <w:sz w:val="8"/>
        </w:rPr>
        <w:t>indiquez</w:t>
      </w:r>
      <w:proofErr w:type="gramEnd"/>
      <w:r w:rsidR="00FC5D39" w:rsidRPr="00FC5D39">
        <w:rPr>
          <w:i/>
          <w:sz w:val="8"/>
        </w:rPr>
        <w:t xml:space="preserve"> le prompt et la commande ci-dessous)</w:t>
      </w:r>
    </w:p>
    <w:p w14:paraId="12485796" w14:textId="0B3650B6" w:rsidR="00FC5D39" w:rsidRDefault="00072466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S1/S2/S3(config)#line console 0</w:t>
      </w:r>
    </w:p>
    <w:p w14:paraId="667EACD4" w14:textId="69FCC526" w:rsidR="00072466" w:rsidRDefault="00072466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S1/S2/S3(config-</w:t>
      </w:r>
      <w:proofErr w:type="gramStart"/>
      <w:r>
        <w:t>line)#</w:t>
      </w:r>
      <w:proofErr w:type="gramEnd"/>
      <w:r>
        <w:t xml:space="preserve">password </w:t>
      </w:r>
      <w:proofErr w:type="spellStart"/>
      <w:r>
        <w:t>CDFconsole</w:t>
      </w:r>
      <w:proofErr w:type="spellEnd"/>
    </w:p>
    <w:p w14:paraId="212427BC" w14:textId="5ABBD1AF" w:rsidR="00072466" w:rsidRDefault="00072466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S1/S2/S3(config-</w:t>
      </w:r>
      <w:proofErr w:type="gramStart"/>
      <w:r>
        <w:t>line)#</w:t>
      </w:r>
      <w:proofErr w:type="gramEnd"/>
      <w:r>
        <w:t>login</w:t>
      </w:r>
    </w:p>
    <w:p w14:paraId="7C54D614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409F9B07" w14:textId="56B41CDA" w:rsidR="00AA5910" w:rsidRDefault="00AA591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S1/S2/S3(config)#line </w:t>
      </w:r>
      <w:proofErr w:type="spellStart"/>
      <w:r>
        <w:t>vty</w:t>
      </w:r>
      <w:proofErr w:type="spellEnd"/>
      <w:r>
        <w:t xml:space="preserve"> 0 4 </w:t>
      </w:r>
    </w:p>
    <w:p w14:paraId="6D62D62B" w14:textId="007888FF" w:rsidR="00AA5910" w:rsidRDefault="00AA591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S1/S2/S3(config-</w:t>
      </w:r>
      <w:proofErr w:type="gramStart"/>
      <w:r>
        <w:t>line)#</w:t>
      </w:r>
      <w:proofErr w:type="gramEnd"/>
      <w:r>
        <w:t xml:space="preserve">password </w:t>
      </w:r>
      <w:proofErr w:type="spellStart"/>
      <w:r>
        <w:t>CDFvty</w:t>
      </w:r>
      <w:proofErr w:type="spellEnd"/>
    </w:p>
    <w:p w14:paraId="37EFD289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066C9BCD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0FA1CCA2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4D342F6E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262A0" wp14:editId="6A5E75C1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3F8F1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62A0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0163F8F1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proofErr w:type="gramStart"/>
      <w:r w:rsidRPr="004C4BCB">
        <w:t>ne  peuvent</w:t>
      </w:r>
      <w:proofErr w:type="gramEnd"/>
      <w:r w:rsidRPr="004C4BCB">
        <w:t xml:space="preserve"> pas dialoguer entre eux    </w:t>
      </w:r>
    </w:p>
    <w:p w14:paraId="660C5ADC" w14:textId="77777777" w:rsidR="004C4BCB" w:rsidRDefault="004C4BCB" w:rsidP="004C4BCB">
      <w:pPr>
        <w:rPr>
          <w:b/>
        </w:rPr>
      </w:pPr>
    </w:p>
    <w:p w14:paraId="0306AA34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31BC3F2B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1DD029E5" w14:textId="692DA4BF" w:rsidR="004C4BCB" w:rsidRPr="006A4374" w:rsidRDefault="006A4374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A4374">
        <w:rPr>
          <w:b/>
        </w:rPr>
        <w:t xml:space="preserve">Non, ce n’est pas suffisant car </w:t>
      </w:r>
      <w:r>
        <w:rPr>
          <w:b/>
        </w:rPr>
        <w:t xml:space="preserve">l’adresse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est pas dans le même sous réseaux que la passerelle</w:t>
      </w:r>
    </w:p>
    <w:p w14:paraId="55E3F56E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54B627E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80E33F8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33EC93C6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5EDF53D" w14:textId="5AE5EDD6" w:rsidR="007C6865" w:rsidRPr="006A4374" w:rsidRDefault="006A4374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A4374">
        <w:rPr>
          <w:b/>
        </w:rPr>
        <w:t xml:space="preserve">Ils faudrait </w:t>
      </w:r>
      <w:r>
        <w:rPr>
          <w:b/>
        </w:rPr>
        <w:t xml:space="preserve">attribuer une nouvelle adresse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qui se </w:t>
      </w:r>
      <w:proofErr w:type="gramStart"/>
      <w:r>
        <w:rPr>
          <w:b/>
        </w:rPr>
        <w:t>trouve  dans</w:t>
      </w:r>
      <w:proofErr w:type="gramEnd"/>
      <w:r>
        <w:rPr>
          <w:b/>
        </w:rPr>
        <w:t xml:space="preserve"> le même sous réseaux que le PC2 au PC1 et mettre la même passerelle au PC 1 et PC2 </w:t>
      </w:r>
      <w:ins w:id="3" w:author="VINCENT ROBERT" w:date="2021-10-19T09:01:00Z">
        <w:r w:rsidR="00964729">
          <w:rPr>
            <w:b/>
          </w:rPr>
          <w:t>Ici, les passerelles n'ont aucune importance car dans cet ex</w:t>
        </w:r>
      </w:ins>
      <w:ins w:id="4" w:author="VINCENT ROBERT" w:date="2021-10-19T09:02:00Z">
        <w:r w:rsidR="00964729">
          <w:rPr>
            <w:b/>
          </w:rPr>
          <w:t>ercice, il n'y a pas de routeur !</w:t>
        </w:r>
      </w:ins>
    </w:p>
    <w:p w14:paraId="64E5E49F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280A231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860F4" wp14:editId="3C0C4370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ADC0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60F4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2A42ADC0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BDB2A5B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58FEBA2A" w14:textId="4C2DE7A1" w:rsidR="007008B3" w:rsidRDefault="007008B3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08B3">
        <w:rPr>
          <w:b/>
        </w:rPr>
        <w:lastRenderedPageBreak/>
        <w:t xml:space="preserve">J’ai </w:t>
      </w:r>
      <w:proofErr w:type="spellStart"/>
      <w:r w:rsidRPr="007008B3">
        <w:rPr>
          <w:b/>
        </w:rPr>
        <w:t>ajouter</w:t>
      </w:r>
      <w:proofErr w:type="spellEnd"/>
      <w:r w:rsidRPr="007008B3">
        <w:rPr>
          <w:b/>
        </w:rPr>
        <w:t xml:space="preserve"> un pc7 connecter sur le commutateur sur une interface du vlan </w:t>
      </w:r>
      <w:proofErr w:type="gramStart"/>
      <w:r w:rsidRPr="007008B3">
        <w:rPr>
          <w:b/>
        </w:rPr>
        <w:t>65 ,</w:t>
      </w:r>
      <w:proofErr w:type="gramEnd"/>
      <w:r w:rsidRPr="007008B3">
        <w:rPr>
          <w:b/>
        </w:rPr>
        <w:t xml:space="preserve"> je lui ai </w:t>
      </w:r>
      <w:del w:id="5" w:author="VINCENT ROBERT" w:date="2021-10-19T09:02:00Z">
        <w:r w:rsidRPr="007008B3" w:rsidDel="00964729">
          <w:rPr>
            <w:b/>
          </w:rPr>
          <w:delText xml:space="preserve">donner </w:delText>
        </w:r>
      </w:del>
      <w:ins w:id="6" w:author="VINCENT ROBERT" w:date="2021-10-19T09:02:00Z">
        <w:r w:rsidR="00964729" w:rsidRPr="007008B3">
          <w:rPr>
            <w:b/>
          </w:rPr>
          <w:t>donn</w:t>
        </w:r>
        <w:r w:rsidR="00964729">
          <w:rPr>
            <w:b/>
          </w:rPr>
          <w:t>é</w:t>
        </w:r>
        <w:r w:rsidR="00964729" w:rsidRPr="007008B3">
          <w:rPr>
            <w:b/>
          </w:rPr>
          <w:t xml:space="preserve"> </w:t>
        </w:r>
      </w:ins>
      <w:r w:rsidRPr="007008B3">
        <w:rPr>
          <w:b/>
        </w:rPr>
        <w:t xml:space="preserve">un adresse </w:t>
      </w:r>
      <w:proofErr w:type="spellStart"/>
      <w:r w:rsidRPr="007008B3">
        <w:rPr>
          <w:b/>
        </w:rPr>
        <w:t>ip</w:t>
      </w:r>
      <w:proofErr w:type="spellEnd"/>
      <w:r w:rsidRPr="007008B3">
        <w:rPr>
          <w:b/>
        </w:rPr>
        <w:t xml:space="preserve"> qui se trouve dans le même sous réseaux que le commutateur S1.</w:t>
      </w:r>
      <w:r>
        <w:rPr>
          <w:b/>
        </w:rPr>
        <w:t xml:space="preserve"> </w:t>
      </w:r>
      <w:r w:rsidRPr="007008B3">
        <w:rPr>
          <w:b/>
        </w:rPr>
        <w:t xml:space="preserve">J’ai </w:t>
      </w:r>
      <w:del w:id="7" w:author="VINCENT ROBERT" w:date="2021-10-19T09:02:00Z">
        <w:r w:rsidRPr="007008B3" w:rsidDel="00964729">
          <w:rPr>
            <w:b/>
          </w:rPr>
          <w:delText xml:space="preserve">donner </w:delText>
        </w:r>
      </w:del>
      <w:proofErr w:type="spellStart"/>
      <w:ins w:id="8" w:author="VINCENT ROBERT" w:date="2021-10-19T09:02:00Z">
        <w:r w:rsidR="00964729" w:rsidRPr="007008B3">
          <w:rPr>
            <w:b/>
          </w:rPr>
          <w:t>donn</w:t>
        </w:r>
        <w:r w:rsidR="00964729">
          <w:rPr>
            <w:b/>
          </w:rPr>
          <w:t>é</w:t>
        </w:r>
      </w:ins>
      <w:r w:rsidRPr="007008B3">
        <w:rPr>
          <w:b/>
        </w:rPr>
        <w:t>une</w:t>
      </w:r>
      <w:proofErr w:type="spellEnd"/>
      <w:r w:rsidRPr="007008B3">
        <w:rPr>
          <w:b/>
        </w:rPr>
        <w:t xml:space="preserve"> adresse </w:t>
      </w:r>
      <w:proofErr w:type="spellStart"/>
      <w:r w:rsidRPr="007008B3">
        <w:rPr>
          <w:b/>
        </w:rPr>
        <w:t>ip</w:t>
      </w:r>
      <w:proofErr w:type="spellEnd"/>
      <w:r w:rsidRPr="007008B3">
        <w:rPr>
          <w:b/>
        </w:rPr>
        <w:t xml:space="preserve"> au vlan 65</w:t>
      </w:r>
    </w:p>
    <w:p w14:paraId="191F0A76" w14:textId="344BBF82" w:rsidR="008B5721" w:rsidRPr="007008B3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3EE83" wp14:editId="0961F4BB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FEE7B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3EE83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1ECFEE7B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D1A3428" w14:textId="77777777" w:rsidR="007008B3" w:rsidRDefault="007008B3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6E11A39" w14:textId="3F38B23A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14B7CFE1" w14:textId="0F742E23" w:rsidR="008B5721" w:rsidDel="002350A4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9" w:author="VINCENT ROBERT" w:date="2021-10-19T09:46:00Z"/>
          <w:b/>
          <w:u w:val="single"/>
        </w:rPr>
      </w:pPr>
    </w:p>
    <w:p w14:paraId="52F5A584" w14:textId="77777777" w:rsidR="002350A4" w:rsidRDefault="0020012E" w:rsidP="0023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0" w:author="VINCENT ROBERT" w:date="2021-10-19T09:46:00Z"/>
          <w:b/>
          <w:u w:val="single"/>
        </w:rPr>
      </w:pPr>
      <w:r w:rsidRPr="0020012E">
        <w:rPr>
          <w:b/>
        </w:rPr>
        <w:t xml:space="preserve">J’ai ajouté un pc 7 que j’ai connecter au commutateur S1 grâce </w:t>
      </w:r>
      <w:proofErr w:type="spellStart"/>
      <w:r w:rsidRPr="0020012E">
        <w:rPr>
          <w:b/>
        </w:rPr>
        <w:t>a</w:t>
      </w:r>
      <w:proofErr w:type="spellEnd"/>
      <w:r w:rsidRPr="0020012E">
        <w:rPr>
          <w:b/>
        </w:rPr>
        <w:t xml:space="preserve"> un câble Console brancher en RS</w:t>
      </w:r>
      <w:proofErr w:type="gramStart"/>
      <w:r w:rsidRPr="0020012E">
        <w:rPr>
          <w:b/>
        </w:rPr>
        <w:t>232</w:t>
      </w:r>
      <w:r>
        <w:rPr>
          <w:b/>
        </w:rPr>
        <w:t xml:space="preserve"> ,</w:t>
      </w:r>
      <w:proofErr w:type="gramEnd"/>
      <w:r>
        <w:rPr>
          <w:b/>
        </w:rPr>
        <w:t xml:space="preserve"> puis je vais dans le terminal du pc7 pour accéder au Commutateur S1.</w:t>
      </w:r>
      <w:ins w:id="11" w:author="VINCENT ROBERT" w:date="2021-10-19T09:46:00Z">
        <w:r w:rsidR="002350A4">
          <w:rPr>
            <w:b/>
          </w:rPr>
          <w:t xml:space="preserve"> </w:t>
        </w:r>
        <w:r w:rsidR="002350A4">
          <w:rPr>
            <w:b/>
            <w:u w:val="single"/>
          </w:rPr>
          <w:t>Il faut indiquer la configuration du port série !</w:t>
        </w:r>
      </w:ins>
    </w:p>
    <w:p w14:paraId="278051DB" w14:textId="34DBAB5F" w:rsidR="0020012E" w:rsidRPr="0020012E" w:rsidRDefault="0020012E" w:rsidP="00200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1C9BC9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54F2" wp14:editId="3E25856E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762E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654F2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5F4B762E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1355585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C2B70ED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39981415" w14:textId="51394110" w:rsidR="008B5721" w:rsidRPr="007008B3" w:rsidRDefault="007008B3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08B3">
        <w:rPr>
          <w:b/>
        </w:rPr>
        <w:t xml:space="preserve">J’ai </w:t>
      </w:r>
      <w:proofErr w:type="gramStart"/>
      <w:r w:rsidRPr="007008B3">
        <w:rPr>
          <w:b/>
        </w:rPr>
        <w:t>sauvegarder</w:t>
      </w:r>
      <w:proofErr w:type="gramEnd"/>
      <w:r w:rsidRPr="007008B3">
        <w:rPr>
          <w:b/>
        </w:rPr>
        <w:t xml:space="preserve"> les config grâce </w:t>
      </w:r>
      <w:proofErr w:type="spellStart"/>
      <w:r w:rsidRPr="007008B3">
        <w:rPr>
          <w:b/>
        </w:rPr>
        <w:t>a</w:t>
      </w:r>
      <w:proofErr w:type="spellEnd"/>
      <w:r w:rsidRPr="007008B3">
        <w:rPr>
          <w:b/>
        </w:rPr>
        <w:t xml:space="preserve"> la commande copy running-config startup-config</w:t>
      </w:r>
    </w:p>
    <w:p w14:paraId="1A473742" w14:textId="0BE951BC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91F9959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C4AB1EB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8983BE5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33E8A8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154F15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CABAC" wp14:editId="09D2AFBE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FD4CE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BAC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72BFD4CE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2BBC5DC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28A283A8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7DA18BE2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70EDD5FA" w14:textId="2CAAFC07" w:rsidR="002E18C4" w:rsidRDefault="00D044E0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erase</w:t>
      </w:r>
      <w:proofErr w:type="spellEnd"/>
      <w:proofErr w:type="gramEnd"/>
      <w:r>
        <w:t xml:space="preserve"> startup-config</w:t>
      </w:r>
    </w:p>
    <w:p w14:paraId="369359BB" w14:textId="4BE2D816" w:rsidR="00D044E0" w:rsidRDefault="00D044E0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flash:vlan.dat</w:t>
      </w:r>
      <w:proofErr w:type="spellEnd"/>
    </w:p>
    <w:p w14:paraId="5888A001" w14:textId="4E2071A6" w:rsidR="00D044E0" w:rsidRDefault="00D044E0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proofErr w:type="spellStart"/>
      <w:proofErr w:type="gramStart"/>
      <w:r>
        <w:t>reload</w:t>
      </w:r>
      <w:proofErr w:type="spellEnd"/>
      <w:proofErr w:type="gramEnd"/>
    </w:p>
    <w:p w14:paraId="6F36C750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3892CB1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CBFB9" wp14:editId="684402C8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AE23E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CBFB9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5EFAE23E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0845A0A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FB36D" w14:textId="77777777" w:rsidR="006842EA" w:rsidRDefault="006842EA" w:rsidP="00AE578E">
      <w:pPr>
        <w:spacing w:after="0" w:line="240" w:lineRule="auto"/>
      </w:pPr>
      <w:r>
        <w:separator/>
      </w:r>
    </w:p>
  </w:endnote>
  <w:endnote w:type="continuationSeparator" w:id="0">
    <w:p w14:paraId="12A0C789" w14:textId="77777777" w:rsidR="006842EA" w:rsidRDefault="006842EA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5A8D7" w14:textId="556A857D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ins w:id="12" w:author="VINCENT ROBERT" w:date="2021-10-19T09:46:00Z">
      <w:r w:rsidR="002350A4">
        <w:rPr>
          <w:i/>
          <w:noProof/>
          <w:sz w:val="18"/>
        </w:rPr>
        <w:t>19/10/2021 09:30</w:t>
      </w:r>
    </w:ins>
    <w:del w:id="13" w:author="VINCENT ROBERT" w:date="2021-10-19T09:30:00Z">
      <w:r w:rsidR="00964729" w:rsidDel="00B215D6">
        <w:rPr>
          <w:i/>
          <w:noProof/>
          <w:sz w:val="18"/>
        </w:rPr>
        <w:delText>14/10/2021 10:15</w:delText>
      </w:r>
    </w:del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21EAEEF0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5610C" w14:textId="77777777" w:rsidR="006842EA" w:rsidRDefault="006842EA" w:rsidP="00AE578E">
      <w:pPr>
        <w:spacing w:after="0" w:line="240" w:lineRule="auto"/>
      </w:pPr>
      <w:r>
        <w:separator/>
      </w:r>
    </w:p>
  </w:footnote>
  <w:footnote w:type="continuationSeparator" w:id="0">
    <w:p w14:paraId="189438E6" w14:textId="77777777" w:rsidR="006842EA" w:rsidRDefault="006842EA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FD5C4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72466"/>
    <w:rsid w:val="001350DD"/>
    <w:rsid w:val="001927EE"/>
    <w:rsid w:val="001E6CBB"/>
    <w:rsid w:val="0020012E"/>
    <w:rsid w:val="002350A4"/>
    <w:rsid w:val="00260F4C"/>
    <w:rsid w:val="002D7B3C"/>
    <w:rsid w:val="002E18C4"/>
    <w:rsid w:val="00391A9C"/>
    <w:rsid w:val="004C4BCB"/>
    <w:rsid w:val="004D72DA"/>
    <w:rsid w:val="004F4668"/>
    <w:rsid w:val="00531F75"/>
    <w:rsid w:val="00590159"/>
    <w:rsid w:val="005B4063"/>
    <w:rsid w:val="005E7FE9"/>
    <w:rsid w:val="006842EA"/>
    <w:rsid w:val="006A01CA"/>
    <w:rsid w:val="006A4374"/>
    <w:rsid w:val="007008B3"/>
    <w:rsid w:val="00755BA5"/>
    <w:rsid w:val="007C6865"/>
    <w:rsid w:val="008B5721"/>
    <w:rsid w:val="008D0732"/>
    <w:rsid w:val="008D33C6"/>
    <w:rsid w:val="00901E3C"/>
    <w:rsid w:val="00964729"/>
    <w:rsid w:val="009E5A11"/>
    <w:rsid w:val="00A103A6"/>
    <w:rsid w:val="00A3354D"/>
    <w:rsid w:val="00A75490"/>
    <w:rsid w:val="00AA5910"/>
    <w:rsid w:val="00AE578E"/>
    <w:rsid w:val="00B215D6"/>
    <w:rsid w:val="00B27888"/>
    <w:rsid w:val="00B754BC"/>
    <w:rsid w:val="00C239C3"/>
    <w:rsid w:val="00CA6A02"/>
    <w:rsid w:val="00CE6C57"/>
    <w:rsid w:val="00D044E0"/>
    <w:rsid w:val="00D80559"/>
    <w:rsid w:val="00E63038"/>
    <w:rsid w:val="00F17D60"/>
    <w:rsid w:val="00FC5D39"/>
    <w:rsid w:val="00F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90F59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5</cp:revision>
  <cp:lastPrinted>2017-10-06T09:16:00Z</cp:lastPrinted>
  <dcterms:created xsi:type="dcterms:W3CDTF">2021-10-14T08:15:00Z</dcterms:created>
  <dcterms:modified xsi:type="dcterms:W3CDTF">2021-10-19T07:47:00Z</dcterms:modified>
</cp:coreProperties>
</file>