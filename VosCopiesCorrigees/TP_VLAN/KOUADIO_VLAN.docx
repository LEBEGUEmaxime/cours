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C15B2" w14:textId="64FD6180" w:rsidR="001350DD" w:rsidRPr="005B4063" w:rsidRDefault="00ED2401" w:rsidP="005B4063">
      <w:pPr>
        <w:jc w:val="center"/>
        <w:rPr>
          <w:b/>
        </w:rPr>
      </w:pPr>
      <w:ins w:id="0" w:author="VINCENT ROBERT" w:date="2021-10-19T09:35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6792566C" wp14:editId="1D6CF13D">
                  <wp:simplePos x="0" y="0"/>
                  <wp:positionH relativeFrom="column">
                    <wp:posOffset>-373322</wp:posOffset>
                  </wp:positionH>
                  <wp:positionV relativeFrom="paragraph">
                    <wp:posOffset>-567286</wp:posOffset>
                  </wp:positionV>
                  <wp:extent cx="1239982" cy="464127"/>
                  <wp:effectExtent l="0" t="0" r="17780" b="1270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39982" cy="464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0FC9B" w14:textId="4789FA15" w:rsidR="00ED2401" w:rsidRDefault="00ED2401">
                              <w:ins w:id="1" w:author="VINCENT ROBERT" w:date="2021-10-19T09:35:00Z">
                                <w:r>
                                  <w:t>9/20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792566C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29.4pt;margin-top:-44.65pt;width:97.65pt;height: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" fillcolor="white [3201]" strokeweight=".5pt">
                  <v:textbox>
                    <w:txbxContent>
                      <w:p w14:paraId="4CE0FC9B" w14:textId="4789FA15" w:rsidR="00ED2401" w:rsidRDefault="00ED2401">
                        <w:ins w:id="2" w:author="VINCENT ROBERT" w:date="2021-10-19T09:35:00Z">
                          <w:r>
                            <w:t>9/20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2A4E96">
        <w:rPr>
          <w:b/>
        </w:rPr>
        <w:t>192</w:t>
      </w:r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5C69112C" w14:textId="77777777" w:rsidR="00B27888" w:rsidRDefault="00B27888"/>
    <w:p w14:paraId="45C4B813" w14:textId="77777777" w:rsidR="00B27888" w:rsidRDefault="00B27888">
      <w:r>
        <w:rPr>
          <w:noProof/>
          <w:lang w:eastAsia="fr-FR"/>
        </w:rPr>
        <w:drawing>
          <wp:inline distT="0" distB="0" distL="0" distR="0" wp14:anchorId="2F160D0A" wp14:editId="7BFF0E0C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4439D4AC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D68ABE" w14:textId="77777777" w:rsidR="00531F75" w:rsidRDefault="00531F75">
            <w:r>
              <w:t>Périphérique</w:t>
            </w:r>
          </w:p>
          <w:p w14:paraId="0F956CB3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7277C20D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775C614F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2E0E05D1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6B01EEFA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283B41EE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9A09B07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216865D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D188EC0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72292FD1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11C5D7D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D5C560A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5CFFD0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7ECE727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5109A63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7A39FF9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E102B5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1B22C84E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5DB3E0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47CA3DC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4B0542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6B9A4997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90620B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A56F818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06B236B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493A737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26DAEBE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24D5A68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362A4B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4B58C75A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78A037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1FA71C4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8F3748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5ECB32F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4701816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7B1593B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E4ACDA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0AC7E2E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158FBE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3DC5B9E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579574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1F5D7E1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5D075F4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2949B40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B8C7F0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27F3285C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66016F5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641558BD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0B9E31C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564A84F5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3DB9867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1A726264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13547EF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658DEA3A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1FA3E5A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1836C78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89269A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73EC080D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0FDD98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105F8E09" w14:textId="77777777" w:rsidR="004D72DA" w:rsidRDefault="004D72DA"/>
    <w:p w14:paraId="3CD8B661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3D14B675" w14:textId="77777777" w:rsidTr="004D72DA">
        <w:tc>
          <w:tcPr>
            <w:tcW w:w="1555" w:type="dxa"/>
          </w:tcPr>
          <w:p w14:paraId="60D9692C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0FA4B732" w14:textId="77777777" w:rsidR="004D72DA" w:rsidRDefault="004D72DA" w:rsidP="004D72DA">
            <w:r>
              <w:t>Professeurs</w:t>
            </w:r>
          </w:p>
        </w:tc>
      </w:tr>
      <w:tr w:rsidR="004D72DA" w14:paraId="59ADC55D" w14:textId="77777777" w:rsidTr="004D72DA">
        <w:tc>
          <w:tcPr>
            <w:tcW w:w="1555" w:type="dxa"/>
          </w:tcPr>
          <w:p w14:paraId="5EA8704F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7EE95D50" w14:textId="77777777" w:rsidR="004D72DA" w:rsidRDefault="004D72DA">
            <w:r>
              <w:t>Etudiants</w:t>
            </w:r>
          </w:p>
        </w:tc>
      </w:tr>
      <w:tr w:rsidR="004D72DA" w14:paraId="3A35E289" w14:textId="77777777" w:rsidTr="004D72DA">
        <w:tc>
          <w:tcPr>
            <w:tcW w:w="1555" w:type="dxa"/>
          </w:tcPr>
          <w:p w14:paraId="7A797200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20175573" w14:textId="77777777" w:rsidR="004D72DA" w:rsidRDefault="004D72DA">
            <w:r>
              <w:t>Invites</w:t>
            </w:r>
          </w:p>
        </w:tc>
      </w:tr>
      <w:tr w:rsidR="004D72DA" w14:paraId="5A3C8658" w14:textId="77777777" w:rsidTr="004D72DA">
        <w:tc>
          <w:tcPr>
            <w:tcW w:w="1555" w:type="dxa"/>
          </w:tcPr>
          <w:p w14:paraId="40407FBB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0570FA3C" w14:textId="77777777" w:rsidR="004D72DA" w:rsidRDefault="005E7FE9">
            <w:r>
              <w:t>Administration</w:t>
            </w:r>
          </w:p>
        </w:tc>
      </w:tr>
    </w:tbl>
    <w:p w14:paraId="5EFAC0CC" w14:textId="77777777" w:rsidR="004D72DA" w:rsidRDefault="004D72DA"/>
    <w:p w14:paraId="54C3425A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5815806A" w14:textId="77777777" w:rsidTr="004D72DA">
        <w:tc>
          <w:tcPr>
            <w:tcW w:w="3020" w:type="dxa"/>
          </w:tcPr>
          <w:p w14:paraId="61D55447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500F22F9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6FBD9BF9" w14:textId="77777777" w:rsidR="004D72DA" w:rsidRDefault="004D72DA">
            <w:r>
              <w:t>Réseau</w:t>
            </w:r>
          </w:p>
        </w:tc>
      </w:tr>
      <w:tr w:rsidR="004D72DA" w14:paraId="19727635" w14:textId="77777777" w:rsidTr="004D72DA">
        <w:tc>
          <w:tcPr>
            <w:tcW w:w="3020" w:type="dxa"/>
          </w:tcPr>
          <w:p w14:paraId="4BEC3E25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4118F0E6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74DE9120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71E8CDDC" w14:textId="77777777" w:rsidTr="004D72DA">
        <w:tc>
          <w:tcPr>
            <w:tcW w:w="3020" w:type="dxa"/>
          </w:tcPr>
          <w:p w14:paraId="572D9336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0A757528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571C40A5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4C42A0B8" w14:textId="77777777" w:rsidTr="004D72DA">
        <w:tc>
          <w:tcPr>
            <w:tcW w:w="3020" w:type="dxa"/>
          </w:tcPr>
          <w:p w14:paraId="0B2E5B8C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0C7ACF9F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5E7BBE5B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531A8B55" w14:textId="77777777" w:rsidTr="004D72DA">
        <w:tc>
          <w:tcPr>
            <w:tcW w:w="3020" w:type="dxa"/>
          </w:tcPr>
          <w:p w14:paraId="331C8FC2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69C3C1F1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15F42ACC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3C6010B3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C6D6E2E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D28BBAC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EB46A9C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A6AB432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A8FAD9E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5045CDD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236B7BA7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6D7388B0" w14:textId="140E1443" w:rsidR="00A75490" w:rsidRDefault="002A4E96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E96">
        <w:t>Switch(config)#hostname S3</w:t>
      </w:r>
    </w:p>
    <w:p w14:paraId="7B2C1AEA" w14:textId="49619768" w:rsidR="002A4E96" w:rsidRDefault="002A4E96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E96">
        <w:t>Switch(config)#hostname S</w:t>
      </w:r>
      <w:r>
        <w:t>2</w:t>
      </w:r>
    </w:p>
    <w:p w14:paraId="3FFA5DCD" w14:textId="73C4440A" w:rsidR="002A4E96" w:rsidRDefault="002A4E96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E96">
        <w:t>Switch(config)#hostname S</w:t>
      </w:r>
      <w:r>
        <w:t>1</w:t>
      </w:r>
    </w:p>
    <w:p w14:paraId="044FABAC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7F798FF7" w14:textId="256BD24D" w:rsidR="00FC5D39" w:rsidRDefault="0034190E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4190E">
        <w:t>no</w:t>
      </w:r>
      <w:proofErr w:type="gramEnd"/>
      <w:r w:rsidRPr="0034190E">
        <w:t xml:space="preserve"> </w:t>
      </w:r>
      <w:proofErr w:type="spellStart"/>
      <w:r w:rsidRPr="0034190E">
        <w:t>ip</w:t>
      </w:r>
      <w:proofErr w:type="spellEnd"/>
      <w:r w:rsidRPr="0034190E">
        <w:t xml:space="preserve"> </w:t>
      </w:r>
      <w:proofErr w:type="spellStart"/>
      <w:r w:rsidRPr="0034190E">
        <w:t>domain-lookup</w:t>
      </w:r>
      <w:proofErr w:type="spellEnd"/>
    </w:p>
    <w:p w14:paraId="7594F68E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6EC3A14A" w14:textId="42AD971A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Hlk85099423"/>
    </w:p>
    <w:bookmarkEnd w:id="3"/>
    <w:p w14:paraId="620F8FE3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0A0FE8FC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69C625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37E32E91" w14:textId="77777777"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7E4233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03BE69FC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3AF498A7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549109AC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AE543" wp14:editId="3CC9FB67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EAA1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AE543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741EEAA1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5B2CDE81" w14:textId="77777777" w:rsidR="004C4BCB" w:rsidRDefault="004C4BCB" w:rsidP="004C4BCB">
      <w:pPr>
        <w:rPr>
          <w:b/>
        </w:rPr>
      </w:pPr>
    </w:p>
    <w:p w14:paraId="6360DE97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16483DFF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6C7F0BC4" w14:textId="0676A20D" w:rsidR="004C4BCB" w:rsidRPr="00544236" w:rsidDel="00ED2401" w:rsidRDefault="00544236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4" w:author="VINCENT ROBERT" w:date="2021-10-19T09:34:00Z"/>
          <w:bCs/>
        </w:rPr>
      </w:pPr>
      <w:del w:id="5" w:author="VINCENT ROBERT" w:date="2021-10-19T09:34:00Z">
        <w:r w:rsidDel="00ED2401">
          <w:rPr>
            <w:bCs/>
          </w:rPr>
          <w:delText>Non car ils ne sont pas dans le même Vlan</w:delText>
        </w:r>
      </w:del>
    </w:p>
    <w:p w14:paraId="701F5814" w14:textId="5894B35A" w:rsidR="00544236" w:rsidRDefault="00ED2401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ins w:id="6" w:author="VINCENT ROBERT" w:date="2021-10-19T09:34:00Z">
        <w:r>
          <w:rPr>
            <w:b/>
            <w:u w:val="single"/>
          </w:rPr>
          <w:t>Non, car ils ne sont pas dans le même sous-réseau</w:t>
        </w:r>
      </w:ins>
    </w:p>
    <w:p w14:paraId="60F35DE1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3656E5B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5478F4C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7551225C" w14:textId="0B319E8E" w:rsidR="004C4BCB" w:rsidRDefault="00544236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7" w:author="VINCENT ROBERT" w:date="2021-10-19T09:34:00Z"/>
          <w:bCs/>
        </w:rPr>
      </w:pPr>
      <w:del w:id="8" w:author="VINCENT ROBERT" w:date="2021-10-19T09:34:00Z">
        <w:r w:rsidRPr="00544236" w:rsidDel="00ED2401">
          <w:rPr>
            <w:bCs/>
          </w:rPr>
          <w:delText>Il</w:delText>
        </w:r>
        <w:r w:rsidDel="00ED2401">
          <w:rPr>
            <w:bCs/>
          </w:rPr>
          <w:delText xml:space="preserve"> faut les mettre dans le même vl</w:delText>
        </w:r>
        <w:r w:rsidR="002A7A70" w:rsidDel="00ED2401">
          <w:rPr>
            <w:bCs/>
          </w:rPr>
          <w:delText>en et donc ils faut mettre l’interface fa0/1</w:delText>
        </w:r>
        <w:r w:rsidR="008A5B0A" w:rsidDel="00ED2401">
          <w:rPr>
            <w:bCs/>
          </w:rPr>
          <w:delText>22</w:delText>
        </w:r>
        <w:r w:rsidR="002A7A70" w:rsidDel="00ED2401">
          <w:rPr>
            <w:bCs/>
          </w:rPr>
          <w:delText>auquel le PC1 est relier dans ceux compris dans le vlan 22, qui est celui où se situe le PC 2</w:delText>
        </w:r>
      </w:del>
    </w:p>
    <w:p w14:paraId="099C535A" w14:textId="772BC7B7" w:rsidR="00ED2401" w:rsidRPr="00544236" w:rsidRDefault="00ED2401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ins w:id="9" w:author="VINCENT ROBERT" w:date="2021-10-19T09:34:00Z">
        <w:r>
          <w:rPr>
            <w:bCs/>
          </w:rPr>
          <w:t>Il faut changer l'IP de PC1 p</w:t>
        </w:r>
      </w:ins>
      <w:ins w:id="10" w:author="VINCENT ROBERT" w:date="2021-10-19T09:35:00Z">
        <w:r>
          <w:rPr>
            <w:bCs/>
          </w:rPr>
          <w:t>our lui attribuer une adresse dans le même sous-réseau que PC2</w:t>
        </w:r>
      </w:ins>
    </w:p>
    <w:p w14:paraId="44A015C3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C6FBADF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560DF77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E83E0" wp14:editId="46D5F09B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F673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83E0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0F09F673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069CBFF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5C3C18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1E4A50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B9C960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133534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90E4CA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4A0045A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C480C" wp14:editId="72E4B0C0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F40E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480C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18DAF40E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9D3CE6D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4DA334B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92A39E9" w14:textId="214920D0" w:rsidR="008B5721" w:rsidRPr="008A5B0A" w:rsidRDefault="008A5B0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8A5B0A">
        <w:rPr>
          <w:bCs/>
        </w:rPr>
        <w:t>Il</w:t>
      </w:r>
      <w:r>
        <w:rPr>
          <w:bCs/>
        </w:rPr>
        <w:t xml:space="preserve"> faut installer un </w:t>
      </w:r>
      <w:proofErr w:type="spellStart"/>
      <w:r>
        <w:rPr>
          <w:bCs/>
        </w:rPr>
        <w:t>cable</w:t>
      </w:r>
      <w:proofErr w:type="spellEnd"/>
      <w:r>
        <w:rPr>
          <w:bCs/>
        </w:rPr>
        <w:t xml:space="preserve"> console</w:t>
      </w:r>
    </w:p>
    <w:p w14:paraId="33FC429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F925A8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CA7496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8B6D66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94BB77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8C9EA6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D9F06" wp14:editId="04AA8AF7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036B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D9F06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5C3C036B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531742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54147F2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2471D19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D82CDB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E1BF931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233C0B6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675063F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7D69BE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04E631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1DAC8" wp14:editId="6552F535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36DB2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DAC8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34736DB2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A3CEEC9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5EA13EC1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6AF1529E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46FB75CD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7E323CC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FE11949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993C6A3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53808C5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1B55830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5E831" wp14:editId="23F975E5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B1ABD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5E831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0DFB1ABD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505157D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0A19" w14:textId="77777777" w:rsidR="00414B2C" w:rsidRDefault="00414B2C" w:rsidP="00AE578E">
      <w:pPr>
        <w:spacing w:after="0" w:line="240" w:lineRule="auto"/>
      </w:pPr>
      <w:r>
        <w:separator/>
      </w:r>
    </w:p>
  </w:endnote>
  <w:endnote w:type="continuationSeparator" w:id="0">
    <w:p w14:paraId="0EDEBBC9" w14:textId="77777777" w:rsidR="00414B2C" w:rsidRDefault="00414B2C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F230" w14:textId="40D04208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ED2401">
      <w:rPr>
        <w:i/>
        <w:noProof/>
        <w:sz w:val="18"/>
      </w:rPr>
      <w:t>14/10/2021 11:21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16D3119A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CEE95" w14:textId="77777777" w:rsidR="00414B2C" w:rsidRDefault="00414B2C" w:rsidP="00AE578E">
      <w:pPr>
        <w:spacing w:after="0" w:line="240" w:lineRule="auto"/>
      </w:pPr>
      <w:r>
        <w:separator/>
      </w:r>
    </w:p>
  </w:footnote>
  <w:footnote w:type="continuationSeparator" w:id="0">
    <w:p w14:paraId="018D1F00" w14:textId="77777777" w:rsidR="00414B2C" w:rsidRDefault="00414B2C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29FB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4AD2"/>
    <w:rsid w:val="00005B72"/>
    <w:rsid w:val="001350DD"/>
    <w:rsid w:val="001927EE"/>
    <w:rsid w:val="00260F4C"/>
    <w:rsid w:val="002A4E96"/>
    <w:rsid w:val="002A7A70"/>
    <w:rsid w:val="002D7B3C"/>
    <w:rsid w:val="002E18C4"/>
    <w:rsid w:val="0034190E"/>
    <w:rsid w:val="00391A9C"/>
    <w:rsid w:val="00414B2C"/>
    <w:rsid w:val="004C4BCB"/>
    <w:rsid w:val="004D72DA"/>
    <w:rsid w:val="004F4668"/>
    <w:rsid w:val="00531F75"/>
    <w:rsid w:val="00544236"/>
    <w:rsid w:val="00590159"/>
    <w:rsid w:val="005B4063"/>
    <w:rsid w:val="005E7FE9"/>
    <w:rsid w:val="006A01CA"/>
    <w:rsid w:val="00755BA5"/>
    <w:rsid w:val="007C6865"/>
    <w:rsid w:val="008A5B0A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CA6A02"/>
    <w:rsid w:val="00D80559"/>
    <w:rsid w:val="00E63038"/>
    <w:rsid w:val="00ED2401"/>
    <w:rsid w:val="00F17D6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FF8BF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25</cp:revision>
  <cp:lastPrinted>2017-10-06T09:16:00Z</cp:lastPrinted>
  <dcterms:created xsi:type="dcterms:W3CDTF">2017-10-03T17:36:00Z</dcterms:created>
  <dcterms:modified xsi:type="dcterms:W3CDTF">2021-10-19T07:35:00Z</dcterms:modified>
</cp:coreProperties>
</file>