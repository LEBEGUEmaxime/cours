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29446" w14:textId="77777777" w:rsidR="009C0693" w:rsidRDefault="002C6029">
      <w:pPr>
        <w:spacing w:after="0" w:line="259" w:lineRule="auto"/>
        <w:ind w:left="0" w:firstLine="0"/>
        <w:jc w:val="center"/>
      </w:pPr>
      <w:bookmarkStart w:id="0" w:name="_Hlk89177130"/>
      <w:bookmarkEnd w:id="0"/>
      <w:r>
        <w:rPr>
          <w:b/>
          <w:sz w:val="28"/>
        </w:rPr>
        <w:t>TP d'Informatique Industrielle (STS SNIR 2</w:t>
      </w:r>
      <w:r>
        <w:rPr>
          <w:b/>
          <w:sz w:val="28"/>
          <w:vertAlign w:val="superscript"/>
        </w:rPr>
        <w:t>ème</w:t>
      </w:r>
      <w:r>
        <w:rPr>
          <w:b/>
          <w:sz w:val="28"/>
        </w:rPr>
        <w:t xml:space="preserve"> année) </w:t>
      </w:r>
    </w:p>
    <w:p w14:paraId="40AF1D54" w14:textId="77777777" w:rsidR="009C0693" w:rsidRDefault="002C6029">
      <w:pPr>
        <w:spacing w:after="0" w:line="259" w:lineRule="auto"/>
        <w:ind w:left="0" w:right="0" w:firstLine="0"/>
      </w:pPr>
      <w:r>
        <w:rPr>
          <w:b/>
        </w:rPr>
        <w:t xml:space="preserve"> </w:t>
      </w:r>
    </w:p>
    <w:p w14:paraId="19050439" w14:textId="77777777" w:rsidR="009C0693" w:rsidRDefault="002C6029">
      <w:pPr>
        <w:spacing w:after="14" w:line="259" w:lineRule="auto"/>
        <w:ind w:left="0" w:right="0" w:firstLine="0"/>
      </w:pPr>
      <w:r>
        <w:rPr>
          <w:b/>
          <w:sz w:val="24"/>
          <w:u w:val="single" w:color="000000"/>
        </w:rPr>
        <w:t>Documents autorisés</w:t>
      </w:r>
      <w:r>
        <w:rPr>
          <w:b/>
          <w:sz w:val="24"/>
        </w:rPr>
        <w:t xml:space="preserve"> </w:t>
      </w:r>
    </w:p>
    <w:p w14:paraId="707FB6FA" w14:textId="77777777" w:rsidR="009C0693" w:rsidRDefault="002C6029">
      <w:pPr>
        <w:spacing w:after="0" w:line="259" w:lineRule="auto"/>
        <w:ind w:left="0" w:right="0" w:firstLine="0"/>
      </w:pPr>
      <w:r>
        <w:rPr>
          <w:sz w:val="28"/>
        </w:rPr>
        <w:t xml:space="preserve"> </w:t>
      </w:r>
    </w:p>
    <w:p w14:paraId="6E9B7E77" w14:textId="77777777" w:rsidR="009C0693" w:rsidRDefault="002C6029">
      <w:pPr>
        <w:spacing w:after="1" w:line="237" w:lineRule="auto"/>
        <w:ind w:left="-5" w:right="656"/>
        <w:jc w:val="both"/>
      </w:pPr>
      <w:r>
        <w:t xml:space="preserve">Une entreprise spécialisée dans la découpe de pièces (dans différentes matières) dispose d’un logiciel capable de disposer les pièces à découper de façon optimale pour limiter les chutes de matières. Cette entreprise désire maintenant optimiser son logiciel de découpe afin </w:t>
      </w:r>
      <w:proofErr w:type="gramStart"/>
      <w:r>
        <w:t>de  calculer</w:t>
      </w:r>
      <w:proofErr w:type="gramEnd"/>
      <w:r>
        <w:t xml:space="preserve"> le prix à facturer au client de la manière la plus juste possible. Le coût de la découpe doit être fonction du périmètre à découper (pour tenir compte de l’usure de l’outil de découpe) et de la surface de la pièce découpée (pour tenir compte du coût de la matière première). </w:t>
      </w:r>
    </w:p>
    <w:p w14:paraId="5E4F9FED" w14:textId="77777777" w:rsidR="009C0693" w:rsidRDefault="002C6029">
      <w:pPr>
        <w:spacing w:after="0" w:line="259" w:lineRule="auto"/>
        <w:ind w:left="0" w:right="0" w:firstLine="0"/>
      </w:pPr>
      <w:r>
        <w:t xml:space="preserve"> </w:t>
      </w:r>
    </w:p>
    <w:p w14:paraId="2FB73B50" w14:textId="77777777" w:rsidR="009C0693" w:rsidRDefault="002C6029">
      <w:pPr>
        <w:ind w:right="609"/>
      </w:pPr>
      <w:r>
        <w:t xml:space="preserve"> Dans sa version actuelle, le logiciel de gestion de la découpe permet de découper n’importe quelle forme polygonale ou circulaire.  </w:t>
      </w:r>
    </w:p>
    <w:p w14:paraId="236B3B57" w14:textId="77777777" w:rsidR="009C0693" w:rsidRDefault="002C6029">
      <w:pPr>
        <w:spacing w:after="0" w:line="259" w:lineRule="auto"/>
        <w:ind w:left="0" w:right="0" w:firstLine="0"/>
      </w:pPr>
      <w:r>
        <w:t xml:space="preserve"> </w:t>
      </w:r>
    </w:p>
    <w:p w14:paraId="63D032D3" w14:textId="77777777" w:rsidR="009C0693" w:rsidRDefault="002C6029">
      <w:pPr>
        <w:ind w:right="609"/>
      </w:pPr>
      <w:r>
        <w:t xml:space="preserve">Diverses classes en C++ vont être créées afin de modéliser cette application. </w:t>
      </w:r>
    </w:p>
    <w:p w14:paraId="453AA7A9" w14:textId="77777777" w:rsidR="009C0693" w:rsidRDefault="002C6029">
      <w:pPr>
        <w:numPr>
          <w:ilvl w:val="0"/>
          <w:numId w:val="1"/>
        </w:numPr>
        <w:ind w:right="609" w:hanging="360"/>
      </w:pPr>
      <w:r>
        <w:t xml:space="preserve">Une classe </w:t>
      </w:r>
      <w:r>
        <w:rPr>
          <w:b/>
        </w:rPr>
        <w:t>Commande</w:t>
      </w:r>
      <w:r>
        <w:t xml:space="preserve"> chargée de répertorier l’ensemble des figures à découper pour un client et de calculer le prix de la découpe (fonction du périmètre et de la surface des pièces découpées). </w:t>
      </w:r>
    </w:p>
    <w:p w14:paraId="763EE485" w14:textId="77777777" w:rsidR="009C0693" w:rsidRDefault="002C6029">
      <w:pPr>
        <w:numPr>
          <w:ilvl w:val="0"/>
          <w:numId w:val="1"/>
        </w:numPr>
        <w:ind w:right="609" w:hanging="360"/>
      </w:pPr>
      <w:r>
        <w:t xml:space="preserve">Une classe </w:t>
      </w:r>
      <w:r>
        <w:rPr>
          <w:b/>
        </w:rPr>
        <w:t>Figure</w:t>
      </w:r>
      <w:r>
        <w:t xml:space="preserve"> permettant de définir les caractéristiques générales de n’importe quelle figure géométrique </w:t>
      </w:r>
      <w:r>
        <w:rPr>
          <w:i/>
        </w:rPr>
        <w:t>(classe abstraite)</w:t>
      </w:r>
      <w:r>
        <w:t xml:space="preserve"> </w:t>
      </w:r>
    </w:p>
    <w:p w14:paraId="65D1B242" w14:textId="77777777" w:rsidR="009C0693" w:rsidRDefault="002C6029">
      <w:pPr>
        <w:numPr>
          <w:ilvl w:val="0"/>
          <w:numId w:val="1"/>
        </w:numPr>
        <w:ind w:right="609" w:hanging="360"/>
      </w:pPr>
      <w:r>
        <w:t xml:space="preserve">Une classe </w:t>
      </w:r>
      <w:r>
        <w:rPr>
          <w:b/>
        </w:rPr>
        <w:t>Polygone</w:t>
      </w:r>
      <w:r>
        <w:t xml:space="preserve"> permettant de modéliser un polygone. </w:t>
      </w:r>
    </w:p>
    <w:p w14:paraId="38B07634" w14:textId="77777777" w:rsidR="009C0693" w:rsidRDefault="002C6029">
      <w:pPr>
        <w:numPr>
          <w:ilvl w:val="0"/>
          <w:numId w:val="1"/>
        </w:numPr>
        <w:ind w:right="609" w:hanging="360"/>
      </w:pPr>
      <w:r>
        <w:t xml:space="preserve">Une classe </w:t>
      </w:r>
      <w:r>
        <w:rPr>
          <w:b/>
        </w:rPr>
        <w:t>Cercle</w:t>
      </w:r>
      <w:r>
        <w:t xml:space="preserve">  </w:t>
      </w:r>
    </w:p>
    <w:p w14:paraId="64B375C4" w14:textId="77777777" w:rsidR="009C0693" w:rsidRDefault="002C6029">
      <w:pPr>
        <w:numPr>
          <w:ilvl w:val="0"/>
          <w:numId w:val="1"/>
        </w:numPr>
        <w:ind w:right="609" w:hanging="360"/>
      </w:pPr>
      <w:r>
        <w:t xml:space="preserve">Une classe </w:t>
      </w:r>
      <w:r>
        <w:rPr>
          <w:b/>
        </w:rPr>
        <w:t>Point2D</w:t>
      </w:r>
      <w:r>
        <w:t xml:space="preserve"> permettant de modéliser un point dans le plan  </w:t>
      </w:r>
    </w:p>
    <w:p w14:paraId="53B9C7FA" w14:textId="77777777" w:rsidR="009C0693" w:rsidRDefault="002C6029">
      <w:pPr>
        <w:spacing w:after="225" w:line="259" w:lineRule="auto"/>
        <w:ind w:left="0" w:right="0" w:firstLine="0"/>
      </w:pPr>
      <w:r>
        <w:t xml:space="preserve"> </w:t>
      </w:r>
    </w:p>
    <w:p w14:paraId="1939B19E" w14:textId="77777777" w:rsidR="009C0693" w:rsidRDefault="002C6029">
      <w:pPr>
        <w:spacing w:after="1" w:line="237" w:lineRule="auto"/>
        <w:ind w:left="-5" w:right="1029"/>
        <w:jc w:val="both"/>
      </w:pPr>
      <w:r>
        <w:rPr>
          <w:b/>
          <w:sz w:val="20"/>
          <w:u w:val="single" w:color="000000"/>
        </w:rPr>
        <w:t>Formule permettant de calculer la surface d’un polygone quelconque (dont les lignes ne se croisent pas)</w:t>
      </w:r>
      <w:r>
        <w:rPr>
          <w:b/>
          <w:sz w:val="20"/>
        </w:rPr>
        <w:t xml:space="preserve"> </w:t>
      </w:r>
      <w:r>
        <w:t xml:space="preserve">Soit un polygone constitué de </w:t>
      </w:r>
      <w:r>
        <w:rPr>
          <w:b/>
          <w:i/>
        </w:rPr>
        <w:t>n</w:t>
      </w:r>
      <w:r>
        <w:t xml:space="preserve"> sommets numérotés </w:t>
      </w:r>
      <w:r>
        <w:rPr>
          <w:b/>
          <w:i/>
        </w:rPr>
        <w:t xml:space="preserve">0 </w:t>
      </w:r>
      <w:r>
        <w:t xml:space="preserve">à </w:t>
      </w:r>
      <w:r>
        <w:rPr>
          <w:b/>
          <w:i/>
        </w:rPr>
        <w:t>(n-1)</w:t>
      </w:r>
      <w:r>
        <w:t xml:space="preserve"> de coordonnées </w:t>
      </w:r>
      <w:r>
        <w:rPr>
          <w:b/>
          <w:i/>
        </w:rPr>
        <w:t>(x</w:t>
      </w:r>
      <w:r>
        <w:rPr>
          <w:b/>
          <w:i/>
          <w:vertAlign w:val="subscript"/>
        </w:rPr>
        <w:t>i</w:t>
      </w:r>
      <w:r>
        <w:rPr>
          <w:b/>
          <w:i/>
        </w:rPr>
        <w:t>, y</w:t>
      </w:r>
      <w:r>
        <w:rPr>
          <w:b/>
          <w:i/>
          <w:vertAlign w:val="subscript"/>
        </w:rPr>
        <w:t>i</w:t>
      </w:r>
      <w:r>
        <w:rPr>
          <w:b/>
          <w:i/>
        </w:rPr>
        <w:t>).</w:t>
      </w:r>
      <w:r>
        <w:t xml:space="preserve"> Ajoutons aussi un sommet </w:t>
      </w:r>
      <w:r>
        <w:rPr>
          <w:b/>
          <w:i/>
        </w:rPr>
        <w:t xml:space="preserve">n </w:t>
      </w:r>
      <w:r>
        <w:t xml:space="preserve">identique au premier (pour symboliser la fermeture du polygone). </w:t>
      </w:r>
    </w:p>
    <w:p w14:paraId="555FAE2C" w14:textId="77777777" w:rsidR="009C0693" w:rsidRDefault="002C6029">
      <w:pPr>
        <w:spacing w:after="16" w:line="259" w:lineRule="auto"/>
        <w:ind w:left="0" w:right="0" w:firstLine="0"/>
      </w:pPr>
      <w:r>
        <w:t xml:space="preserve"> </w:t>
      </w:r>
    </w:p>
    <w:p w14:paraId="52A9BB87" w14:textId="77777777" w:rsidR="009C0693" w:rsidRDefault="002C6029">
      <w:pPr>
        <w:ind w:right="609"/>
      </w:pPr>
      <w:r>
        <w:t xml:space="preserve">L’aire du polygone est : </w:t>
      </w:r>
    </w:p>
    <w:p w14:paraId="548C1950" w14:textId="77777777" w:rsidR="009C0693" w:rsidRDefault="002C6029">
      <w:pPr>
        <w:spacing w:after="0" w:line="259" w:lineRule="auto"/>
        <w:ind w:left="0" w:right="0" w:firstLine="0"/>
      </w:pPr>
      <w:r>
        <w:t xml:space="preserve"> </w:t>
      </w:r>
    </w:p>
    <w:p w14:paraId="1DB3E1CA" w14:textId="77777777" w:rsidR="009C0693" w:rsidRDefault="002C6029">
      <w:pPr>
        <w:spacing w:after="0" w:line="259" w:lineRule="auto"/>
        <w:ind w:left="0" w:right="0" w:firstLine="0"/>
      </w:pPr>
      <w:proofErr w:type="gramStart"/>
      <w:r>
        <w:rPr>
          <w:rFonts w:ascii="Cambria Math" w:eastAsia="Cambria Math" w:hAnsi="Cambria Math" w:cs="Cambria Math"/>
        </w:rPr>
        <w:t>𝐴</w:t>
      </w:r>
      <w:proofErr w:type="gramEnd"/>
      <w:r>
        <w:rPr>
          <w:rFonts w:ascii="Cambria Math" w:eastAsia="Cambria Math" w:hAnsi="Cambria Math" w:cs="Cambria Math"/>
        </w:rPr>
        <w:t xml:space="preserve"> </w:t>
      </w:r>
      <w:r>
        <w:rPr>
          <w:noProof/>
        </w:rPr>
        <w:drawing>
          <wp:inline distT="0" distB="0" distL="0" distR="0" wp14:anchorId="3A78026C" wp14:editId="2901B01E">
            <wp:extent cx="1655064" cy="445008"/>
            <wp:effectExtent l="0" t="0" r="0" b="0"/>
            <wp:docPr id="14746" name="Picture 14746"/>
            <wp:cNvGraphicFramePr/>
            <a:graphic xmlns:a="http://schemas.openxmlformats.org/drawingml/2006/main">
              <a:graphicData uri="http://schemas.openxmlformats.org/drawingml/2006/picture">
                <pic:pic xmlns:pic="http://schemas.openxmlformats.org/drawingml/2006/picture">
                  <pic:nvPicPr>
                    <pic:cNvPr id="14746" name="Picture 14746"/>
                    <pic:cNvPicPr/>
                  </pic:nvPicPr>
                  <pic:blipFill>
                    <a:blip r:embed="rId7"/>
                    <a:stretch>
                      <a:fillRect/>
                    </a:stretch>
                  </pic:blipFill>
                  <pic:spPr>
                    <a:xfrm>
                      <a:off x="0" y="0"/>
                      <a:ext cx="1655064" cy="445008"/>
                    </a:xfrm>
                    <a:prstGeom prst="rect">
                      <a:avLst/>
                    </a:prstGeom>
                  </pic:spPr>
                </pic:pic>
              </a:graphicData>
            </a:graphic>
          </wp:inline>
        </w:drawing>
      </w:r>
      <w:r>
        <w:rPr>
          <w:rFonts w:ascii="Cambria Math" w:eastAsia="Cambria Math" w:hAnsi="Cambria Math" w:cs="Cambria Math"/>
        </w:rPr>
        <w:t>|</w:t>
      </w:r>
      <w:r>
        <w:rPr>
          <w:rFonts w:ascii="Courier New" w:eastAsia="Courier New" w:hAnsi="Courier New" w:cs="Courier New"/>
        </w:rPr>
        <w:t xml:space="preserve"> </w:t>
      </w:r>
    </w:p>
    <w:p w14:paraId="18E9C00D" w14:textId="77777777" w:rsidR="009C0693" w:rsidRDefault="002C6029">
      <w:pPr>
        <w:spacing w:after="0" w:line="259" w:lineRule="auto"/>
        <w:ind w:left="732" w:right="0" w:firstLine="0"/>
      </w:pPr>
      <w:proofErr w:type="gramStart"/>
      <w:r>
        <w:rPr>
          <w:rFonts w:ascii="Cambria Math" w:eastAsia="Cambria Math" w:hAnsi="Cambria Math" w:cs="Cambria Math"/>
          <w:sz w:val="16"/>
        </w:rPr>
        <w:t>𝑖</w:t>
      </w:r>
      <w:proofErr w:type="gramEnd"/>
      <w:r>
        <w:rPr>
          <w:rFonts w:ascii="Cambria Math" w:eastAsia="Cambria Math" w:hAnsi="Cambria Math" w:cs="Cambria Math"/>
          <w:sz w:val="16"/>
        </w:rPr>
        <w:t>=0</w:t>
      </w:r>
    </w:p>
    <w:p w14:paraId="5A797901" w14:textId="77777777" w:rsidR="009C0693" w:rsidRDefault="002C6029">
      <w:pPr>
        <w:spacing w:after="0" w:line="259" w:lineRule="auto"/>
        <w:ind w:left="0" w:right="0" w:firstLine="0"/>
      </w:pPr>
      <w:r>
        <w:t xml:space="preserve"> </w:t>
      </w:r>
    </w:p>
    <w:p w14:paraId="012403BE" w14:textId="77777777" w:rsidR="009C0693" w:rsidRDefault="002C6029">
      <w:pPr>
        <w:spacing w:after="0" w:line="259" w:lineRule="auto"/>
        <w:ind w:left="-8" w:right="0" w:firstLine="0"/>
      </w:pPr>
      <w:r>
        <w:rPr>
          <w:noProof/>
        </w:rPr>
        <w:drawing>
          <wp:inline distT="0" distB="0" distL="0" distR="0" wp14:anchorId="40CE424B" wp14:editId="43D21774">
            <wp:extent cx="6364225" cy="2374392"/>
            <wp:effectExtent l="0" t="0" r="0" b="0"/>
            <wp:docPr id="14747" name="Picture 14747"/>
            <wp:cNvGraphicFramePr/>
            <a:graphic xmlns:a="http://schemas.openxmlformats.org/drawingml/2006/main">
              <a:graphicData uri="http://schemas.openxmlformats.org/drawingml/2006/picture">
                <pic:pic xmlns:pic="http://schemas.openxmlformats.org/drawingml/2006/picture">
                  <pic:nvPicPr>
                    <pic:cNvPr id="14747" name="Picture 14747"/>
                    <pic:cNvPicPr/>
                  </pic:nvPicPr>
                  <pic:blipFill>
                    <a:blip r:embed="rId8"/>
                    <a:stretch>
                      <a:fillRect/>
                    </a:stretch>
                  </pic:blipFill>
                  <pic:spPr>
                    <a:xfrm>
                      <a:off x="0" y="0"/>
                      <a:ext cx="6364225" cy="2374392"/>
                    </a:xfrm>
                    <a:prstGeom prst="rect">
                      <a:avLst/>
                    </a:prstGeom>
                  </pic:spPr>
                </pic:pic>
              </a:graphicData>
            </a:graphic>
          </wp:inline>
        </w:drawing>
      </w:r>
    </w:p>
    <w:p w14:paraId="5DB04479" w14:textId="77777777" w:rsidR="009C0693" w:rsidRDefault="002C6029">
      <w:pPr>
        <w:spacing w:after="0" w:line="259" w:lineRule="auto"/>
        <w:ind w:left="-5" w:right="0"/>
      </w:pPr>
      <w:r>
        <w:rPr>
          <w:b/>
          <w:sz w:val="32"/>
          <w:u w:val="single" w:color="000000"/>
        </w:rPr>
        <w:t>Questions préliminaires</w:t>
      </w:r>
      <w:r>
        <w:rPr>
          <w:b/>
          <w:sz w:val="32"/>
        </w:rPr>
        <w:t xml:space="preserve"> </w:t>
      </w:r>
    </w:p>
    <w:tbl>
      <w:tblPr>
        <w:tblStyle w:val="TableGrid"/>
        <w:tblW w:w="9553" w:type="dxa"/>
        <w:tblInd w:w="0" w:type="dxa"/>
        <w:tblCellMar>
          <w:top w:w="3" w:type="dxa"/>
        </w:tblCellMar>
        <w:tblLook w:val="04A0" w:firstRow="1" w:lastRow="0" w:firstColumn="1" w:lastColumn="0" w:noHBand="0" w:noVBand="1"/>
      </w:tblPr>
      <w:tblGrid>
        <w:gridCol w:w="1418"/>
        <w:gridCol w:w="8135"/>
      </w:tblGrid>
      <w:tr w:rsidR="009C0693" w14:paraId="76A4236A" w14:textId="77777777">
        <w:trPr>
          <w:trHeight w:val="1014"/>
        </w:trPr>
        <w:tc>
          <w:tcPr>
            <w:tcW w:w="1418" w:type="dxa"/>
            <w:tcBorders>
              <w:top w:val="nil"/>
              <w:left w:val="nil"/>
              <w:bottom w:val="nil"/>
              <w:right w:val="nil"/>
            </w:tcBorders>
          </w:tcPr>
          <w:p w14:paraId="4E3FB57E" w14:textId="77777777" w:rsidR="009C0693" w:rsidRDefault="002C6029">
            <w:pPr>
              <w:spacing w:after="482" w:line="259" w:lineRule="auto"/>
              <w:ind w:left="0" w:right="0" w:firstLine="0"/>
            </w:pPr>
            <w:r>
              <w:rPr>
                <w:b/>
                <w:u w:val="single" w:color="000000"/>
              </w:rPr>
              <w:lastRenderedPageBreak/>
              <w:t>Question 1 :</w:t>
            </w:r>
            <w:r>
              <w:rPr>
                <w:rFonts w:ascii="Arial" w:eastAsia="Arial" w:hAnsi="Arial" w:cs="Arial"/>
                <w:b/>
              </w:rPr>
              <w:t xml:space="preserve"> </w:t>
            </w:r>
          </w:p>
          <w:p w14:paraId="7D22786A" w14:textId="77777777" w:rsidR="009C0693" w:rsidRDefault="002C6029">
            <w:pPr>
              <w:spacing w:after="0" w:line="259" w:lineRule="auto"/>
              <w:ind w:left="67" w:right="0" w:firstLine="0"/>
            </w:pPr>
            <w:r>
              <w:t xml:space="preserve"> </w:t>
            </w:r>
          </w:p>
        </w:tc>
        <w:tc>
          <w:tcPr>
            <w:tcW w:w="8135" w:type="dxa"/>
            <w:tcBorders>
              <w:top w:val="nil"/>
              <w:left w:val="nil"/>
              <w:bottom w:val="nil"/>
              <w:right w:val="nil"/>
            </w:tcBorders>
          </w:tcPr>
          <w:p w14:paraId="644EF54B" w14:textId="77777777" w:rsidR="009C0693" w:rsidRDefault="002C6029">
            <w:pPr>
              <w:spacing w:after="0" w:line="259" w:lineRule="auto"/>
              <w:ind w:left="0" w:right="53" w:firstLine="0"/>
              <w:jc w:val="both"/>
            </w:pPr>
            <w:r>
              <w:t xml:space="preserve">Quelle(s) différence(s) y a-t-il entre un attribut privé, un attribut </w:t>
            </w:r>
            <w:r w:rsidR="00070EB4">
              <w:t>protégé et</w:t>
            </w:r>
            <w:r>
              <w:t xml:space="preserve"> un attribut public ? Soyez le plus clair et complet possible en faisant par exemple un tableau comparatif. </w:t>
            </w:r>
          </w:p>
          <w:p w14:paraId="46A15841" w14:textId="5826AF7A" w:rsidR="00070EB4" w:rsidRPr="008B6EFC" w:rsidRDefault="00070EB4">
            <w:pPr>
              <w:spacing w:after="0" w:line="259" w:lineRule="auto"/>
              <w:ind w:left="0" w:right="53" w:firstLine="0"/>
              <w:jc w:val="both"/>
              <w:rPr>
                <w:color w:val="4472C4" w:themeColor="accent1"/>
              </w:rPr>
            </w:pPr>
            <w:r w:rsidRPr="008B6EFC">
              <w:rPr>
                <w:color w:val="4472C4" w:themeColor="accent1"/>
              </w:rPr>
              <w:t>Attribut privé :</w:t>
            </w:r>
            <w:r w:rsidR="001378A9" w:rsidRPr="008B6EFC">
              <w:rPr>
                <w:color w:val="4472C4" w:themeColor="accent1"/>
              </w:rPr>
              <w:t xml:space="preserve"> </w:t>
            </w:r>
            <w:del w:id="1" w:author="VINCENT ROBERT" w:date="2021-12-08T11:27:00Z">
              <w:r w:rsidR="001378A9" w:rsidRPr="008B6EFC" w:rsidDel="005E2474">
                <w:rPr>
                  <w:color w:val="4472C4" w:themeColor="accent1"/>
                </w:rPr>
                <w:delText xml:space="preserve">elle est protégée et on n’a pas le droit de l’utiliser dans le .cpp </w:delText>
              </w:r>
            </w:del>
            <w:ins w:id="2" w:author="VINCENT ROBERT" w:date="2021-12-08T11:27:00Z">
              <w:r w:rsidR="005E2474">
                <w:rPr>
                  <w:color w:val="4472C4" w:themeColor="accent1"/>
                </w:rPr>
                <w:t>on peut l'utiliser au sein de la classe seulement</w:t>
              </w:r>
            </w:ins>
          </w:p>
          <w:p w14:paraId="1B4D0270" w14:textId="495A4B7F" w:rsidR="001378A9" w:rsidRPr="008B6EFC" w:rsidRDefault="00070EB4">
            <w:pPr>
              <w:spacing w:after="0" w:line="259" w:lineRule="auto"/>
              <w:ind w:left="0" w:right="53" w:firstLine="0"/>
              <w:jc w:val="both"/>
              <w:rPr>
                <w:color w:val="4472C4" w:themeColor="accent1"/>
              </w:rPr>
            </w:pPr>
            <w:r w:rsidRPr="008B6EFC">
              <w:rPr>
                <w:color w:val="4472C4" w:themeColor="accent1"/>
              </w:rPr>
              <w:t>Attribut</w:t>
            </w:r>
            <w:r w:rsidR="001378A9" w:rsidRPr="008B6EFC">
              <w:rPr>
                <w:color w:val="4472C4" w:themeColor="accent1"/>
              </w:rPr>
              <w:t xml:space="preserve"> public : </w:t>
            </w:r>
            <w:del w:id="3" w:author="VINCENT ROBERT" w:date="2021-12-08T11:27:00Z">
              <w:r w:rsidR="001378A9" w:rsidRPr="008B6EFC" w:rsidDel="005E2474">
                <w:rPr>
                  <w:color w:val="4472C4" w:themeColor="accent1"/>
                </w:rPr>
                <w:delText>elle est publique et on a le droit de l’utiliser dans le .cpp</w:delText>
              </w:r>
            </w:del>
            <w:ins w:id="4" w:author="VINCENT ROBERT" w:date="2021-12-08T11:27:00Z">
              <w:r w:rsidR="005E2474">
                <w:rPr>
                  <w:color w:val="4472C4" w:themeColor="accent1"/>
                </w:rPr>
                <w:t>on y a accès depuis n'importe quelle classe ou fonction</w:t>
              </w:r>
            </w:ins>
          </w:p>
          <w:p w14:paraId="2E726BF3" w14:textId="1B3A4EFA" w:rsidR="00070EB4" w:rsidRDefault="001378A9">
            <w:pPr>
              <w:spacing w:after="0" w:line="259" w:lineRule="auto"/>
              <w:ind w:left="0" w:right="53" w:firstLine="0"/>
              <w:jc w:val="both"/>
            </w:pPr>
            <w:r w:rsidRPr="008B6EFC">
              <w:rPr>
                <w:color w:val="4472C4" w:themeColor="accent1"/>
              </w:rPr>
              <w:t xml:space="preserve">Attribut protège : </w:t>
            </w:r>
            <w:del w:id="5" w:author="VINCENT ROBERT" w:date="2021-12-08T11:27:00Z">
              <w:r w:rsidRPr="008B6EFC" w:rsidDel="005E2474">
                <w:rPr>
                  <w:color w:val="4472C4" w:themeColor="accent1"/>
                </w:rPr>
                <w:delText xml:space="preserve">elle est </w:delText>
              </w:r>
              <w:r w:rsidR="008B6EFC" w:rsidRPr="008B6EFC" w:rsidDel="005E2474">
                <w:rPr>
                  <w:color w:val="4472C4" w:themeColor="accent1"/>
                </w:rPr>
                <w:delText>protégée mais on a le droit de l’utiliser dans le .cpp</w:delText>
              </w:r>
            </w:del>
            <w:ins w:id="6" w:author="VINCENT ROBERT" w:date="2021-12-08T11:27:00Z">
              <w:r w:rsidR="005E2474">
                <w:rPr>
                  <w:color w:val="4472C4" w:themeColor="accent1"/>
                </w:rPr>
                <w:t>on y a accès depuis sa classe et ses classes dérivées</w:t>
              </w:r>
            </w:ins>
            <w:r w:rsidR="00070EB4" w:rsidRPr="008B6EFC">
              <w:rPr>
                <w:color w:val="4472C4" w:themeColor="accent1"/>
              </w:rPr>
              <w:t xml:space="preserve">  </w:t>
            </w:r>
          </w:p>
        </w:tc>
      </w:tr>
      <w:tr w:rsidR="009C0693" w14:paraId="40463D73" w14:textId="77777777">
        <w:trPr>
          <w:trHeight w:val="802"/>
        </w:trPr>
        <w:tc>
          <w:tcPr>
            <w:tcW w:w="1418" w:type="dxa"/>
            <w:tcBorders>
              <w:top w:val="nil"/>
              <w:left w:val="nil"/>
              <w:bottom w:val="nil"/>
              <w:right w:val="nil"/>
            </w:tcBorders>
          </w:tcPr>
          <w:p w14:paraId="11EF870E" w14:textId="77777777" w:rsidR="009C0693" w:rsidRDefault="002C6029">
            <w:pPr>
              <w:spacing w:after="259" w:line="259" w:lineRule="auto"/>
              <w:ind w:left="0" w:right="0" w:firstLine="0"/>
            </w:pPr>
            <w:r>
              <w:rPr>
                <w:b/>
                <w:u w:val="single" w:color="000000"/>
              </w:rPr>
              <w:t>Question 2 :</w:t>
            </w:r>
            <w:r>
              <w:rPr>
                <w:rFonts w:ascii="Arial" w:eastAsia="Arial" w:hAnsi="Arial" w:cs="Arial"/>
                <w:b/>
              </w:rPr>
              <w:t xml:space="preserve"> </w:t>
            </w:r>
          </w:p>
          <w:p w14:paraId="2D1CED24" w14:textId="77777777" w:rsidR="009C0693" w:rsidRDefault="002C6029">
            <w:pPr>
              <w:spacing w:after="0" w:line="259" w:lineRule="auto"/>
              <w:ind w:left="0" w:right="0" w:firstLine="0"/>
            </w:pPr>
            <w:r>
              <w:rPr>
                <w:sz w:val="24"/>
              </w:rPr>
              <w:t xml:space="preserve"> </w:t>
            </w:r>
          </w:p>
        </w:tc>
        <w:tc>
          <w:tcPr>
            <w:tcW w:w="8135" w:type="dxa"/>
            <w:tcBorders>
              <w:top w:val="nil"/>
              <w:left w:val="nil"/>
              <w:bottom w:val="nil"/>
              <w:right w:val="nil"/>
            </w:tcBorders>
          </w:tcPr>
          <w:p w14:paraId="0F50D058" w14:textId="77777777" w:rsidR="009C0693" w:rsidRDefault="002C6029">
            <w:pPr>
              <w:spacing w:after="0" w:line="259" w:lineRule="auto"/>
              <w:ind w:left="0" w:right="0" w:firstLine="0"/>
            </w:pPr>
            <w:r>
              <w:t xml:space="preserve">A quoi sert la directive de </w:t>
            </w:r>
            <w:proofErr w:type="spellStart"/>
            <w:proofErr w:type="gramStart"/>
            <w:r>
              <w:t>précompilation</w:t>
            </w:r>
            <w:proofErr w:type="spellEnd"/>
            <w:r>
              <w:t xml:space="preserve">  </w:t>
            </w:r>
            <w:r>
              <w:rPr>
                <w:bdr w:val="single" w:sz="8" w:space="0" w:color="000000"/>
              </w:rPr>
              <w:t>#</w:t>
            </w:r>
            <w:proofErr w:type="gramEnd"/>
            <w:r>
              <w:rPr>
                <w:bdr w:val="single" w:sz="8" w:space="0" w:color="000000"/>
              </w:rPr>
              <w:t>pragma once</w:t>
            </w:r>
            <w:r>
              <w:rPr>
                <w:color w:val="0000FF"/>
              </w:rPr>
              <w:t xml:space="preserve"> </w:t>
            </w:r>
            <w:r>
              <w:t xml:space="preserve">en haut  des fichiers de déclaration des classes ?  Par quoi pourrait-on remplacer cette directive ? </w:t>
            </w:r>
          </w:p>
          <w:p w14:paraId="49C25BBD" w14:textId="4BB2ABC3" w:rsidR="008B6EFC" w:rsidRPr="008B6EFC" w:rsidRDefault="008B6EFC" w:rsidP="008B6EFC">
            <w:pPr>
              <w:pStyle w:val="Sansinterligne"/>
            </w:pPr>
            <w:proofErr w:type="spellStart"/>
            <w:proofErr w:type="gramStart"/>
            <w:r w:rsidRPr="008B6EFC">
              <w:rPr>
                <w:color w:val="4472C4" w:themeColor="accent1"/>
                <w:shd w:val="clear" w:color="auto" w:fill="FFFFFF"/>
              </w:rPr>
              <w:t>pragma</w:t>
            </w:r>
            <w:proofErr w:type="spellEnd"/>
            <w:proofErr w:type="gramEnd"/>
            <w:r w:rsidRPr="008B6EFC">
              <w:rPr>
                <w:color w:val="4472C4" w:themeColor="accent1"/>
                <w:shd w:val="clear" w:color="auto" w:fill="FFFFFF"/>
              </w:rPr>
              <w:t xml:space="preserve"> once est une directive de préprocesseur non standard mais largement prise en charge conçue pour faire en sorte que le fichier source actuel ne soit inclus qu'une seule fois dans une seule compilation</w:t>
            </w:r>
          </w:p>
        </w:tc>
      </w:tr>
      <w:tr w:rsidR="009C0693" w14:paraId="56488A5F" w14:textId="77777777">
        <w:trPr>
          <w:trHeight w:val="255"/>
        </w:trPr>
        <w:tc>
          <w:tcPr>
            <w:tcW w:w="1418" w:type="dxa"/>
            <w:tcBorders>
              <w:top w:val="nil"/>
              <w:left w:val="nil"/>
              <w:bottom w:val="nil"/>
              <w:right w:val="nil"/>
            </w:tcBorders>
          </w:tcPr>
          <w:p w14:paraId="61B02BCF" w14:textId="77777777" w:rsidR="009C0693" w:rsidRDefault="002C6029">
            <w:pPr>
              <w:spacing w:after="0" w:line="259" w:lineRule="auto"/>
              <w:ind w:left="0" w:right="0" w:firstLine="0"/>
            </w:pPr>
            <w:r>
              <w:rPr>
                <w:b/>
                <w:u w:val="single" w:color="000000"/>
              </w:rPr>
              <w:t>Question 3 :</w:t>
            </w:r>
            <w:r>
              <w:rPr>
                <w:rFonts w:ascii="Arial" w:eastAsia="Arial" w:hAnsi="Arial" w:cs="Arial"/>
                <w:b/>
              </w:rPr>
              <w:t xml:space="preserve"> </w:t>
            </w:r>
          </w:p>
        </w:tc>
        <w:tc>
          <w:tcPr>
            <w:tcW w:w="8135" w:type="dxa"/>
            <w:tcBorders>
              <w:top w:val="nil"/>
              <w:left w:val="nil"/>
              <w:bottom w:val="nil"/>
              <w:right w:val="nil"/>
            </w:tcBorders>
          </w:tcPr>
          <w:p w14:paraId="3E8D8588" w14:textId="77777777" w:rsidR="009C0693" w:rsidRDefault="002C6029">
            <w:pPr>
              <w:spacing w:after="0" w:line="259" w:lineRule="auto"/>
              <w:ind w:left="0" w:right="0" w:firstLine="0"/>
            </w:pPr>
            <w:r>
              <w:t xml:space="preserve"> Que signifie la ligne </w:t>
            </w:r>
            <w:proofErr w:type="spellStart"/>
            <w:r>
              <w:rPr>
                <w:bdr w:val="single" w:sz="8" w:space="0" w:color="000000"/>
              </w:rPr>
              <w:t>this</w:t>
            </w:r>
            <w:proofErr w:type="spellEnd"/>
            <w:r>
              <w:rPr>
                <w:bdr w:val="single" w:sz="8" w:space="0" w:color="000000"/>
              </w:rPr>
              <w:t xml:space="preserve">-&gt;x = </w:t>
            </w:r>
            <w:proofErr w:type="gramStart"/>
            <w:r>
              <w:rPr>
                <w:bdr w:val="single" w:sz="8" w:space="0" w:color="000000"/>
              </w:rPr>
              <w:t>x;</w:t>
            </w:r>
            <w:proofErr w:type="gramEnd"/>
            <w:r>
              <w:t xml:space="preserve"> située dans le constructeur de la classe Point2D ? </w:t>
            </w:r>
          </w:p>
        </w:tc>
      </w:tr>
    </w:tbl>
    <w:p w14:paraId="000CC538" w14:textId="17A5BB5F" w:rsidR="004618A5" w:rsidRDefault="00521492" w:rsidP="004618A5">
      <w:pPr>
        <w:spacing w:after="290" w:line="259" w:lineRule="auto"/>
        <w:ind w:left="0" w:right="0" w:firstLine="0"/>
        <w:rPr>
          <w:color w:val="4472C4" w:themeColor="accent1"/>
          <w:sz w:val="24"/>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DDA9FAB" wp14:editId="4858E489">
                <wp:simplePos x="0" y="0"/>
                <wp:positionH relativeFrom="page">
                  <wp:posOffset>369100</wp:posOffset>
                </wp:positionH>
                <wp:positionV relativeFrom="page">
                  <wp:posOffset>1031660</wp:posOffset>
                </wp:positionV>
                <wp:extent cx="352362" cy="1382141"/>
                <wp:effectExtent l="0" t="0" r="0" b="0"/>
                <wp:wrapTopAndBottom/>
                <wp:docPr id="12726" name="Group 12726"/>
                <wp:cNvGraphicFramePr/>
                <a:graphic xmlns:a="http://schemas.openxmlformats.org/drawingml/2006/main">
                  <a:graphicData uri="http://schemas.microsoft.com/office/word/2010/wordprocessingGroup">
                    <wpg:wgp>
                      <wpg:cNvGrpSpPr/>
                      <wpg:grpSpPr>
                        <a:xfrm>
                          <a:off x="0" y="0"/>
                          <a:ext cx="352362" cy="1382141"/>
                          <a:chOff x="0" y="0"/>
                          <a:chExt cx="352362" cy="1382141"/>
                        </a:xfrm>
                      </wpg:grpSpPr>
                      <wps:wsp>
                        <wps:cNvPr id="1009" name="Shape 1009"/>
                        <wps:cNvSpPr/>
                        <wps:spPr>
                          <a:xfrm>
                            <a:off x="1270" y="114427"/>
                            <a:ext cx="78715" cy="146558"/>
                          </a:xfrm>
                          <a:custGeom>
                            <a:avLst/>
                            <a:gdLst/>
                            <a:ahLst/>
                            <a:cxnLst/>
                            <a:rect l="0" t="0" r="0" b="0"/>
                            <a:pathLst>
                              <a:path w="78715" h="146558">
                                <a:moveTo>
                                  <a:pt x="61582" y="0"/>
                                </a:moveTo>
                                <a:cubicBezTo>
                                  <a:pt x="66675" y="0"/>
                                  <a:pt x="70777" y="1651"/>
                                  <a:pt x="73698" y="5461"/>
                                </a:cubicBezTo>
                                <a:cubicBezTo>
                                  <a:pt x="76543" y="9271"/>
                                  <a:pt x="78080" y="14478"/>
                                  <a:pt x="78080" y="21082"/>
                                </a:cubicBezTo>
                                <a:cubicBezTo>
                                  <a:pt x="78080" y="28067"/>
                                  <a:pt x="76352" y="35814"/>
                                  <a:pt x="73050" y="43942"/>
                                </a:cubicBezTo>
                                <a:cubicBezTo>
                                  <a:pt x="69685" y="52197"/>
                                  <a:pt x="63436" y="62484"/>
                                  <a:pt x="54623" y="74930"/>
                                </a:cubicBezTo>
                                <a:cubicBezTo>
                                  <a:pt x="49390" y="82296"/>
                                  <a:pt x="45783" y="87122"/>
                                  <a:pt x="44056" y="89916"/>
                                </a:cubicBezTo>
                                <a:cubicBezTo>
                                  <a:pt x="42278" y="92710"/>
                                  <a:pt x="40107" y="96139"/>
                                  <a:pt x="37744" y="100330"/>
                                </a:cubicBezTo>
                                <a:cubicBezTo>
                                  <a:pt x="51410" y="93091"/>
                                  <a:pt x="65062" y="85725"/>
                                  <a:pt x="78715" y="78486"/>
                                </a:cubicBezTo>
                                <a:cubicBezTo>
                                  <a:pt x="78715" y="87249"/>
                                  <a:pt x="78715" y="96012"/>
                                  <a:pt x="78715" y="104648"/>
                                </a:cubicBezTo>
                                <a:cubicBezTo>
                                  <a:pt x="52476" y="118618"/>
                                  <a:pt x="26238" y="132588"/>
                                  <a:pt x="0" y="146558"/>
                                </a:cubicBezTo>
                                <a:cubicBezTo>
                                  <a:pt x="889" y="136525"/>
                                  <a:pt x="3734" y="126238"/>
                                  <a:pt x="8242" y="115316"/>
                                </a:cubicBezTo>
                                <a:cubicBezTo>
                                  <a:pt x="12764" y="104521"/>
                                  <a:pt x="21488" y="90170"/>
                                  <a:pt x="33947" y="72009"/>
                                </a:cubicBezTo>
                                <a:cubicBezTo>
                                  <a:pt x="41542" y="60833"/>
                                  <a:pt x="46596" y="52959"/>
                                  <a:pt x="48704" y="48133"/>
                                </a:cubicBezTo>
                                <a:cubicBezTo>
                                  <a:pt x="50800" y="43434"/>
                                  <a:pt x="51918" y="39370"/>
                                  <a:pt x="51918" y="36068"/>
                                </a:cubicBezTo>
                                <a:cubicBezTo>
                                  <a:pt x="51918" y="32639"/>
                                  <a:pt x="50864" y="30226"/>
                                  <a:pt x="48768" y="28702"/>
                                </a:cubicBezTo>
                                <a:cubicBezTo>
                                  <a:pt x="46660" y="27432"/>
                                  <a:pt x="43929" y="27559"/>
                                  <a:pt x="40716" y="29337"/>
                                </a:cubicBezTo>
                                <a:cubicBezTo>
                                  <a:pt x="37363" y="31115"/>
                                  <a:pt x="34633" y="33782"/>
                                  <a:pt x="32525" y="37592"/>
                                </a:cubicBezTo>
                                <a:cubicBezTo>
                                  <a:pt x="30429" y="41275"/>
                                  <a:pt x="28905" y="46609"/>
                                  <a:pt x="28207" y="53467"/>
                                </a:cubicBezTo>
                                <a:cubicBezTo>
                                  <a:pt x="19444" y="57277"/>
                                  <a:pt x="10693" y="61087"/>
                                  <a:pt x="1930" y="64897"/>
                                </a:cubicBezTo>
                                <a:cubicBezTo>
                                  <a:pt x="2946" y="55245"/>
                                  <a:pt x="4864" y="47244"/>
                                  <a:pt x="7595" y="40640"/>
                                </a:cubicBezTo>
                                <a:cubicBezTo>
                                  <a:pt x="10325" y="34036"/>
                                  <a:pt x="14262" y="28194"/>
                                  <a:pt x="19253" y="22733"/>
                                </a:cubicBezTo>
                                <a:cubicBezTo>
                                  <a:pt x="24194" y="17399"/>
                                  <a:pt x="31179" y="12319"/>
                                  <a:pt x="40005" y="7620"/>
                                </a:cubicBezTo>
                                <a:cubicBezTo>
                                  <a:pt x="49213" y="2794"/>
                                  <a:pt x="56426" y="127"/>
                                  <a:pt x="615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 name="Shape 1010"/>
                        <wps:cNvSpPr/>
                        <wps:spPr>
                          <a:xfrm>
                            <a:off x="137846" y="85148"/>
                            <a:ext cx="37681" cy="135070"/>
                          </a:xfrm>
                          <a:custGeom>
                            <a:avLst/>
                            <a:gdLst/>
                            <a:ahLst/>
                            <a:cxnLst/>
                            <a:rect l="0" t="0" r="0" b="0"/>
                            <a:pathLst>
                              <a:path w="37681" h="135070">
                                <a:moveTo>
                                  <a:pt x="37681" y="0"/>
                                </a:moveTo>
                                <a:lnTo>
                                  <a:pt x="37681" y="21249"/>
                                </a:lnTo>
                                <a:lnTo>
                                  <a:pt x="29629" y="30168"/>
                                </a:lnTo>
                                <a:cubicBezTo>
                                  <a:pt x="27394" y="34613"/>
                                  <a:pt x="26276" y="40328"/>
                                  <a:pt x="26276" y="47567"/>
                                </a:cubicBezTo>
                                <a:cubicBezTo>
                                  <a:pt x="26276" y="54171"/>
                                  <a:pt x="27470" y="58362"/>
                                  <a:pt x="29693" y="60521"/>
                                </a:cubicBezTo>
                                <a:lnTo>
                                  <a:pt x="37681" y="60639"/>
                                </a:lnTo>
                                <a:lnTo>
                                  <a:pt x="37681" y="82958"/>
                                </a:lnTo>
                                <a:lnTo>
                                  <a:pt x="35420" y="83635"/>
                                </a:lnTo>
                                <a:cubicBezTo>
                                  <a:pt x="32067" y="83762"/>
                                  <a:pt x="29083" y="82873"/>
                                  <a:pt x="26467" y="80968"/>
                                </a:cubicBezTo>
                                <a:cubicBezTo>
                                  <a:pt x="26467" y="94303"/>
                                  <a:pt x="26467" y="107638"/>
                                  <a:pt x="26467" y="120973"/>
                                </a:cubicBezTo>
                                <a:cubicBezTo>
                                  <a:pt x="17640" y="125672"/>
                                  <a:pt x="8814" y="130371"/>
                                  <a:pt x="0" y="135070"/>
                                </a:cubicBezTo>
                                <a:cubicBezTo>
                                  <a:pt x="0" y="96462"/>
                                  <a:pt x="0" y="57981"/>
                                  <a:pt x="0" y="19373"/>
                                </a:cubicBezTo>
                                <a:cubicBezTo>
                                  <a:pt x="8179" y="15055"/>
                                  <a:pt x="16358" y="10737"/>
                                  <a:pt x="24536" y="6292"/>
                                </a:cubicBezTo>
                                <a:cubicBezTo>
                                  <a:pt x="24536" y="10483"/>
                                  <a:pt x="24536" y="14547"/>
                                  <a:pt x="24536" y="18738"/>
                                </a:cubicBezTo>
                                <a:cubicBezTo>
                                  <a:pt x="27915" y="11626"/>
                                  <a:pt x="31064" y="6546"/>
                                  <a:pt x="33884" y="3117"/>
                                </a:cubicBezTo>
                                <a:lnTo>
                                  <a:pt x="376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 name="Shape 1011"/>
                        <wps:cNvSpPr/>
                        <wps:spPr>
                          <a:xfrm>
                            <a:off x="175527" y="74327"/>
                            <a:ext cx="37617" cy="93779"/>
                          </a:xfrm>
                          <a:custGeom>
                            <a:avLst/>
                            <a:gdLst/>
                            <a:ahLst/>
                            <a:cxnLst/>
                            <a:rect l="0" t="0" r="0" b="0"/>
                            <a:pathLst>
                              <a:path w="37617" h="93779">
                                <a:moveTo>
                                  <a:pt x="21096" y="238"/>
                                </a:moveTo>
                                <a:cubicBezTo>
                                  <a:pt x="24651" y="476"/>
                                  <a:pt x="27680" y="2064"/>
                                  <a:pt x="30150" y="5048"/>
                                </a:cubicBezTo>
                                <a:cubicBezTo>
                                  <a:pt x="35027" y="11145"/>
                                  <a:pt x="37617" y="20288"/>
                                  <a:pt x="37617" y="32861"/>
                                </a:cubicBezTo>
                                <a:cubicBezTo>
                                  <a:pt x="37617" y="46832"/>
                                  <a:pt x="34849" y="58770"/>
                                  <a:pt x="29439" y="69057"/>
                                </a:cubicBezTo>
                                <a:cubicBezTo>
                                  <a:pt x="24028" y="79344"/>
                                  <a:pt x="17069" y="86709"/>
                                  <a:pt x="8763" y="91155"/>
                                </a:cubicBezTo>
                                <a:lnTo>
                                  <a:pt x="0" y="93779"/>
                                </a:lnTo>
                                <a:lnTo>
                                  <a:pt x="0" y="71460"/>
                                </a:lnTo>
                                <a:lnTo>
                                  <a:pt x="635" y="71470"/>
                                </a:lnTo>
                                <a:cubicBezTo>
                                  <a:pt x="3670" y="69819"/>
                                  <a:pt x="6274" y="66897"/>
                                  <a:pt x="8306" y="62707"/>
                                </a:cubicBezTo>
                                <a:cubicBezTo>
                                  <a:pt x="10338" y="58515"/>
                                  <a:pt x="11405" y="52800"/>
                                  <a:pt x="11405" y="45434"/>
                                </a:cubicBezTo>
                                <a:cubicBezTo>
                                  <a:pt x="11405" y="38703"/>
                                  <a:pt x="10274" y="34385"/>
                                  <a:pt x="8179" y="32226"/>
                                </a:cubicBezTo>
                                <a:cubicBezTo>
                                  <a:pt x="6083" y="30195"/>
                                  <a:pt x="3416" y="30068"/>
                                  <a:pt x="318" y="31719"/>
                                </a:cubicBezTo>
                                <a:lnTo>
                                  <a:pt x="0" y="32070"/>
                                </a:lnTo>
                                <a:lnTo>
                                  <a:pt x="0" y="10821"/>
                                </a:lnTo>
                                <a:lnTo>
                                  <a:pt x="8890" y="3524"/>
                                </a:lnTo>
                                <a:cubicBezTo>
                                  <a:pt x="13462" y="1111"/>
                                  <a:pt x="17542" y="0"/>
                                  <a:pt x="21096" y="23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 name="Shape 1012"/>
                        <wps:cNvSpPr/>
                        <wps:spPr>
                          <a:xfrm>
                            <a:off x="221386" y="9017"/>
                            <a:ext cx="51346" cy="124079"/>
                          </a:xfrm>
                          <a:custGeom>
                            <a:avLst/>
                            <a:gdLst/>
                            <a:ahLst/>
                            <a:cxnLst/>
                            <a:rect l="0" t="0" r="0" b="0"/>
                            <a:pathLst>
                              <a:path w="51346" h="124079">
                                <a:moveTo>
                                  <a:pt x="35954" y="0"/>
                                </a:moveTo>
                                <a:cubicBezTo>
                                  <a:pt x="35954" y="10668"/>
                                  <a:pt x="35954" y="21209"/>
                                  <a:pt x="35954" y="31877"/>
                                </a:cubicBezTo>
                                <a:cubicBezTo>
                                  <a:pt x="40767" y="29337"/>
                                  <a:pt x="45568" y="26797"/>
                                  <a:pt x="50381" y="24257"/>
                                </a:cubicBezTo>
                                <a:cubicBezTo>
                                  <a:pt x="50381" y="32004"/>
                                  <a:pt x="50381" y="39878"/>
                                  <a:pt x="50381" y="47752"/>
                                </a:cubicBezTo>
                                <a:cubicBezTo>
                                  <a:pt x="45568" y="50292"/>
                                  <a:pt x="40767" y="52832"/>
                                  <a:pt x="35954" y="55372"/>
                                </a:cubicBezTo>
                                <a:cubicBezTo>
                                  <a:pt x="35954" y="65278"/>
                                  <a:pt x="35954" y="75184"/>
                                  <a:pt x="35954" y="85090"/>
                                </a:cubicBezTo>
                                <a:cubicBezTo>
                                  <a:pt x="35954" y="88646"/>
                                  <a:pt x="36220" y="90932"/>
                                  <a:pt x="36792" y="91821"/>
                                </a:cubicBezTo>
                                <a:cubicBezTo>
                                  <a:pt x="37617" y="93091"/>
                                  <a:pt x="39167" y="93091"/>
                                  <a:pt x="41300" y="91948"/>
                                </a:cubicBezTo>
                                <a:cubicBezTo>
                                  <a:pt x="43231" y="90932"/>
                                  <a:pt x="45949" y="88900"/>
                                  <a:pt x="49416" y="85725"/>
                                </a:cubicBezTo>
                                <a:cubicBezTo>
                                  <a:pt x="50038" y="92710"/>
                                  <a:pt x="50724" y="99695"/>
                                  <a:pt x="51346" y="106807"/>
                                </a:cubicBezTo>
                                <a:cubicBezTo>
                                  <a:pt x="44856" y="112014"/>
                                  <a:pt x="38786" y="116078"/>
                                  <a:pt x="33185" y="118999"/>
                                </a:cubicBezTo>
                                <a:cubicBezTo>
                                  <a:pt x="26683" y="122555"/>
                                  <a:pt x="21844" y="124079"/>
                                  <a:pt x="18758" y="123698"/>
                                </a:cubicBezTo>
                                <a:cubicBezTo>
                                  <a:pt x="15672" y="123317"/>
                                  <a:pt x="13373" y="121412"/>
                                  <a:pt x="11925" y="117983"/>
                                </a:cubicBezTo>
                                <a:cubicBezTo>
                                  <a:pt x="10478" y="114554"/>
                                  <a:pt x="9665" y="108331"/>
                                  <a:pt x="9665" y="98933"/>
                                </a:cubicBezTo>
                                <a:cubicBezTo>
                                  <a:pt x="9665" y="89027"/>
                                  <a:pt x="9665" y="79248"/>
                                  <a:pt x="9665" y="69342"/>
                                </a:cubicBezTo>
                                <a:cubicBezTo>
                                  <a:pt x="6452" y="71120"/>
                                  <a:pt x="3226" y="72771"/>
                                  <a:pt x="0" y="74549"/>
                                </a:cubicBezTo>
                                <a:cubicBezTo>
                                  <a:pt x="0" y="66675"/>
                                  <a:pt x="0" y="58928"/>
                                  <a:pt x="0" y="51054"/>
                                </a:cubicBezTo>
                                <a:cubicBezTo>
                                  <a:pt x="3226" y="49276"/>
                                  <a:pt x="6452" y="47625"/>
                                  <a:pt x="9665" y="45847"/>
                                </a:cubicBezTo>
                                <a:cubicBezTo>
                                  <a:pt x="9665" y="40767"/>
                                  <a:pt x="9665" y="35687"/>
                                  <a:pt x="9665" y="30480"/>
                                </a:cubicBezTo>
                                <a:cubicBezTo>
                                  <a:pt x="18377" y="20320"/>
                                  <a:pt x="27242" y="10287"/>
                                  <a:pt x="359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 name="Shape 1013"/>
                        <wps:cNvSpPr/>
                        <wps:spPr>
                          <a:xfrm>
                            <a:off x="279629" y="0"/>
                            <a:ext cx="72733" cy="104267"/>
                          </a:xfrm>
                          <a:custGeom>
                            <a:avLst/>
                            <a:gdLst/>
                            <a:ahLst/>
                            <a:cxnLst/>
                            <a:rect l="0" t="0" r="0" b="0"/>
                            <a:pathLst>
                              <a:path w="72733" h="104267">
                                <a:moveTo>
                                  <a:pt x="54242" y="508"/>
                                </a:moveTo>
                                <a:cubicBezTo>
                                  <a:pt x="58115" y="0"/>
                                  <a:pt x="61354" y="635"/>
                                  <a:pt x="63970" y="2540"/>
                                </a:cubicBezTo>
                                <a:cubicBezTo>
                                  <a:pt x="66510" y="4318"/>
                                  <a:pt x="68707" y="7493"/>
                                  <a:pt x="70409" y="12065"/>
                                </a:cubicBezTo>
                                <a:cubicBezTo>
                                  <a:pt x="62128" y="17526"/>
                                  <a:pt x="53823" y="22860"/>
                                  <a:pt x="45542" y="28322"/>
                                </a:cubicBezTo>
                                <a:cubicBezTo>
                                  <a:pt x="44907" y="25908"/>
                                  <a:pt x="43802" y="24638"/>
                                  <a:pt x="42329" y="24130"/>
                                </a:cubicBezTo>
                                <a:cubicBezTo>
                                  <a:pt x="40272" y="23495"/>
                                  <a:pt x="37744" y="24003"/>
                                  <a:pt x="34849" y="25527"/>
                                </a:cubicBezTo>
                                <a:cubicBezTo>
                                  <a:pt x="31890" y="27178"/>
                                  <a:pt x="29743" y="28829"/>
                                  <a:pt x="28410" y="30861"/>
                                </a:cubicBezTo>
                                <a:cubicBezTo>
                                  <a:pt x="27064" y="32893"/>
                                  <a:pt x="26340" y="34925"/>
                                  <a:pt x="26340" y="36703"/>
                                </a:cubicBezTo>
                                <a:cubicBezTo>
                                  <a:pt x="26340" y="38735"/>
                                  <a:pt x="27191" y="39878"/>
                                  <a:pt x="28918" y="40005"/>
                                </a:cubicBezTo>
                                <a:cubicBezTo>
                                  <a:pt x="30658" y="40132"/>
                                  <a:pt x="34392" y="38989"/>
                                  <a:pt x="40132" y="36830"/>
                                </a:cubicBezTo>
                                <a:cubicBezTo>
                                  <a:pt x="48844" y="33401"/>
                                  <a:pt x="55334" y="31623"/>
                                  <a:pt x="59588" y="31497"/>
                                </a:cubicBezTo>
                                <a:cubicBezTo>
                                  <a:pt x="63843" y="31497"/>
                                  <a:pt x="67170" y="32766"/>
                                  <a:pt x="69380" y="35560"/>
                                </a:cubicBezTo>
                                <a:cubicBezTo>
                                  <a:pt x="71590" y="38481"/>
                                  <a:pt x="72733" y="42164"/>
                                  <a:pt x="72733" y="46990"/>
                                </a:cubicBezTo>
                                <a:cubicBezTo>
                                  <a:pt x="72733" y="51816"/>
                                  <a:pt x="71539" y="57150"/>
                                  <a:pt x="69190" y="62992"/>
                                </a:cubicBezTo>
                                <a:cubicBezTo>
                                  <a:pt x="66827" y="68835"/>
                                  <a:pt x="62979" y="74422"/>
                                  <a:pt x="57912" y="79884"/>
                                </a:cubicBezTo>
                                <a:cubicBezTo>
                                  <a:pt x="52794" y="85344"/>
                                  <a:pt x="45733" y="90424"/>
                                  <a:pt x="36906" y="95123"/>
                                </a:cubicBezTo>
                                <a:cubicBezTo>
                                  <a:pt x="24409" y="101727"/>
                                  <a:pt x="15507" y="104267"/>
                                  <a:pt x="10236" y="102743"/>
                                </a:cubicBezTo>
                                <a:cubicBezTo>
                                  <a:pt x="4915" y="101092"/>
                                  <a:pt x="1448" y="96774"/>
                                  <a:pt x="0" y="89535"/>
                                </a:cubicBezTo>
                                <a:cubicBezTo>
                                  <a:pt x="8661" y="83947"/>
                                  <a:pt x="17361" y="78360"/>
                                  <a:pt x="26022" y="72644"/>
                                </a:cubicBezTo>
                                <a:cubicBezTo>
                                  <a:pt x="27102" y="75947"/>
                                  <a:pt x="28613" y="77724"/>
                                  <a:pt x="30531" y="78360"/>
                                </a:cubicBezTo>
                                <a:cubicBezTo>
                                  <a:pt x="32449" y="79122"/>
                                  <a:pt x="35039" y="78486"/>
                                  <a:pt x="38265" y="76709"/>
                                </a:cubicBezTo>
                                <a:cubicBezTo>
                                  <a:pt x="41808" y="74803"/>
                                  <a:pt x="44526" y="72517"/>
                                  <a:pt x="46444" y="69723"/>
                                </a:cubicBezTo>
                                <a:cubicBezTo>
                                  <a:pt x="47917" y="67564"/>
                                  <a:pt x="48705" y="65405"/>
                                  <a:pt x="48705" y="63373"/>
                                </a:cubicBezTo>
                                <a:cubicBezTo>
                                  <a:pt x="48705" y="61087"/>
                                  <a:pt x="47727" y="59817"/>
                                  <a:pt x="45733" y="59563"/>
                                </a:cubicBezTo>
                                <a:cubicBezTo>
                                  <a:pt x="44323" y="59436"/>
                                  <a:pt x="40589" y="60452"/>
                                  <a:pt x="34468" y="62230"/>
                                </a:cubicBezTo>
                                <a:cubicBezTo>
                                  <a:pt x="25375" y="65151"/>
                                  <a:pt x="19075" y="66675"/>
                                  <a:pt x="15519" y="66929"/>
                                </a:cubicBezTo>
                                <a:cubicBezTo>
                                  <a:pt x="11976" y="67184"/>
                                  <a:pt x="8915" y="66040"/>
                                  <a:pt x="6566" y="63373"/>
                                </a:cubicBezTo>
                                <a:cubicBezTo>
                                  <a:pt x="4166" y="60706"/>
                                  <a:pt x="2896" y="56897"/>
                                  <a:pt x="2896" y="51816"/>
                                </a:cubicBezTo>
                                <a:cubicBezTo>
                                  <a:pt x="2896" y="46228"/>
                                  <a:pt x="4216" y="40894"/>
                                  <a:pt x="6833" y="35433"/>
                                </a:cubicBezTo>
                                <a:cubicBezTo>
                                  <a:pt x="9436" y="29972"/>
                                  <a:pt x="13094" y="25147"/>
                                  <a:pt x="17653" y="20701"/>
                                </a:cubicBezTo>
                                <a:cubicBezTo>
                                  <a:pt x="22200" y="16256"/>
                                  <a:pt x="28410" y="12065"/>
                                  <a:pt x="36144" y="7874"/>
                                </a:cubicBezTo>
                                <a:cubicBezTo>
                                  <a:pt x="44323" y="3556"/>
                                  <a:pt x="50305" y="1143"/>
                                  <a:pt x="54242" y="50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 name="Shape 1014"/>
                        <wps:cNvSpPr/>
                        <wps:spPr>
                          <a:xfrm>
                            <a:off x="1270" y="114427"/>
                            <a:ext cx="78715" cy="146558"/>
                          </a:xfrm>
                          <a:custGeom>
                            <a:avLst/>
                            <a:gdLst/>
                            <a:ahLst/>
                            <a:cxnLst/>
                            <a:rect l="0" t="0" r="0" b="0"/>
                            <a:pathLst>
                              <a:path w="78715" h="146558">
                                <a:moveTo>
                                  <a:pt x="78715" y="104648"/>
                                </a:moveTo>
                                <a:cubicBezTo>
                                  <a:pt x="52476" y="118618"/>
                                  <a:pt x="26238" y="132588"/>
                                  <a:pt x="0" y="146558"/>
                                </a:cubicBezTo>
                                <a:cubicBezTo>
                                  <a:pt x="889" y="136525"/>
                                  <a:pt x="3734" y="126238"/>
                                  <a:pt x="8242" y="115316"/>
                                </a:cubicBezTo>
                                <a:cubicBezTo>
                                  <a:pt x="12764" y="104521"/>
                                  <a:pt x="21488" y="90170"/>
                                  <a:pt x="33947" y="72009"/>
                                </a:cubicBezTo>
                                <a:cubicBezTo>
                                  <a:pt x="41542" y="60833"/>
                                  <a:pt x="46596" y="52959"/>
                                  <a:pt x="48704" y="48133"/>
                                </a:cubicBezTo>
                                <a:cubicBezTo>
                                  <a:pt x="50800" y="43434"/>
                                  <a:pt x="51918" y="39370"/>
                                  <a:pt x="51918" y="36068"/>
                                </a:cubicBezTo>
                                <a:cubicBezTo>
                                  <a:pt x="51918" y="32639"/>
                                  <a:pt x="50864" y="30226"/>
                                  <a:pt x="48768" y="28702"/>
                                </a:cubicBezTo>
                                <a:cubicBezTo>
                                  <a:pt x="46660" y="27432"/>
                                  <a:pt x="43929" y="27559"/>
                                  <a:pt x="40716" y="29337"/>
                                </a:cubicBezTo>
                                <a:cubicBezTo>
                                  <a:pt x="37363" y="31115"/>
                                  <a:pt x="34633" y="33782"/>
                                  <a:pt x="32525" y="37592"/>
                                </a:cubicBezTo>
                                <a:cubicBezTo>
                                  <a:pt x="30429" y="41275"/>
                                  <a:pt x="28905" y="46609"/>
                                  <a:pt x="28207" y="53467"/>
                                </a:cubicBezTo>
                                <a:cubicBezTo>
                                  <a:pt x="19444" y="57277"/>
                                  <a:pt x="10693" y="61087"/>
                                  <a:pt x="1930" y="64897"/>
                                </a:cubicBezTo>
                                <a:cubicBezTo>
                                  <a:pt x="2946" y="55245"/>
                                  <a:pt x="4864" y="47244"/>
                                  <a:pt x="7595" y="40640"/>
                                </a:cubicBezTo>
                                <a:cubicBezTo>
                                  <a:pt x="10325" y="34036"/>
                                  <a:pt x="14262" y="28194"/>
                                  <a:pt x="19253" y="22733"/>
                                </a:cubicBezTo>
                                <a:cubicBezTo>
                                  <a:pt x="24194" y="17399"/>
                                  <a:pt x="31179" y="12319"/>
                                  <a:pt x="40005" y="7620"/>
                                </a:cubicBezTo>
                                <a:cubicBezTo>
                                  <a:pt x="49213" y="2794"/>
                                  <a:pt x="56426" y="127"/>
                                  <a:pt x="61582" y="0"/>
                                </a:cubicBezTo>
                                <a:cubicBezTo>
                                  <a:pt x="66675" y="0"/>
                                  <a:pt x="70777" y="1651"/>
                                  <a:pt x="73698" y="5461"/>
                                </a:cubicBezTo>
                                <a:cubicBezTo>
                                  <a:pt x="76543" y="9271"/>
                                  <a:pt x="78080" y="14478"/>
                                  <a:pt x="78080" y="21082"/>
                                </a:cubicBezTo>
                                <a:cubicBezTo>
                                  <a:pt x="78080" y="28067"/>
                                  <a:pt x="76352" y="35814"/>
                                  <a:pt x="73050" y="43942"/>
                                </a:cubicBezTo>
                                <a:cubicBezTo>
                                  <a:pt x="69685" y="52197"/>
                                  <a:pt x="63436" y="62484"/>
                                  <a:pt x="54623" y="74930"/>
                                </a:cubicBezTo>
                                <a:cubicBezTo>
                                  <a:pt x="49390" y="82296"/>
                                  <a:pt x="45783" y="87122"/>
                                  <a:pt x="44056" y="89916"/>
                                </a:cubicBezTo>
                                <a:cubicBezTo>
                                  <a:pt x="42278" y="92710"/>
                                  <a:pt x="40107" y="96139"/>
                                  <a:pt x="37744" y="100330"/>
                                </a:cubicBezTo>
                                <a:cubicBezTo>
                                  <a:pt x="51410" y="93091"/>
                                  <a:pt x="65062" y="85725"/>
                                  <a:pt x="78715" y="78486"/>
                                </a:cubicBezTo>
                                <a:cubicBezTo>
                                  <a:pt x="78715" y="87249"/>
                                  <a:pt x="78715" y="96012"/>
                                  <a:pt x="78715" y="104648"/>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137846" y="73025"/>
                            <a:ext cx="75298" cy="147193"/>
                          </a:xfrm>
                          <a:custGeom>
                            <a:avLst/>
                            <a:gdLst/>
                            <a:ahLst/>
                            <a:cxnLst/>
                            <a:rect l="0" t="0" r="0" b="0"/>
                            <a:pathLst>
                              <a:path w="75298" h="147193">
                                <a:moveTo>
                                  <a:pt x="0" y="147193"/>
                                </a:moveTo>
                                <a:cubicBezTo>
                                  <a:pt x="0" y="108585"/>
                                  <a:pt x="0" y="70104"/>
                                  <a:pt x="0" y="31497"/>
                                </a:cubicBezTo>
                                <a:cubicBezTo>
                                  <a:pt x="8179" y="27178"/>
                                  <a:pt x="16358" y="22860"/>
                                  <a:pt x="24536" y="18415"/>
                                </a:cubicBezTo>
                                <a:cubicBezTo>
                                  <a:pt x="24536" y="22606"/>
                                  <a:pt x="24536" y="26670"/>
                                  <a:pt x="24536" y="30861"/>
                                </a:cubicBezTo>
                                <a:cubicBezTo>
                                  <a:pt x="27915" y="23749"/>
                                  <a:pt x="31064" y="18669"/>
                                  <a:pt x="33884" y="15240"/>
                                </a:cubicBezTo>
                                <a:cubicBezTo>
                                  <a:pt x="37656" y="10795"/>
                                  <a:pt x="41935" y="7239"/>
                                  <a:pt x="46571" y="4826"/>
                                </a:cubicBezTo>
                                <a:cubicBezTo>
                                  <a:pt x="55715" y="0"/>
                                  <a:pt x="62890" y="381"/>
                                  <a:pt x="67831" y="6350"/>
                                </a:cubicBezTo>
                                <a:cubicBezTo>
                                  <a:pt x="72707" y="12447"/>
                                  <a:pt x="75298" y="21590"/>
                                  <a:pt x="75298" y="34163"/>
                                </a:cubicBezTo>
                                <a:cubicBezTo>
                                  <a:pt x="75298" y="48133"/>
                                  <a:pt x="72530" y="60072"/>
                                  <a:pt x="67120" y="70359"/>
                                </a:cubicBezTo>
                                <a:cubicBezTo>
                                  <a:pt x="61709" y="80645"/>
                                  <a:pt x="54750" y="88011"/>
                                  <a:pt x="46444" y="92456"/>
                                </a:cubicBezTo>
                                <a:cubicBezTo>
                                  <a:pt x="42380" y="94615"/>
                                  <a:pt x="38710" y="95759"/>
                                  <a:pt x="35420" y="95759"/>
                                </a:cubicBezTo>
                                <a:cubicBezTo>
                                  <a:pt x="32067" y="95885"/>
                                  <a:pt x="29083" y="94997"/>
                                  <a:pt x="26467" y="93091"/>
                                </a:cubicBezTo>
                                <a:cubicBezTo>
                                  <a:pt x="26467" y="106426"/>
                                  <a:pt x="26467" y="119761"/>
                                  <a:pt x="26467" y="133097"/>
                                </a:cubicBezTo>
                                <a:cubicBezTo>
                                  <a:pt x="17640" y="137795"/>
                                  <a:pt x="8814" y="142494"/>
                                  <a:pt x="0" y="147193"/>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164122" y="104394"/>
                            <a:ext cx="22809" cy="43307"/>
                          </a:xfrm>
                          <a:custGeom>
                            <a:avLst/>
                            <a:gdLst/>
                            <a:ahLst/>
                            <a:cxnLst/>
                            <a:rect l="0" t="0" r="0" b="0"/>
                            <a:pathLst>
                              <a:path w="22809" h="43307">
                                <a:moveTo>
                                  <a:pt x="0" y="28321"/>
                                </a:moveTo>
                                <a:cubicBezTo>
                                  <a:pt x="0" y="34925"/>
                                  <a:pt x="1194" y="39115"/>
                                  <a:pt x="3416" y="41275"/>
                                </a:cubicBezTo>
                                <a:cubicBezTo>
                                  <a:pt x="5639" y="43307"/>
                                  <a:pt x="8572" y="43307"/>
                                  <a:pt x="12040" y="41402"/>
                                </a:cubicBezTo>
                                <a:cubicBezTo>
                                  <a:pt x="15075" y="39751"/>
                                  <a:pt x="17678" y="36830"/>
                                  <a:pt x="19710" y="32639"/>
                                </a:cubicBezTo>
                                <a:cubicBezTo>
                                  <a:pt x="21742" y="28448"/>
                                  <a:pt x="22809" y="22733"/>
                                  <a:pt x="22809" y="15367"/>
                                </a:cubicBezTo>
                                <a:cubicBezTo>
                                  <a:pt x="22809" y="8636"/>
                                  <a:pt x="21679" y="4318"/>
                                  <a:pt x="19583" y="2159"/>
                                </a:cubicBezTo>
                                <a:cubicBezTo>
                                  <a:pt x="17488" y="127"/>
                                  <a:pt x="14821" y="0"/>
                                  <a:pt x="11722" y="1651"/>
                                </a:cubicBezTo>
                                <a:cubicBezTo>
                                  <a:pt x="8369" y="3428"/>
                                  <a:pt x="5575" y="6477"/>
                                  <a:pt x="3353" y="10922"/>
                                </a:cubicBezTo>
                                <a:cubicBezTo>
                                  <a:pt x="1118" y="15367"/>
                                  <a:pt x="0" y="21082"/>
                                  <a:pt x="0" y="28321"/>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17" name="Shape 1017"/>
                        <wps:cNvSpPr/>
                        <wps:spPr>
                          <a:xfrm>
                            <a:off x="221386" y="9017"/>
                            <a:ext cx="51346" cy="124079"/>
                          </a:xfrm>
                          <a:custGeom>
                            <a:avLst/>
                            <a:gdLst/>
                            <a:ahLst/>
                            <a:cxnLst/>
                            <a:rect l="0" t="0" r="0" b="0"/>
                            <a:pathLst>
                              <a:path w="51346" h="124079">
                                <a:moveTo>
                                  <a:pt x="35954" y="0"/>
                                </a:moveTo>
                                <a:cubicBezTo>
                                  <a:pt x="35954" y="10668"/>
                                  <a:pt x="35954" y="21209"/>
                                  <a:pt x="35954" y="31877"/>
                                </a:cubicBezTo>
                                <a:cubicBezTo>
                                  <a:pt x="40767" y="29337"/>
                                  <a:pt x="45568" y="26797"/>
                                  <a:pt x="50381" y="24257"/>
                                </a:cubicBezTo>
                                <a:cubicBezTo>
                                  <a:pt x="50381" y="32004"/>
                                  <a:pt x="50381" y="39878"/>
                                  <a:pt x="50381" y="47752"/>
                                </a:cubicBezTo>
                                <a:cubicBezTo>
                                  <a:pt x="45568" y="50292"/>
                                  <a:pt x="40767" y="52832"/>
                                  <a:pt x="35954" y="55372"/>
                                </a:cubicBezTo>
                                <a:cubicBezTo>
                                  <a:pt x="35954" y="65278"/>
                                  <a:pt x="35954" y="75184"/>
                                  <a:pt x="35954" y="85090"/>
                                </a:cubicBezTo>
                                <a:cubicBezTo>
                                  <a:pt x="35954" y="88646"/>
                                  <a:pt x="36220" y="90932"/>
                                  <a:pt x="36792" y="91821"/>
                                </a:cubicBezTo>
                                <a:cubicBezTo>
                                  <a:pt x="37617" y="93091"/>
                                  <a:pt x="39167" y="93091"/>
                                  <a:pt x="41300" y="91948"/>
                                </a:cubicBezTo>
                                <a:cubicBezTo>
                                  <a:pt x="43231" y="90932"/>
                                  <a:pt x="45949" y="88900"/>
                                  <a:pt x="49416" y="85725"/>
                                </a:cubicBezTo>
                                <a:cubicBezTo>
                                  <a:pt x="50038" y="92710"/>
                                  <a:pt x="50724" y="99695"/>
                                  <a:pt x="51346" y="106807"/>
                                </a:cubicBezTo>
                                <a:cubicBezTo>
                                  <a:pt x="44856" y="112014"/>
                                  <a:pt x="38786" y="116078"/>
                                  <a:pt x="33185" y="118999"/>
                                </a:cubicBezTo>
                                <a:cubicBezTo>
                                  <a:pt x="26683" y="122555"/>
                                  <a:pt x="21844" y="124079"/>
                                  <a:pt x="18758" y="123698"/>
                                </a:cubicBezTo>
                                <a:cubicBezTo>
                                  <a:pt x="15672" y="123317"/>
                                  <a:pt x="13373" y="121412"/>
                                  <a:pt x="11925" y="117983"/>
                                </a:cubicBezTo>
                                <a:cubicBezTo>
                                  <a:pt x="10478" y="114554"/>
                                  <a:pt x="9665" y="108331"/>
                                  <a:pt x="9665" y="98933"/>
                                </a:cubicBezTo>
                                <a:cubicBezTo>
                                  <a:pt x="9665" y="89027"/>
                                  <a:pt x="9665" y="79248"/>
                                  <a:pt x="9665" y="69342"/>
                                </a:cubicBezTo>
                                <a:cubicBezTo>
                                  <a:pt x="6452" y="71120"/>
                                  <a:pt x="3226" y="72771"/>
                                  <a:pt x="0" y="74549"/>
                                </a:cubicBezTo>
                                <a:cubicBezTo>
                                  <a:pt x="0" y="66675"/>
                                  <a:pt x="0" y="58928"/>
                                  <a:pt x="0" y="51054"/>
                                </a:cubicBezTo>
                                <a:cubicBezTo>
                                  <a:pt x="3226" y="49276"/>
                                  <a:pt x="6452" y="47625"/>
                                  <a:pt x="9665" y="45847"/>
                                </a:cubicBezTo>
                                <a:cubicBezTo>
                                  <a:pt x="9665" y="40767"/>
                                  <a:pt x="9665" y="35687"/>
                                  <a:pt x="9665" y="30480"/>
                                </a:cubicBezTo>
                                <a:cubicBezTo>
                                  <a:pt x="18377" y="20320"/>
                                  <a:pt x="27242" y="10287"/>
                                  <a:pt x="3595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279629" y="0"/>
                            <a:ext cx="72733" cy="104267"/>
                          </a:xfrm>
                          <a:custGeom>
                            <a:avLst/>
                            <a:gdLst/>
                            <a:ahLst/>
                            <a:cxnLst/>
                            <a:rect l="0" t="0" r="0" b="0"/>
                            <a:pathLst>
                              <a:path w="72733" h="104267">
                                <a:moveTo>
                                  <a:pt x="0" y="89535"/>
                                </a:moveTo>
                                <a:cubicBezTo>
                                  <a:pt x="8661" y="83947"/>
                                  <a:pt x="17361" y="78360"/>
                                  <a:pt x="26022" y="72644"/>
                                </a:cubicBezTo>
                                <a:cubicBezTo>
                                  <a:pt x="27102" y="75947"/>
                                  <a:pt x="28613" y="77724"/>
                                  <a:pt x="30531" y="78360"/>
                                </a:cubicBezTo>
                                <a:cubicBezTo>
                                  <a:pt x="32449" y="79122"/>
                                  <a:pt x="35039" y="78486"/>
                                  <a:pt x="38265" y="76709"/>
                                </a:cubicBezTo>
                                <a:cubicBezTo>
                                  <a:pt x="41808" y="74803"/>
                                  <a:pt x="44526" y="72517"/>
                                  <a:pt x="46444" y="69723"/>
                                </a:cubicBezTo>
                                <a:cubicBezTo>
                                  <a:pt x="47917" y="67564"/>
                                  <a:pt x="48705" y="65405"/>
                                  <a:pt x="48705" y="63373"/>
                                </a:cubicBezTo>
                                <a:cubicBezTo>
                                  <a:pt x="48705" y="61087"/>
                                  <a:pt x="47727" y="59817"/>
                                  <a:pt x="45733" y="59563"/>
                                </a:cubicBezTo>
                                <a:cubicBezTo>
                                  <a:pt x="44323" y="59436"/>
                                  <a:pt x="40589" y="60452"/>
                                  <a:pt x="34468" y="62230"/>
                                </a:cubicBezTo>
                                <a:cubicBezTo>
                                  <a:pt x="25375" y="65151"/>
                                  <a:pt x="19075" y="66675"/>
                                  <a:pt x="15519" y="66929"/>
                                </a:cubicBezTo>
                                <a:cubicBezTo>
                                  <a:pt x="11976" y="67184"/>
                                  <a:pt x="8915" y="66040"/>
                                  <a:pt x="6566" y="63373"/>
                                </a:cubicBezTo>
                                <a:cubicBezTo>
                                  <a:pt x="4166" y="60706"/>
                                  <a:pt x="2896" y="56897"/>
                                  <a:pt x="2896" y="51816"/>
                                </a:cubicBezTo>
                                <a:cubicBezTo>
                                  <a:pt x="2896" y="46228"/>
                                  <a:pt x="4216" y="40894"/>
                                  <a:pt x="6833" y="35433"/>
                                </a:cubicBezTo>
                                <a:cubicBezTo>
                                  <a:pt x="9436" y="29972"/>
                                  <a:pt x="13094" y="25147"/>
                                  <a:pt x="17653" y="20701"/>
                                </a:cubicBezTo>
                                <a:cubicBezTo>
                                  <a:pt x="22200" y="16256"/>
                                  <a:pt x="28410" y="12065"/>
                                  <a:pt x="36144" y="7874"/>
                                </a:cubicBezTo>
                                <a:cubicBezTo>
                                  <a:pt x="44323" y="3556"/>
                                  <a:pt x="50305" y="1143"/>
                                  <a:pt x="54242" y="508"/>
                                </a:cubicBezTo>
                                <a:cubicBezTo>
                                  <a:pt x="58115" y="0"/>
                                  <a:pt x="61354" y="635"/>
                                  <a:pt x="63970" y="2540"/>
                                </a:cubicBezTo>
                                <a:cubicBezTo>
                                  <a:pt x="66510" y="4318"/>
                                  <a:pt x="68707" y="7493"/>
                                  <a:pt x="70409" y="12065"/>
                                </a:cubicBezTo>
                                <a:cubicBezTo>
                                  <a:pt x="62128" y="17526"/>
                                  <a:pt x="53823" y="22860"/>
                                  <a:pt x="45542" y="28322"/>
                                </a:cubicBezTo>
                                <a:cubicBezTo>
                                  <a:pt x="44907" y="25908"/>
                                  <a:pt x="43802" y="24638"/>
                                  <a:pt x="42329" y="24130"/>
                                </a:cubicBezTo>
                                <a:cubicBezTo>
                                  <a:pt x="40272" y="23495"/>
                                  <a:pt x="37744" y="24003"/>
                                  <a:pt x="34849" y="25527"/>
                                </a:cubicBezTo>
                                <a:cubicBezTo>
                                  <a:pt x="31890" y="27178"/>
                                  <a:pt x="29743" y="28829"/>
                                  <a:pt x="28410" y="30861"/>
                                </a:cubicBezTo>
                                <a:cubicBezTo>
                                  <a:pt x="27064" y="32893"/>
                                  <a:pt x="26340" y="34925"/>
                                  <a:pt x="26340" y="36703"/>
                                </a:cubicBezTo>
                                <a:cubicBezTo>
                                  <a:pt x="26340" y="38735"/>
                                  <a:pt x="27191" y="39878"/>
                                  <a:pt x="28918" y="40005"/>
                                </a:cubicBezTo>
                                <a:cubicBezTo>
                                  <a:pt x="30658" y="40132"/>
                                  <a:pt x="34392" y="38989"/>
                                  <a:pt x="40132" y="36830"/>
                                </a:cubicBezTo>
                                <a:cubicBezTo>
                                  <a:pt x="48844" y="33401"/>
                                  <a:pt x="55334" y="31623"/>
                                  <a:pt x="59588" y="31497"/>
                                </a:cubicBezTo>
                                <a:cubicBezTo>
                                  <a:pt x="63843" y="31497"/>
                                  <a:pt x="67170" y="32766"/>
                                  <a:pt x="69380" y="35560"/>
                                </a:cubicBezTo>
                                <a:cubicBezTo>
                                  <a:pt x="71590" y="38481"/>
                                  <a:pt x="72733" y="42164"/>
                                  <a:pt x="72733" y="46990"/>
                                </a:cubicBezTo>
                                <a:cubicBezTo>
                                  <a:pt x="72733" y="51816"/>
                                  <a:pt x="71539" y="57150"/>
                                  <a:pt x="69190" y="62992"/>
                                </a:cubicBezTo>
                                <a:cubicBezTo>
                                  <a:pt x="66827" y="68835"/>
                                  <a:pt x="62979" y="74422"/>
                                  <a:pt x="57912" y="79884"/>
                                </a:cubicBezTo>
                                <a:cubicBezTo>
                                  <a:pt x="52794" y="85344"/>
                                  <a:pt x="45733" y="90424"/>
                                  <a:pt x="36906" y="95123"/>
                                </a:cubicBezTo>
                                <a:cubicBezTo>
                                  <a:pt x="24409" y="101727"/>
                                  <a:pt x="15507" y="104267"/>
                                  <a:pt x="10236" y="102743"/>
                                </a:cubicBezTo>
                                <a:cubicBezTo>
                                  <a:pt x="4915" y="101092"/>
                                  <a:pt x="1448" y="96774"/>
                                  <a:pt x="0" y="89535"/>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19" name="Shape 1019"/>
                        <wps:cNvSpPr/>
                        <wps:spPr>
                          <a:xfrm>
                            <a:off x="0" y="1254506"/>
                            <a:ext cx="61366" cy="127635"/>
                          </a:xfrm>
                          <a:custGeom>
                            <a:avLst/>
                            <a:gdLst/>
                            <a:ahLst/>
                            <a:cxnLst/>
                            <a:rect l="0" t="0" r="0" b="0"/>
                            <a:pathLst>
                              <a:path w="61366" h="127635">
                                <a:moveTo>
                                  <a:pt x="61366" y="0"/>
                                </a:moveTo>
                                <a:cubicBezTo>
                                  <a:pt x="61366" y="36703"/>
                                  <a:pt x="61366" y="73278"/>
                                  <a:pt x="61366" y="109982"/>
                                </a:cubicBezTo>
                                <a:cubicBezTo>
                                  <a:pt x="51346" y="115951"/>
                                  <a:pt x="41300" y="121793"/>
                                  <a:pt x="31267" y="127635"/>
                                </a:cubicBezTo>
                                <a:cubicBezTo>
                                  <a:pt x="31267" y="103505"/>
                                  <a:pt x="31267" y="79502"/>
                                  <a:pt x="31267" y="55499"/>
                                </a:cubicBezTo>
                                <a:cubicBezTo>
                                  <a:pt x="26416" y="62103"/>
                                  <a:pt x="21679" y="67818"/>
                                  <a:pt x="17170" y="72771"/>
                                </a:cubicBezTo>
                                <a:cubicBezTo>
                                  <a:pt x="12586" y="77724"/>
                                  <a:pt x="6845" y="83312"/>
                                  <a:pt x="0" y="89408"/>
                                </a:cubicBezTo>
                                <a:cubicBezTo>
                                  <a:pt x="0" y="81280"/>
                                  <a:pt x="0" y="73025"/>
                                  <a:pt x="0" y="64770"/>
                                </a:cubicBezTo>
                                <a:cubicBezTo>
                                  <a:pt x="10122" y="55499"/>
                                  <a:pt x="18021" y="47117"/>
                                  <a:pt x="23597" y="39115"/>
                                </a:cubicBezTo>
                                <a:cubicBezTo>
                                  <a:pt x="29185" y="31115"/>
                                  <a:pt x="33655" y="22987"/>
                                  <a:pt x="36754" y="14351"/>
                                </a:cubicBezTo>
                                <a:cubicBezTo>
                                  <a:pt x="44958" y="9525"/>
                                  <a:pt x="53162" y="4699"/>
                                  <a:pt x="6136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0" name="Shape 1020"/>
                        <wps:cNvSpPr/>
                        <wps:spPr>
                          <a:xfrm>
                            <a:off x="146647" y="1212067"/>
                            <a:ext cx="42742" cy="132482"/>
                          </a:xfrm>
                          <a:custGeom>
                            <a:avLst/>
                            <a:gdLst/>
                            <a:ahLst/>
                            <a:cxnLst/>
                            <a:rect l="0" t="0" r="0" b="0"/>
                            <a:pathLst>
                              <a:path w="42742" h="132482">
                                <a:moveTo>
                                  <a:pt x="42742" y="0"/>
                                </a:moveTo>
                                <a:lnTo>
                                  <a:pt x="42742" y="19834"/>
                                </a:lnTo>
                                <a:lnTo>
                                  <a:pt x="33604" y="29485"/>
                                </a:lnTo>
                                <a:cubicBezTo>
                                  <a:pt x="31077" y="34057"/>
                                  <a:pt x="29807" y="39645"/>
                                  <a:pt x="29807" y="46249"/>
                                </a:cubicBezTo>
                                <a:cubicBezTo>
                                  <a:pt x="29807" y="52472"/>
                                  <a:pt x="31153" y="56282"/>
                                  <a:pt x="33680" y="57806"/>
                                </a:cubicBezTo>
                                <a:lnTo>
                                  <a:pt x="42742" y="56748"/>
                                </a:lnTo>
                                <a:lnTo>
                                  <a:pt x="42742" y="77620"/>
                                </a:lnTo>
                                <a:lnTo>
                                  <a:pt x="40183" y="78634"/>
                                </a:lnTo>
                                <a:cubicBezTo>
                                  <a:pt x="36373" y="79269"/>
                                  <a:pt x="32995" y="79015"/>
                                  <a:pt x="30023" y="77618"/>
                                </a:cubicBezTo>
                                <a:cubicBezTo>
                                  <a:pt x="30023" y="90064"/>
                                  <a:pt x="30023" y="102510"/>
                                  <a:pt x="30023" y="114956"/>
                                </a:cubicBezTo>
                                <a:cubicBezTo>
                                  <a:pt x="20015" y="120798"/>
                                  <a:pt x="10008" y="126640"/>
                                  <a:pt x="0" y="132482"/>
                                </a:cubicBezTo>
                                <a:cubicBezTo>
                                  <a:pt x="0" y="96414"/>
                                  <a:pt x="0" y="60346"/>
                                  <a:pt x="0" y="24278"/>
                                </a:cubicBezTo>
                                <a:cubicBezTo>
                                  <a:pt x="9271" y="18817"/>
                                  <a:pt x="18555" y="13483"/>
                                  <a:pt x="27838" y="8022"/>
                                </a:cubicBezTo>
                                <a:cubicBezTo>
                                  <a:pt x="27838" y="11832"/>
                                  <a:pt x="27838" y="15769"/>
                                  <a:pt x="27838" y="19579"/>
                                </a:cubicBezTo>
                                <a:cubicBezTo>
                                  <a:pt x="31661" y="12467"/>
                                  <a:pt x="35230" y="7133"/>
                                  <a:pt x="38430" y="3577"/>
                                </a:cubicBezTo>
                                <a:lnTo>
                                  <a:pt x="4274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1" name="Shape 1021"/>
                        <wps:cNvSpPr/>
                        <wps:spPr>
                          <a:xfrm>
                            <a:off x="189389" y="1198277"/>
                            <a:ext cx="42666" cy="91410"/>
                          </a:xfrm>
                          <a:custGeom>
                            <a:avLst/>
                            <a:gdLst/>
                            <a:ahLst/>
                            <a:cxnLst/>
                            <a:rect l="0" t="0" r="0" b="0"/>
                            <a:pathLst>
                              <a:path w="42666" h="91410">
                                <a:moveTo>
                                  <a:pt x="23917" y="365"/>
                                </a:moveTo>
                                <a:cubicBezTo>
                                  <a:pt x="27946" y="0"/>
                                  <a:pt x="31382" y="984"/>
                                  <a:pt x="34195" y="3397"/>
                                </a:cubicBezTo>
                                <a:cubicBezTo>
                                  <a:pt x="39732" y="8223"/>
                                  <a:pt x="42666" y="16352"/>
                                  <a:pt x="42666" y="28162"/>
                                </a:cubicBezTo>
                                <a:cubicBezTo>
                                  <a:pt x="42666" y="41244"/>
                                  <a:pt x="39541" y="52928"/>
                                  <a:pt x="33395" y="63469"/>
                                </a:cubicBezTo>
                                <a:cubicBezTo>
                                  <a:pt x="27235" y="74009"/>
                                  <a:pt x="19361" y="82010"/>
                                  <a:pt x="9938" y="87471"/>
                                </a:cubicBezTo>
                                <a:lnTo>
                                  <a:pt x="0" y="91410"/>
                                </a:lnTo>
                                <a:lnTo>
                                  <a:pt x="0" y="70539"/>
                                </a:lnTo>
                                <a:lnTo>
                                  <a:pt x="730" y="70454"/>
                                </a:lnTo>
                                <a:cubicBezTo>
                                  <a:pt x="4159" y="68421"/>
                                  <a:pt x="7106" y="65246"/>
                                  <a:pt x="9417" y="61056"/>
                                </a:cubicBezTo>
                                <a:cubicBezTo>
                                  <a:pt x="11741" y="56737"/>
                                  <a:pt x="12935" y="51149"/>
                                  <a:pt x="12935" y="44292"/>
                                </a:cubicBezTo>
                                <a:cubicBezTo>
                                  <a:pt x="12935" y="37942"/>
                                  <a:pt x="11665" y="34132"/>
                                  <a:pt x="9277" y="32481"/>
                                </a:cubicBezTo>
                                <a:cubicBezTo>
                                  <a:pt x="6890" y="30830"/>
                                  <a:pt x="3867" y="31210"/>
                                  <a:pt x="362" y="33243"/>
                                </a:cubicBezTo>
                                <a:lnTo>
                                  <a:pt x="0" y="33625"/>
                                </a:lnTo>
                                <a:lnTo>
                                  <a:pt x="0" y="13790"/>
                                </a:lnTo>
                                <a:lnTo>
                                  <a:pt x="10077" y="5430"/>
                                </a:lnTo>
                                <a:cubicBezTo>
                                  <a:pt x="15265" y="2445"/>
                                  <a:pt x="19888" y="730"/>
                                  <a:pt x="23917" y="365"/>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2" name="Shape 1022"/>
                        <wps:cNvSpPr/>
                        <wps:spPr>
                          <a:xfrm>
                            <a:off x="241414" y="1127379"/>
                            <a:ext cx="58229" cy="118745"/>
                          </a:xfrm>
                          <a:custGeom>
                            <a:avLst/>
                            <a:gdLst/>
                            <a:ahLst/>
                            <a:cxnLst/>
                            <a:rect l="0" t="0" r="0" b="0"/>
                            <a:pathLst>
                              <a:path w="58229" h="118745">
                                <a:moveTo>
                                  <a:pt x="40767" y="0"/>
                                </a:moveTo>
                                <a:cubicBezTo>
                                  <a:pt x="40767" y="9906"/>
                                  <a:pt x="40767" y="19939"/>
                                  <a:pt x="40767" y="29845"/>
                                </a:cubicBezTo>
                                <a:cubicBezTo>
                                  <a:pt x="46228" y="26670"/>
                                  <a:pt x="51676" y="23495"/>
                                  <a:pt x="57137" y="20320"/>
                                </a:cubicBezTo>
                                <a:cubicBezTo>
                                  <a:pt x="57137" y="27559"/>
                                  <a:pt x="57137" y="34925"/>
                                  <a:pt x="57137" y="42291"/>
                                </a:cubicBezTo>
                                <a:cubicBezTo>
                                  <a:pt x="51676" y="45466"/>
                                  <a:pt x="46228" y="48641"/>
                                  <a:pt x="40767" y="51816"/>
                                </a:cubicBezTo>
                                <a:cubicBezTo>
                                  <a:pt x="40767" y="61087"/>
                                  <a:pt x="40767" y="70358"/>
                                  <a:pt x="40767" y="79629"/>
                                </a:cubicBezTo>
                                <a:cubicBezTo>
                                  <a:pt x="40767" y="83058"/>
                                  <a:pt x="41072" y="85090"/>
                                  <a:pt x="41720" y="85725"/>
                                </a:cubicBezTo>
                                <a:cubicBezTo>
                                  <a:pt x="42647" y="86868"/>
                                  <a:pt x="44425" y="86614"/>
                                  <a:pt x="46825" y="85217"/>
                                </a:cubicBezTo>
                                <a:cubicBezTo>
                                  <a:pt x="49022" y="83947"/>
                                  <a:pt x="52108" y="81534"/>
                                  <a:pt x="56032" y="77978"/>
                                </a:cubicBezTo>
                                <a:cubicBezTo>
                                  <a:pt x="56756" y="84455"/>
                                  <a:pt x="57518" y="90932"/>
                                  <a:pt x="58229" y="97409"/>
                                </a:cubicBezTo>
                                <a:cubicBezTo>
                                  <a:pt x="50864" y="103378"/>
                                  <a:pt x="43980" y="108204"/>
                                  <a:pt x="37630" y="111887"/>
                                </a:cubicBezTo>
                                <a:cubicBezTo>
                                  <a:pt x="30239" y="116205"/>
                                  <a:pt x="24765" y="118491"/>
                                  <a:pt x="21260" y="118491"/>
                                </a:cubicBezTo>
                                <a:cubicBezTo>
                                  <a:pt x="17755" y="118745"/>
                                  <a:pt x="15164" y="117348"/>
                                  <a:pt x="13513" y="114300"/>
                                </a:cubicBezTo>
                                <a:cubicBezTo>
                                  <a:pt x="11862" y="111379"/>
                                  <a:pt x="10960" y="105664"/>
                                  <a:pt x="10960" y="96901"/>
                                </a:cubicBezTo>
                                <a:cubicBezTo>
                                  <a:pt x="10960" y="87630"/>
                                  <a:pt x="10960" y="78486"/>
                                  <a:pt x="10960" y="69215"/>
                                </a:cubicBezTo>
                                <a:cubicBezTo>
                                  <a:pt x="7303" y="71374"/>
                                  <a:pt x="3645" y="73533"/>
                                  <a:pt x="0" y="75692"/>
                                </a:cubicBezTo>
                                <a:cubicBezTo>
                                  <a:pt x="0" y="68326"/>
                                  <a:pt x="0" y="60960"/>
                                  <a:pt x="0" y="53594"/>
                                </a:cubicBezTo>
                                <a:cubicBezTo>
                                  <a:pt x="3645" y="51562"/>
                                  <a:pt x="7303" y="49403"/>
                                  <a:pt x="10960" y="47244"/>
                                </a:cubicBezTo>
                                <a:cubicBezTo>
                                  <a:pt x="10960" y="42418"/>
                                  <a:pt x="10960" y="37592"/>
                                  <a:pt x="10960" y="32893"/>
                                </a:cubicBezTo>
                                <a:cubicBezTo>
                                  <a:pt x="20841" y="21844"/>
                                  <a:pt x="30886" y="11049"/>
                                  <a:pt x="4076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3" name="Shape 1023"/>
                        <wps:cNvSpPr/>
                        <wps:spPr>
                          <a:xfrm>
                            <a:off x="0" y="1254506"/>
                            <a:ext cx="61366" cy="127635"/>
                          </a:xfrm>
                          <a:custGeom>
                            <a:avLst/>
                            <a:gdLst/>
                            <a:ahLst/>
                            <a:cxnLst/>
                            <a:rect l="0" t="0" r="0" b="0"/>
                            <a:pathLst>
                              <a:path w="61366" h="127635">
                                <a:moveTo>
                                  <a:pt x="61366" y="0"/>
                                </a:moveTo>
                                <a:cubicBezTo>
                                  <a:pt x="61366" y="36703"/>
                                  <a:pt x="61366" y="73278"/>
                                  <a:pt x="61366" y="109982"/>
                                </a:cubicBezTo>
                                <a:cubicBezTo>
                                  <a:pt x="51346" y="115951"/>
                                  <a:pt x="41300" y="121793"/>
                                  <a:pt x="31267" y="127635"/>
                                </a:cubicBezTo>
                                <a:cubicBezTo>
                                  <a:pt x="31267" y="103505"/>
                                  <a:pt x="31267" y="79502"/>
                                  <a:pt x="31267" y="55499"/>
                                </a:cubicBezTo>
                                <a:cubicBezTo>
                                  <a:pt x="26416" y="62103"/>
                                  <a:pt x="21679" y="67818"/>
                                  <a:pt x="17170" y="72771"/>
                                </a:cubicBezTo>
                                <a:cubicBezTo>
                                  <a:pt x="12586" y="77724"/>
                                  <a:pt x="6845" y="83312"/>
                                  <a:pt x="0" y="89408"/>
                                </a:cubicBezTo>
                                <a:cubicBezTo>
                                  <a:pt x="0" y="81280"/>
                                  <a:pt x="0" y="73025"/>
                                  <a:pt x="0" y="64770"/>
                                </a:cubicBezTo>
                                <a:cubicBezTo>
                                  <a:pt x="10122" y="55499"/>
                                  <a:pt x="18021" y="47117"/>
                                  <a:pt x="23597" y="39115"/>
                                </a:cubicBezTo>
                                <a:cubicBezTo>
                                  <a:pt x="29185" y="31115"/>
                                  <a:pt x="33655" y="22987"/>
                                  <a:pt x="36754" y="14351"/>
                                </a:cubicBezTo>
                                <a:cubicBezTo>
                                  <a:pt x="44958" y="9525"/>
                                  <a:pt x="53162" y="4699"/>
                                  <a:pt x="6136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146647" y="1196848"/>
                            <a:ext cx="85407" cy="147701"/>
                          </a:xfrm>
                          <a:custGeom>
                            <a:avLst/>
                            <a:gdLst/>
                            <a:ahLst/>
                            <a:cxnLst/>
                            <a:rect l="0" t="0" r="0" b="0"/>
                            <a:pathLst>
                              <a:path w="85407" h="147701">
                                <a:moveTo>
                                  <a:pt x="0" y="147701"/>
                                </a:moveTo>
                                <a:cubicBezTo>
                                  <a:pt x="0" y="111634"/>
                                  <a:pt x="0" y="75565"/>
                                  <a:pt x="0" y="39498"/>
                                </a:cubicBezTo>
                                <a:cubicBezTo>
                                  <a:pt x="9271" y="34037"/>
                                  <a:pt x="18555" y="28702"/>
                                  <a:pt x="27838" y="23241"/>
                                </a:cubicBezTo>
                                <a:cubicBezTo>
                                  <a:pt x="27838" y="27051"/>
                                  <a:pt x="27838" y="30988"/>
                                  <a:pt x="27838" y="34799"/>
                                </a:cubicBezTo>
                                <a:cubicBezTo>
                                  <a:pt x="31661" y="27687"/>
                                  <a:pt x="35230" y="22352"/>
                                  <a:pt x="38430" y="18797"/>
                                </a:cubicBezTo>
                                <a:cubicBezTo>
                                  <a:pt x="42710" y="13970"/>
                                  <a:pt x="47561" y="9906"/>
                                  <a:pt x="52819" y="6858"/>
                                </a:cubicBezTo>
                                <a:cubicBezTo>
                                  <a:pt x="63195" y="889"/>
                                  <a:pt x="71310" y="0"/>
                                  <a:pt x="76937" y="4826"/>
                                </a:cubicBezTo>
                                <a:cubicBezTo>
                                  <a:pt x="82474" y="9652"/>
                                  <a:pt x="85407" y="17780"/>
                                  <a:pt x="85407" y="29591"/>
                                </a:cubicBezTo>
                                <a:cubicBezTo>
                                  <a:pt x="85407" y="42673"/>
                                  <a:pt x="82283" y="54356"/>
                                  <a:pt x="76136" y="64898"/>
                                </a:cubicBezTo>
                                <a:cubicBezTo>
                                  <a:pt x="69977" y="75438"/>
                                  <a:pt x="62103" y="83439"/>
                                  <a:pt x="52680" y="88900"/>
                                </a:cubicBezTo>
                                <a:cubicBezTo>
                                  <a:pt x="48070" y="91567"/>
                                  <a:pt x="43917" y="93218"/>
                                  <a:pt x="40183" y="93853"/>
                                </a:cubicBezTo>
                                <a:cubicBezTo>
                                  <a:pt x="36373" y="94488"/>
                                  <a:pt x="32995" y="94235"/>
                                  <a:pt x="30023" y="92837"/>
                                </a:cubicBezTo>
                                <a:cubicBezTo>
                                  <a:pt x="30023" y="105284"/>
                                  <a:pt x="30023" y="117729"/>
                                  <a:pt x="30023" y="130175"/>
                                </a:cubicBezTo>
                                <a:cubicBezTo>
                                  <a:pt x="20015" y="136017"/>
                                  <a:pt x="10008" y="141860"/>
                                  <a:pt x="0" y="147701"/>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25" name="Shape 1025"/>
                        <wps:cNvSpPr/>
                        <wps:spPr>
                          <a:xfrm>
                            <a:off x="176454" y="1229106"/>
                            <a:ext cx="25870" cy="42418"/>
                          </a:xfrm>
                          <a:custGeom>
                            <a:avLst/>
                            <a:gdLst/>
                            <a:ahLst/>
                            <a:cxnLst/>
                            <a:rect l="0" t="0" r="0" b="0"/>
                            <a:pathLst>
                              <a:path w="25870" h="42418">
                                <a:moveTo>
                                  <a:pt x="0" y="29210"/>
                                </a:moveTo>
                                <a:cubicBezTo>
                                  <a:pt x="0" y="35433"/>
                                  <a:pt x="1346" y="39243"/>
                                  <a:pt x="3873" y="40767"/>
                                </a:cubicBezTo>
                                <a:cubicBezTo>
                                  <a:pt x="6401" y="42418"/>
                                  <a:pt x="9715" y="41910"/>
                                  <a:pt x="13665" y="39624"/>
                                </a:cubicBezTo>
                                <a:cubicBezTo>
                                  <a:pt x="17094" y="37592"/>
                                  <a:pt x="20041" y="34417"/>
                                  <a:pt x="22352" y="30226"/>
                                </a:cubicBezTo>
                                <a:cubicBezTo>
                                  <a:pt x="24676" y="25908"/>
                                  <a:pt x="25870" y="20320"/>
                                  <a:pt x="25870" y="13462"/>
                                </a:cubicBezTo>
                                <a:cubicBezTo>
                                  <a:pt x="25870" y="7112"/>
                                  <a:pt x="24600" y="3302"/>
                                  <a:pt x="22212" y="1651"/>
                                </a:cubicBezTo>
                                <a:cubicBezTo>
                                  <a:pt x="19825" y="0"/>
                                  <a:pt x="16802" y="381"/>
                                  <a:pt x="13297" y="2413"/>
                                </a:cubicBezTo>
                                <a:cubicBezTo>
                                  <a:pt x="9500" y="4572"/>
                                  <a:pt x="6325" y="7874"/>
                                  <a:pt x="3797" y="12446"/>
                                </a:cubicBezTo>
                                <a:cubicBezTo>
                                  <a:pt x="1270" y="17018"/>
                                  <a:pt x="0" y="22606"/>
                                  <a:pt x="0" y="2921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241414" y="1127379"/>
                            <a:ext cx="58229" cy="118745"/>
                          </a:xfrm>
                          <a:custGeom>
                            <a:avLst/>
                            <a:gdLst/>
                            <a:ahLst/>
                            <a:cxnLst/>
                            <a:rect l="0" t="0" r="0" b="0"/>
                            <a:pathLst>
                              <a:path w="58229" h="118745">
                                <a:moveTo>
                                  <a:pt x="40767" y="0"/>
                                </a:moveTo>
                                <a:cubicBezTo>
                                  <a:pt x="40767" y="9906"/>
                                  <a:pt x="40767" y="19939"/>
                                  <a:pt x="40767" y="29845"/>
                                </a:cubicBezTo>
                                <a:cubicBezTo>
                                  <a:pt x="46228" y="26670"/>
                                  <a:pt x="51676" y="23495"/>
                                  <a:pt x="57137" y="20320"/>
                                </a:cubicBezTo>
                                <a:cubicBezTo>
                                  <a:pt x="57137" y="27559"/>
                                  <a:pt x="57137" y="34925"/>
                                  <a:pt x="57137" y="42291"/>
                                </a:cubicBezTo>
                                <a:cubicBezTo>
                                  <a:pt x="51676" y="45466"/>
                                  <a:pt x="46228" y="48641"/>
                                  <a:pt x="40767" y="51816"/>
                                </a:cubicBezTo>
                                <a:cubicBezTo>
                                  <a:pt x="40767" y="61087"/>
                                  <a:pt x="40767" y="70358"/>
                                  <a:pt x="40767" y="79629"/>
                                </a:cubicBezTo>
                                <a:cubicBezTo>
                                  <a:pt x="40767" y="83058"/>
                                  <a:pt x="41072" y="85090"/>
                                  <a:pt x="41720" y="85725"/>
                                </a:cubicBezTo>
                                <a:cubicBezTo>
                                  <a:pt x="42647" y="86868"/>
                                  <a:pt x="44425" y="86614"/>
                                  <a:pt x="46825" y="85217"/>
                                </a:cubicBezTo>
                                <a:cubicBezTo>
                                  <a:pt x="49022" y="83947"/>
                                  <a:pt x="52108" y="81534"/>
                                  <a:pt x="56032" y="77978"/>
                                </a:cubicBezTo>
                                <a:cubicBezTo>
                                  <a:pt x="56756" y="84455"/>
                                  <a:pt x="57518" y="90932"/>
                                  <a:pt x="58229" y="97409"/>
                                </a:cubicBezTo>
                                <a:cubicBezTo>
                                  <a:pt x="50864" y="103378"/>
                                  <a:pt x="43980" y="108204"/>
                                  <a:pt x="37630" y="111887"/>
                                </a:cubicBezTo>
                                <a:cubicBezTo>
                                  <a:pt x="30239" y="116205"/>
                                  <a:pt x="24765" y="118491"/>
                                  <a:pt x="21260" y="118491"/>
                                </a:cubicBezTo>
                                <a:cubicBezTo>
                                  <a:pt x="17755" y="118745"/>
                                  <a:pt x="15164" y="117348"/>
                                  <a:pt x="13513" y="114300"/>
                                </a:cubicBezTo>
                                <a:cubicBezTo>
                                  <a:pt x="11862" y="111379"/>
                                  <a:pt x="10960" y="105664"/>
                                  <a:pt x="10960" y="96901"/>
                                </a:cubicBezTo>
                                <a:cubicBezTo>
                                  <a:pt x="10960" y="87630"/>
                                  <a:pt x="10960" y="78486"/>
                                  <a:pt x="10960" y="69215"/>
                                </a:cubicBezTo>
                                <a:cubicBezTo>
                                  <a:pt x="7303" y="71374"/>
                                  <a:pt x="3645" y="73533"/>
                                  <a:pt x="0" y="75692"/>
                                </a:cubicBezTo>
                                <a:cubicBezTo>
                                  <a:pt x="0" y="68326"/>
                                  <a:pt x="0" y="60960"/>
                                  <a:pt x="0" y="53594"/>
                                </a:cubicBezTo>
                                <a:cubicBezTo>
                                  <a:pt x="3645" y="51562"/>
                                  <a:pt x="7303" y="49403"/>
                                  <a:pt x="10960" y="47244"/>
                                </a:cubicBezTo>
                                <a:cubicBezTo>
                                  <a:pt x="10960" y="42418"/>
                                  <a:pt x="10960" y="37592"/>
                                  <a:pt x="10960" y="32893"/>
                                </a:cubicBezTo>
                                <a:cubicBezTo>
                                  <a:pt x="20841" y="21844"/>
                                  <a:pt x="30886" y="11049"/>
                                  <a:pt x="4076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13335" y="707136"/>
                            <a:ext cx="61366" cy="127636"/>
                          </a:xfrm>
                          <a:custGeom>
                            <a:avLst/>
                            <a:gdLst/>
                            <a:ahLst/>
                            <a:cxnLst/>
                            <a:rect l="0" t="0" r="0" b="0"/>
                            <a:pathLst>
                              <a:path w="61366" h="127636">
                                <a:moveTo>
                                  <a:pt x="61366" y="0"/>
                                </a:moveTo>
                                <a:cubicBezTo>
                                  <a:pt x="61366" y="36703"/>
                                  <a:pt x="61366" y="73279"/>
                                  <a:pt x="61366" y="109982"/>
                                </a:cubicBezTo>
                                <a:cubicBezTo>
                                  <a:pt x="51346" y="115951"/>
                                  <a:pt x="41300" y="121793"/>
                                  <a:pt x="31267" y="127636"/>
                                </a:cubicBezTo>
                                <a:cubicBezTo>
                                  <a:pt x="31267" y="103505"/>
                                  <a:pt x="31267" y="79502"/>
                                  <a:pt x="31267" y="55499"/>
                                </a:cubicBezTo>
                                <a:cubicBezTo>
                                  <a:pt x="26416" y="62103"/>
                                  <a:pt x="21679" y="67818"/>
                                  <a:pt x="17170" y="72772"/>
                                </a:cubicBezTo>
                                <a:cubicBezTo>
                                  <a:pt x="12586" y="77724"/>
                                  <a:pt x="6845" y="83312"/>
                                  <a:pt x="0" y="89409"/>
                                </a:cubicBezTo>
                                <a:cubicBezTo>
                                  <a:pt x="0" y="81280"/>
                                  <a:pt x="0" y="73025"/>
                                  <a:pt x="0" y="64770"/>
                                </a:cubicBezTo>
                                <a:cubicBezTo>
                                  <a:pt x="10122" y="55499"/>
                                  <a:pt x="18021" y="47117"/>
                                  <a:pt x="23597" y="39116"/>
                                </a:cubicBezTo>
                                <a:cubicBezTo>
                                  <a:pt x="29185" y="31115"/>
                                  <a:pt x="33655" y="22987"/>
                                  <a:pt x="36754" y="14351"/>
                                </a:cubicBezTo>
                                <a:cubicBezTo>
                                  <a:pt x="44958" y="9525"/>
                                  <a:pt x="53162" y="4699"/>
                                  <a:pt x="6136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46" name="Shape 1046"/>
                        <wps:cNvSpPr/>
                        <wps:spPr>
                          <a:xfrm>
                            <a:off x="159982" y="664697"/>
                            <a:ext cx="42742" cy="132482"/>
                          </a:xfrm>
                          <a:custGeom>
                            <a:avLst/>
                            <a:gdLst/>
                            <a:ahLst/>
                            <a:cxnLst/>
                            <a:rect l="0" t="0" r="0" b="0"/>
                            <a:pathLst>
                              <a:path w="42742" h="132482">
                                <a:moveTo>
                                  <a:pt x="42742" y="0"/>
                                </a:moveTo>
                                <a:lnTo>
                                  <a:pt x="42742" y="19834"/>
                                </a:lnTo>
                                <a:lnTo>
                                  <a:pt x="33604" y="29486"/>
                                </a:lnTo>
                                <a:cubicBezTo>
                                  <a:pt x="31077" y="34057"/>
                                  <a:pt x="29807" y="39645"/>
                                  <a:pt x="29807" y="46250"/>
                                </a:cubicBezTo>
                                <a:cubicBezTo>
                                  <a:pt x="29807" y="52473"/>
                                  <a:pt x="31153" y="56282"/>
                                  <a:pt x="33680" y="57806"/>
                                </a:cubicBezTo>
                                <a:lnTo>
                                  <a:pt x="42742" y="56748"/>
                                </a:lnTo>
                                <a:lnTo>
                                  <a:pt x="42742" y="77620"/>
                                </a:lnTo>
                                <a:lnTo>
                                  <a:pt x="40183" y="78635"/>
                                </a:lnTo>
                                <a:cubicBezTo>
                                  <a:pt x="36373" y="79269"/>
                                  <a:pt x="32995" y="79015"/>
                                  <a:pt x="30023" y="77618"/>
                                </a:cubicBezTo>
                                <a:cubicBezTo>
                                  <a:pt x="30023" y="90064"/>
                                  <a:pt x="30023" y="102511"/>
                                  <a:pt x="30023" y="114956"/>
                                </a:cubicBezTo>
                                <a:cubicBezTo>
                                  <a:pt x="20015" y="120799"/>
                                  <a:pt x="10008" y="126640"/>
                                  <a:pt x="0" y="132482"/>
                                </a:cubicBezTo>
                                <a:cubicBezTo>
                                  <a:pt x="0" y="96414"/>
                                  <a:pt x="0" y="60347"/>
                                  <a:pt x="0" y="24278"/>
                                </a:cubicBezTo>
                                <a:cubicBezTo>
                                  <a:pt x="9271" y="18817"/>
                                  <a:pt x="18555" y="13483"/>
                                  <a:pt x="27838" y="8023"/>
                                </a:cubicBezTo>
                                <a:cubicBezTo>
                                  <a:pt x="27838" y="11832"/>
                                  <a:pt x="27838" y="15769"/>
                                  <a:pt x="27838" y="19579"/>
                                </a:cubicBezTo>
                                <a:cubicBezTo>
                                  <a:pt x="31661" y="12467"/>
                                  <a:pt x="35230" y="7133"/>
                                  <a:pt x="38430" y="3577"/>
                                </a:cubicBezTo>
                                <a:lnTo>
                                  <a:pt x="4274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47" name="Shape 1047"/>
                        <wps:cNvSpPr/>
                        <wps:spPr>
                          <a:xfrm>
                            <a:off x="202724" y="650907"/>
                            <a:ext cx="42666" cy="91410"/>
                          </a:xfrm>
                          <a:custGeom>
                            <a:avLst/>
                            <a:gdLst/>
                            <a:ahLst/>
                            <a:cxnLst/>
                            <a:rect l="0" t="0" r="0" b="0"/>
                            <a:pathLst>
                              <a:path w="42666" h="91410">
                                <a:moveTo>
                                  <a:pt x="23917" y="365"/>
                                </a:moveTo>
                                <a:cubicBezTo>
                                  <a:pt x="27946" y="0"/>
                                  <a:pt x="31382" y="984"/>
                                  <a:pt x="34195" y="3397"/>
                                </a:cubicBezTo>
                                <a:cubicBezTo>
                                  <a:pt x="39732" y="8223"/>
                                  <a:pt x="42666" y="16352"/>
                                  <a:pt x="42666" y="28162"/>
                                </a:cubicBezTo>
                                <a:cubicBezTo>
                                  <a:pt x="42666" y="41243"/>
                                  <a:pt x="39541" y="52928"/>
                                  <a:pt x="33395" y="63468"/>
                                </a:cubicBezTo>
                                <a:cubicBezTo>
                                  <a:pt x="27235" y="74009"/>
                                  <a:pt x="19361" y="82010"/>
                                  <a:pt x="9938" y="87471"/>
                                </a:cubicBezTo>
                                <a:lnTo>
                                  <a:pt x="0" y="91410"/>
                                </a:lnTo>
                                <a:lnTo>
                                  <a:pt x="0" y="70538"/>
                                </a:lnTo>
                                <a:lnTo>
                                  <a:pt x="730" y="70453"/>
                                </a:lnTo>
                                <a:cubicBezTo>
                                  <a:pt x="4159" y="68421"/>
                                  <a:pt x="7106" y="65246"/>
                                  <a:pt x="9417" y="61055"/>
                                </a:cubicBezTo>
                                <a:cubicBezTo>
                                  <a:pt x="11741" y="56737"/>
                                  <a:pt x="12935" y="51149"/>
                                  <a:pt x="12935" y="44291"/>
                                </a:cubicBezTo>
                                <a:cubicBezTo>
                                  <a:pt x="12935" y="37941"/>
                                  <a:pt x="11665" y="34131"/>
                                  <a:pt x="9277" y="32480"/>
                                </a:cubicBezTo>
                                <a:cubicBezTo>
                                  <a:pt x="6890" y="30829"/>
                                  <a:pt x="3867" y="31210"/>
                                  <a:pt x="362" y="33242"/>
                                </a:cubicBezTo>
                                <a:lnTo>
                                  <a:pt x="0" y="33624"/>
                                </a:lnTo>
                                <a:lnTo>
                                  <a:pt x="0" y="13790"/>
                                </a:lnTo>
                                <a:lnTo>
                                  <a:pt x="10077" y="5429"/>
                                </a:lnTo>
                                <a:cubicBezTo>
                                  <a:pt x="15265" y="2445"/>
                                  <a:pt x="19888" y="730"/>
                                  <a:pt x="23917" y="365"/>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254749" y="580010"/>
                            <a:ext cx="58230" cy="118745"/>
                          </a:xfrm>
                          <a:custGeom>
                            <a:avLst/>
                            <a:gdLst/>
                            <a:ahLst/>
                            <a:cxnLst/>
                            <a:rect l="0" t="0" r="0" b="0"/>
                            <a:pathLst>
                              <a:path w="58230" h="118745">
                                <a:moveTo>
                                  <a:pt x="40767" y="0"/>
                                </a:moveTo>
                                <a:cubicBezTo>
                                  <a:pt x="40767" y="9906"/>
                                  <a:pt x="40767" y="19938"/>
                                  <a:pt x="40767" y="29845"/>
                                </a:cubicBezTo>
                                <a:cubicBezTo>
                                  <a:pt x="46228" y="26670"/>
                                  <a:pt x="51676" y="23495"/>
                                  <a:pt x="57137" y="20320"/>
                                </a:cubicBezTo>
                                <a:cubicBezTo>
                                  <a:pt x="57137" y="27559"/>
                                  <a:pt x="57137" y="34925"/>
                                  <a:pt x="57137" y="42290"/>
                                </a:cubicBezTo>
                                <a:cubicBezTo>
                                  <a:pt x="51676" y="45465"/>
                                  <a:pt x="46228" y="48640"/>
                                  <a:pt x="40767" y="51815"/>
                                </a:cubicBezTo>
                                <a:cubicBezTo>
                                  <a:pt x="40767" y="61087"/>
                                  <a:pt x="40767" y="70358"/>
                                  <a:pt x="40767" y="79628"/>
                                </a:cubicBezTo>
                                <a:cubicBezTo>
                                  <a:pt x="40767" y="83058"/>
                                  <a:pt x="41072" y="85089"/>
                                  <a:pt x="41720" y="85725"/>
                                </a:cubicBezTo>
                                <a:cubicBezTo>
                                  <a:pt x="42647" y="86868"/>
                                  <a:pt x="44425" y="86613"/>
                                  <a:pt x="46825" y="85217"/>
                                </a:cubicBezTo>
                                <a:cubicBezTo>
                                  <a:pt x="49022" y="83947"/>
                                  <a:pt x="52108" y="81534"/>
                                  <a:pt x="56032" y="77977"/>
                                </a:cubicBezTo>
                                <a:cubicBezTo>
                                  <a:pt x="56756" y="84455"/>
                                  <a:pt x="57518" y="90932"/>
                                  <a:pt x="58230" y="97409"/>
                                </a:cubicBezTo>
                                <a:cubicBezTo>
                                  <a:pt x="50864" y="103377"/>
                                  <a:pt x="43980" y="108203"/>
                                  <a:pt x="37630" y="111887"/>
                                </a:cubicBezTo>
                                <a:cubicBezTo>
                                  <a:pt x="30239" y="116205"/>
                                  <a:pt x="24765" y="118490"/>
                                  <a:pt x="21260" y="118490"/>
                                </a:cubicBezTo>
                                <a:cubicBezTo>
                                  <a:pt x="17755" y="118745"/>
                                  <a:pt x="15164" y="117348"/>
                                  <a:pt x="13513" y="114300"/>
                                </a:cubicBezTo>
                                <a:cubicBezTo>
                                  <a:pt x="11862" y="111378"/>
                                  <a:pt x="10960" y="105663"/>
                                  <a:pt x="10960" y="96900"/>
                                </a:cubicBezTo>
                                <a:cubicBezTo>
                                  <a:pt x="10960" y="87630"/>
                                  <a:pt x="10960" y="78486"/>
                                  <a:pt x="10960" y="69214"/>
                                </a:cubicBezTo>
                                <a:cubicBezTo>
                                  <a:pt x="7303" y="71374"/>
                                  <a:pt x="3645" y="73533"/>
                                  <a:pt x="0" y="75692"/>
                                </a:cubicBezTo>
                                <a:cubicBezTo>
                                  <a:pt x="0" y="68325"/>
                                  <a:pt x="0" y="60960"/>
                                  <a:pt x="0" y="53594"/>
                                </a:cubicBezTo>
                                <a:cubicBezTo>
                                  <a:pt x="3645" y="51562"/>
                                  <a:pt x="7303" y="49402"/>
                                  <a:pt x="10960" y="47244"/>
                                </a:cubicBezTo>
                                <a:cubicBezTo>
                                  <a:pt x="10960" y="42418"/>
                                  <a:pt x="10960" y="37592"/>
                                  <a:pt x="10960" y="32893"/>
                                </a:cubicBezTo>
                                <a:cubicBezTo>
                                  <a:pt x="20841" y="21844"/>
                                  <a:pt x="30886" y="11049"/>
                                  <a:pt x="4076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49" name="Shape 1049"/>
                        <wps:cNvSpPr/>
                        <wps:spPr>
                          <a:xfrm>
                            <a:off x="13335" y="707136"/>
                            <a:ext cx="61366" cy="127636"/>
                          </a:xfrm>
                          <a:custGeom>
                            <a:avLst/>
                            <a:gdLst/>
                            <a:ahLst/>
                            <a:cxnLst/>
                            <a:rect l="0" t="0" r="0" b="0"/>
                            <a:pathLst>
                              <a:path w="61366" h="127636">
                                <a:moveTo>
                                  <a:pt x="61366" y="0"/>
                                </a:moveTo>
                                <a:cubicBezTo>
                                  <a:pt x="61366" y="36703"/>
                                  <a:pt x="61366" y="73279"/>
                                  <a:pt x="61366" y="109982"/>
                                </a:cubicBezTo>
                                <a:cubicBezTo>
                                  <a:pt x="51346" y="115951"/>
                                  <a:pt x="41300" y="121793"/>
                                  <a:pt x="31267" y="127636"/>
                                </a:cubicBezTo>
                                <a:cubicBezTo>
                                  <a:pt x="31267" y="103505"/>
                                  <a:pt x="31267" y="79502"/>
                                  <a:pt x="31267" y="55499"/>
                                </a:cubicBezTo>
                                <a:cubicBezTo>
                                  <a:pt x="26416" y="62103"/>
                                  <a:pt x="21679" y="67818"/>
                                  <a:pt x="17170" y="72772"/>
                                </a:cubicBezTo>
                                <a:cubicBezTo>
                                  <a:pt x="12586" y="77724"/>
                                  <a:pt x="6845" y="83312"/>
                                  <a:pt x="0" y="89409"/>
                                </a:cubicBezTo>
                                <a:cubicBezTo>
                                  <a:pt x="0" y="81280"/>
                                  <a:pt x="0" y="73025"/>
                                  <a:pt x="0" y="64770"/>
                                </a:cubicBezTo>
                                <a:cubicBezTo>
                                  <a:pt x="10122" y="55499"/>
                                  <a:pt x="18021" y="47117"/>
                                  <a:pt x="23597" y="39116"/>
                                </a:cubicBezTo>
                                <a:cubicBezTo>
                                  <a:pt x="29185" y="31115"/>
                                  <a:pt x="33655" y="22987"/>
                                  <a:pt x="36754" y="14351"/>
                                </a:cubicBezTo>
                                <a:cubicBezTo>
                                  <a:pt x="44958" y="9525"/>
                                  <a:pt x="53162" y="4699"/>
                                  <a:pt x="6136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50" name="Shape 1050"/>
                        <wps:cNvSpPr/>
                        <wps:spPr>
                          <a:xfrm>
                            <a:off x="159982" y="649478"/>
                            <a:ext cx="85407" cy="147701"/>
                          </a:xfrm>
                          <a:custGeom>
                            <a:avLst/>
                            <a:gdLst/>
                            <a:ahLst/>
                            <a:cxnLst/>
                            <a:rect l="0" t="0" r="0" b="0"/>
                            <a:pathLst>
                              <a:path w="85407" h="147701">
                                <a:moveTo>
                                  <a:pt x="0" y="147701"/>
                                </a:moveTo>
                                <a:cubicBezTo>
                                  <a:pt x="0" y="111633"/>
                                  <a:pt x="0" y="75565"/>
                                  <a:pt x="0" y="39497"/>
                                </a:cubicBezTo>
                                <a:cubicBezTo>
                                  <a:pt x="9271" y="34036"/>
                                  <a:pt x="18555" y="28702"/>
                                  <a:pt x="27838" y="23241"/>
                                </a:cubicBezTo>
                                <a:cubicBezTo>
                                  <a:pt x="27838" y="27051"/>
                                  <a:pt x="27838" y="30988"/>
                                  <a:pt x="27838" y="34798"/>
                                </a:cubicBezTo>
                                <a:cubicBezTo>
                                  <a:pt x="31661" y="27686"/>
                                  <a:pt x="35230" y="22352"/>
                                  <a:pt x="38430" y="18796"/>
                                </a:cubicBezTo>
                                <a:cubicBezTo>
                                  <a:pt x="42710" y="13970"/>
                                  <a:pt x="47561" y="9906"/>
                                  <a:pt x="52819" y="6858"/>
                                </a:cubicBezTo>
                                <a:cubicBezTo>
                                  <a:pt x="63195" y="889"/>
                                  <a:pt x="71310" y="0"/>
                                  <a:pt x="76937" y="4826"/>
                                </a:cubicBezTo>
                                <a:cubicBezTo>
                                  <a:pt x="82474" y="9652"/>
                                  <a:pt x="85407" y="17780"/>
                                  <a:pt x="85407" y="29591"/>
                                </a:cubicBezTo>
                                <a:cubicBezTo>
                                  <a:pt x="85407" y="42672"/>
                                  <a:pt x="82283" y="54356"/>
                                  <a:pt x="76136" y="64897"/>
                                </a:cubicBezTo>
                                <a:cubicBezTo>
                                  <a:pt x="69977" y="75438"/>
                                  <a:pt x="62103" y="83439"/>
                                  <a:pt x="52680" y="88900"/>
                                </a:cubicBezTo>
                                <a:cubicBezTo>
                                  <a:pt x="48070" y="91567"/>
                                  <a:pt x="43917" y="93218"/>
                                  <a:pt x="40183" y="93853"/>
                                </a:cubicBezTo>
                                <a:cubicBezTo>
                                  <a:pt x="36373" y="94488"/>
                                  <a:pt x="32995" y="94234"/>
                                  <a:pt x="30023" y="92837"/>
                                </a:cubicBezTo>
                                <a:cubicBezTo>
                                  <a:pt x="30023" y="105283"/>
                                  <a:pt x="30023" y="117729"/>
                                  <a:pt x="30023" y="130175"/>
                                </a:cubicBezTo>
                                <a:cubicBezTo>
                                  <a:pt x="20015" y="136017"/>
                                  <a:pt x="10008" y="141859"/>
                                  <a:pt x="0" y="147701"/>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189789" y="681736"/>
                            <a:ext cx="25870" cy="42418"/>
                          </a:xfrm>
                          <a:custGeom>
                            <a:avLst/>
                            <a:gdLst/>
                            <a:ahLst/>
                            <a:cxnLst/>
                            <a:rect l="0" t="0" r="0" b="0"/>
                            <a:pathLst>
                              <a:path w="25870" h="42418">
                                <a:moveTo>
                                  <a:pt x="0" y="29211"/>
                                </a:moveTo>
                                <a:cubicBezTo>
                                  <a:pt x="0" y="35433"/>
                                  <a:pt x="1346" y="39243"/>
                                  <a:pt x="3874" y="40767"/>
                                </a:cubicBezTo>
                                <a:cubicBezTo>
                                  <a:pt x="6401" y="42418"/>
                                  <a:pt x="9715" y="41911"/>
                                  <a:pt x="13665" y="39624"/>
                                </a:cubicBezTo>
                                <a:cubicBezTo>
                                  <a:pt x="17094" y="37592"/>
                                  <a:pt x="20041" y="34417"/>
                                  <a:pt x="22352" y="30226"/>
                                </a:cubicBezTo>
                                <a:cubicBezTo>
                                  <a:pt x="24676" y="25908"/>
                                  <a:pt x="25870" y="20320"/>
                                  <a:pt x="25870" y="13462"/>
                                </a:cubicBezTo>
                                <a:cubicBezTo>
                                  <a:pt x="25870" y="7112"/>
                                  <a:pt x="24600" y="3302"/>
                                  <a:pt x="22212" y="1651"/>
                                </a:cubicBezTo>
                                <a:cubicBezTo>
                                  <a:pt x="19825" y="0"/>
                                  <a:pt x="16802" y="381"/>
                                  <a:pt x="13297" y="2413"/>
                                </a:cubicBezTo>
                                <a:cubicBezTo>
                                  <a:pt x="9500" y="4573"/>
                                  <a:pt x="6325" y="7874"/>
                                  <a:pt x="3797" y="12447"/>
                                </a:cubicBezTo>
                                <a:cubicBezTo>
                                  <a:pt x="1270" y="17018"/>
                                  <a:pt x="0" y="22606"/>
                                  <a:pt x="0" y="29211"/>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52" name="Shape 1052"/>
                        <wps:cNvSpPr/>
                        <wps:spPr>
                          <a:xfrm>
                            <a:off x="254749" y="580010"/>
                            <a:ext cx="58230" cy="118745"/>
                          </a:xfrm>
                          <a:custGeom>
                            <a:avLst/>
                            <a:gdLst/>
                            <a:ahLst/>
                            <a:cxnLst/>
                            <a:rect l="0" t="0" r="0" b="0"/>
                            <a:pathLst>
                              <a:path w="58230" h="118745">
                                <a:moveTo>
                                  <a:pt x="40767" y="0"/>
                                </a:moveTo>
                                <a:cubicBezTo>
                                  <a:pt x="40767" y="9906"/>
                                  <a:pt x="40767" y="19938"/>
                                  <a:pt x="40767" y="29845"/>
                                </a:cubicBezTo>
                                <a:cubicBezTo>
                                  <a:pt x="46228" y="26670"/>
                                  <a:pt x="51676" y="23495"/>
                                  <a:pt x="57137" y="20320"/>
                                </a:cubicBezTo>
                                <a:cubicBezTo>
                                  <a:pt x="57137" y="27559"/>
                                  <a:pt x="57137" y="34925"/>
                                  <a:pt x="57137" y="42290"/>
                                </a:cubicBezTo>
                                <a:cubicBezTo>
                                  <a:pt x="51676" y="45465"/>
                                  <a:pt x="46228" y="48640"/>
                                  <a:pt x="40767" y="51815"/>
                                </a:cubicBezTo>
                                <a:cubicBezTo>
                                  <a:pt x="40767" y="61087"/>
                                  <a:pt x="40767" y="70358"/>
                                  <a:pt x="40767" y="79628"/>
                                </a:cubicBezTo>
                                <a:cubicBezTo>
                                  <a:pt x="40767" y="83058"/>
                                  <a:pt x="41072" y="85089"/>
                                  <a:pt x="41720" y="85725"/>
                                </a:cubicBezTo>
                                <a:cubicBezTo>
                                  <a:pt x="42647" y="86868"/>
                                  <a:pt x="44425" y="86613"/>
                                  <a:pt x="46825" y="85217"/>
                                </a:cubicBezTo>
                                <a:cubicBezTo>
                                  <a:pt x="49022" y="83947"/>
                                  <a:pt x="52108" y="81534"/>
                                  <a:pt x="56032" y="77977"/>
                                </a:cubicBezTo>
                                <a:cubicBezTo>
                                  <a:pt x="56756" y="84455"/>
                                  <a:pt x="57518" y="90932"/>
                                  <a:pt x="58230" y="97409"/>
                                </a:cubicBezTo>
                                <a:cubicBezTo>
                                  <a:pt x="50864" y="103377"/>
                                  <a:pt x="43980" y="108203"/>
                                  <a:pt x="37630" y="111887"/>
                                </a:cubicBezTo>
                                <a:cubicBezTo>
                                  <a:pt x="30239" y="116205"/>
                                  <a:pt x="24765" y="118490"/>
                                  <a:pt x="21260" y="118490"/>
                                </a:cubicBezTo>
                                <a:cubicBezTo>
                                  <a:pt x="17755" y="118745"/>
                                  <a:pt x="15164" y="117348"/>
                                  <a:pt x="13513" y="114300"/>
                                </a:cubicBezTo>
                                <a:cubicBezTo>
                                  <a:pt x="11862" y="111378"/>
                                  <a:pt x="10960" y="105663"/>
                                  <a:pt x="10960" y="96900"/>
                                </a:cubicBezTo>
                                <a:cubicBezTo>
                                  <a:pt x="10960" y="87630"/>
                                  <a:pt x="10960" y="78486"/>
                                  <a:pt x="10960" y="69214"/>
                                </a:cubicBezTo>
                                <a:cubicBezTo>
                                  <a:pt x="7303" y="71374"/>
                                  <a:pt x="3645" y="73533"/>
                                  <a:pt x="0" y="75692"/>
                                </a:cubicBezTo>
                                <a:cubicBezTo>
                                  <a:pt x="0" y="68325"/>
                                  <a:pt x="0" y="60960"/>
                                  <a:pt x="0" y="53594"/>
                                </a:cubicBezTo>
                                <a:cubicBezTo>
                                  <a:pt x="3645" y="51562"/>
                                  <a:pt x="7303" y="49402"/>
                                  <a:pt x="10960" y="47244"/>
                                </a:cubicBezTo>
                                <a:cubicBezTo>
                                  <a:pt x="10960" y="42418"/>
                                  <a:pt x="10960" y="37592"/>
                                  <a:pt x="10960" y="32893"/>
                                </a:cubicBezTo>
                                <a:cubicBezTo>
                                  <a:pt x="20841" y="21844"/>
                                  <a:pt x="30886" y="11049"/>
                                  <a:pt x="4076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dtdh="http://schemas.microsoft.com/office/word/2020/wordml/sdtdatahash">
            <w:pict>
              <v:group w14:anchorId="5F6DA3BB" id="Group 12726" o:spid="_x0000_s1026" style="position:absolute;margin-left:29.05pt;margin-top:81.25pt;width:27.75pt;height:108.85pt;z-index:251658240;mso-position-horizontal-relative:page;mso-position-vertical-relative:page" coordsize="3523,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">
                <v:shape id="Shape 1009" o:spid="_x0000_s1027" style="position:absolute;left:12;top:1144;width:787;height:1465;visibility:visible;mso-wrap-style:square;v-text-anchor:top" coordsize="78715,14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" path="m61582,v5093,,9195,1651,12116,5461c76543,9271,78080,14478,78080,21082v,6985,-1728,14732,-5030,22860c69685,52197,63436,62484,54623,74930,49390,82296,45783,87122,44056,89916v-1778,2794,-3949,6223,-6312,10414c51410,93091,65062,85725,78715,78486v,8763,,17526,,26162c52476,118618,26238,132588,,146558,889,136525,3734,126238,8242,115316,12764,104521,21488,90170,33947,72009,41542,60833,46596,52959,48704,48133v2096,-4699,3214,-8763,3214,-12065c51918,32639,50864,30226,48768,28702v-2108,-1270,-4839,-1143,-8052,635c37363,31115,34633,33782,32525,37592v-2096,3683,-3620,9017,-4318,15875c19444,57277,10693,61087,1930,64897,2946,55245,4864,47244,7595,40640,10325,34036,14262,28194,19253,22733,24194,17399,31179,12319,40005,7620,49213,2794,56426,127,61582,xe" fillcolor="black" stroked="f" strokeweight="0">
                  <v:stroke miterlimit="83231f" joinstyle="miter"/>
                  <v:path arrowok="t" textboxrect="0,0,78715,146558"/>
                </v:shape>
                <v:shape id="Shape 1010" o:spid="_x0000_s1028" style="position:absolute;left:1378;top:851;width:377;height:1351;visibility:visible;mso-wrap-style:square;v-text-anchor:top" coordsize="37681,13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" path="m37681,r,21249l29629,30168v-2235,4445,-3353,10160,-3353,17399c26276,54171,27470,58362,29693,60521r7988,118l37681,82958r-2261,677c32067,83762,29083,82873,26467,80968v,13335,,26670,,40005c17640,125672,8814,130371,,135070,,96462,,57981,,19373,8179,15055,16358,10737,24536,6292v,4191,,8255,,12446c27915,11626,31064,6546,33884,3117l37681,xe" fillcolor="black" stroked="f" strokeweight="0">
                  <v:stroke miterlimit="83231f" joinstyle="miter"/>
                  <v:path arrowok="t" textboxrect="0,0,37681,135070"/>
                </v:shape>
                <v:shape id="Shape 1011" o:spid="_x0000_s1029" style="position:absolute;left:1755;top:743;width:376;height:938;visibility:visible;mso-wrap-style:square;v-text-anchor:top" coordsize="37617,9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" path="m21096,238v3555,238,6584,1826,9054,4810c35027,11145,37617,20288,37617,32861v,13971,-2768,25909,-8178,36196c24028,79344,17069,86709,8763,91155l,93779,,71460r635,10c3670,69819,6274,66897,8306,62707v2032,-4192,3099,-9907,3099,-17273c11405,38703,10274,34385,8179,32226,6083,30195,3416,30068,318,31719l,32070,,10821,8890,3524c13462,1111,17542,,21096,238xe" fillcolor="black" stroked="f" strokeweight="0">
                  <v:stroke miterlimit="83231f" joinstyle="miter"/>
                  <v:path arrowok="t" textboxrect="0,0,37617,93779"/>
                </v:shape>
                <v:shape id="Shape 1012" o:spid="_x0000_s1030" style="position:absolute;left:2213;top:90;width:514;height:1240;visibility:visible;mso-wrap-style:square;v-text-anchor:top" coordsize="51346,124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" path="m35954,v,10668,,21209,,31877c40767,29337,45568,26797,50381,24257v,7747,,15621,,23495c45568,50292,40767,52832,35954,55372v,9906,,19812,,29718c35954,88646,36220,90932,36792,91821v825,1270,2375,1270,4508,127c43231,90932,45949,88900,49416,85725v622,6985,1308,13970,1930,21082c44856,112014,38786,116078,33185,118999v-6502,3556,-11341,5080,-14427,4699c15672,123317,13373,121412,11925,117983,10478,114554,9665,108331,9665,98933v,-9906,,-19685,,-29591c6452,71120,3226,72771,,74549,,66675,,58928,,51054,3226,49276,6452,47625,9665,45847v,-5080,,-10160,,-15367c18377,20320,27242,10287,35954,xe" fillcolor="black" stroked="f" strokeweight="0">
                  <v:stroke miterlimit="83231f" joinstyle="miter"/>
                  <v:path arrowok="t" textboxrect="0,0,51346,124079"/>
                </v:shape>
                <v:shape id="Shape 1013" o:spid="_x0000_s1031" style="position:absolute;left:2796;width:727;height:1042;visibility:visible;mso-wrap-style:square;v-text-anchor:top" coordsize="72733,10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" path="m54242,508c58115,,61354,635,63970,2540v2540,1778,4737,4953,6439,9525c62128,17526,53823,22860,45542,28322v-635,-2414,-1740,-3684,-3213,-4192c40272,23495,37744,24003,34849,25527v-2959,1651,-5106,3302,-6439,5334c27064,32893,26340,34925,26340,36703v,2032,851,3175,2578,3302c30658,40132,34392,38989,40132,36830v8712,-3429,15202,-5207,19456,-5333c63843,31497,67170,32766,69380,35560v2210,2921,3353,6604,3353,11430c72733,51816,71539,57150,69190,62992,66827,68835,62979,74422,57912,79884,52794,85344,45733,90424,36906,95123v-12497,6604,-21399,9144,-26670,7620c4915,101092,1448,96774,,89535,8661,83947,17361,78360,26022,72644v1080,3303,2591,5080,4509,5716c32449,79122,35039,78486,38265,76709v3543,-1906,6261,-4192,8179,-6986c47917,67564,48705,65405,48705,63373v,-2286,-978,-3556,-2972,-3810c44323,59436,40589,60452,34468,62230v-9093,2921,-15393,4445,-18949,4699c11976,67184,8915,66040,6566,63373,4166,60706,2896,56897,2896,51816v,-5588,1320,-10922,3937,-16383c9436,29972,13094,25147,17653,20701,22200,16256,28410,12065,36144,7874,44323,3556,50305,1143,54242,508xe" fillcolor="black" stroked="f" strokeweight="0">
                  <v:stroke miterlimit="83231f" joinstyle="miter"/>
                  <v:path arrowok="t" textboxrect="0,0,72733,104267"/>
                </v:shape>
                <v:shape id="Shape 1014" o:spid="_x0000_s1032" style="position:absolute;left:12;top:1144;width:787;height:1465;visibility:visible;mso-wrap-style:square;v-text-anchor:top" coordsize="78715,14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" path="m78715,104648c52476,118618,26238,132588,,146558,889,136525,3734,126238,8242,115316,12764,104521,21488,90170,33947,72009,41542,60833,46596,52959,48704,48133v2096,-4699,3214,-8763,3214,-12065c51918,32639,50864,30226,48768,28702v-2108,-1270,-4839,-1143,-8052,635c37363,31115,34633,33782,32525,37592v-2096,3683,-3620,9017,-4318,15875c19444,57277,10693,61087,1930,64897,2946,55245,4864,47244,7595,40640,10325,34036,14262,28194,19253,22733,24194,17399,31179,12319,40005,7620,49213,2794,56426,127,61582,v5093,,9195,1651,12116,5461c76543,9271,78080,14478,78080,21082v,6985,-1728,14732,-5030,22860c69685,52197,63436,62484,54623,74930,49390,82296,45783,87122,44056,89916v-1778,2794,-3949,6223,-6312,10414c51410,93091,65062,85725,78715,78486v,8763,,17526,,26162xe" filled="f">
                  <v:stroke endcap="round"/>
                  <v:path arrowok="t" textboxrect="0,0,78715,146558"/>
                </v:shape>
                <v:shape id="Shape 1015" o:spid="_x0000_s1033" style="position:absolute;left:1378;top:730;width:753;height:1472;visibility:visible;mso-wrap-style:square;v-text-anchor:top" coordsize="75298,1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" path="m,147193c,108585,,70104,,31497,8179,27178,16358,22860,24536,18415v,4191,,8255,,12446c27915,23749,31064,18669,33884,15240,37656,10795,41935,7239,46571,4826,55715,,62890,381,67831,6350v4876,6097,7467,15240,7467,27813c75298,48133,72530,60072,67120,70359,61709,80645,54750,88011,46444,92456v-4064,2159,-7734,3303,-11024,3303c32067,95885,29083,94997,26467,93091v,13335,,26670,,40006c17640,137795,8814,142494,,147193xe" filled="f">
                  <v:stroke endcap="round"/>
                  <v:path arrowok="t" textboxrect="0,0,75298,147193"/>
                </v:shape>
                <v:shape id="Shape 1016" o:spid="_x0000_s1034" style="position:absolute;left:1641;top:1043;width:228;height:434;visibility:visible;mso-wrap-style:square;v-text-anchor:top" coordsize="22809,4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" path="m,28321v,6604,1194,10794,3416,12954c5639,43307,8572,43307,12040,41402v3035,-1651,5638,-4572,7670,-8763c21742,28448,22809,22733,22809,15367,22809,8636,21679,4318,19583,2159,17488,127,14821,,11722,1651,8369,3428,5575,6477,3353,10922,1118,15367,,21082,,28321xe" filled="f">
                  <v:stroke endcap="round"/>
                  <v:path arrowok="t" textboxrect="0,0,22809,43307"/>
                </v:shape>
                <v:shape id="Shape 1017" o:spid="_x0000_s1035" style="position:absolute;left:2213;top:90;width:514;height:1240;visibility:visible;mso-wrap-style:square;v-text-anchor:top" coordsize="51346,124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" path="m35954,v,10668,,21209,,31877c40767,29337,45568,26797,50381,24257v,7747,,15621,,23495c45568,50292,40767,52832,35954,55372v,9906,,19812,,29718c35954,88646,36220,90932,36792,91821v825,1270,2375,1270,4508,127c43231,90932,45949,88900,49416,85725v622,6985,1308,13970,1930,21082c44856,112014,38786,116078,33185,118999v-6502,3556,-11341,5080,-14427,4699c15672,123317,13373,121412,11925,117983,10478,114554,9665,108331,9665,98933v,-9906,,-19685,,-29591c6452,71120,3226,72771,,74549,,66675,,58928,,51054,3226,49276,6452,47625,9665,45847v,-5080,,-10160,,-15367c18377,20320,27242,10287,35954,xe" filled="f">
                  <v:stroke endcap="round"/>
                  <v:path arrowok="t" textboxrect="0,0,51346,124079"/>
                </v:shape>
                <v:shape id="Shape 1018" o:spid="_x0000_s1036" style="position:absolute;left:2796;width:727;height:1042;visibility:visible;mso-wrap-style:square;v-text-anchor:top" coordsize="72733,10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" path="m,89535c8661,83947,17361,78360,26022,72644v1080,3303,2591,5080,4509,5716c32449,79122,35039,78486,38265,76709v3543,-1906,6261,-4192,8179,-6986c47917,67564,48705,65405,48705,63373v,-2286,-978,-3556,-2972,-3810c44323,59436,40589,60452,34468,62230v-9093,2921,-15393,4445,-18949,4699c11976,67184,8915,66040,6566,63373,4166,60706,2896,56897,2896,51816v,-5588,1320,-10922,3937,-16383c9436,29972,13094,25147,17653,20701,22200,16256,28410,12065,36144,7874,44323,3556,50305,1143,54242,508,58115,,61354,635,63970,2540v2540,1778,4737,4953,6439,9525c62128,17526,53823,22860,45542,28322v-635,-2414,-1740,-3684,-3213,-4192c40272,23495,37744,24003,34849,25527v-2959,1651,-5106,3302,-6439,5334c27064,32893,26340,34925,26340,36703v,2032,851,3175,2578,3302c30658,40132,34392,38989,40132,36830v8712,-3429,15202,-5207,19456,-5333c63843,31497,67170,32766,69380,35560v2210,2921,3353,6604,3353,11430c72733,51816,71539,57150,69190,62992,66827,68835,62979,74422,57912,79884,52794,85344,45733,90424,36906,95123v-12497,6604,-21399,9144,-26670,7620c4915,101092,1448,96774,,89535xe" filled="f">
                  <v:stroke endcap="round"/>
                  <v:path arrowok="t" textboxrect="0,0,72733,104267"/>
                </v:shape>
                <v:shape id="Shape 1019" o:spid="_x0000_s1037" style="position:absolute;top:12545;width:613;height:1276;visibility:visible;mso-wrap-style:square;v-text-anchor:top" coordsize="61366,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" path="m61366,v,36703,,73278,,109982c51346,115951,41300,121793,31267,127635v,-24130,,-48133,,-72136c26416,62103,21679,67818,17170,72771,12586,77724,6845,83312,,89408,,81280,,73025,,64770,10122,55499,18021,47117,23597,39115,29185,31115,33655,22987,36754,14351,44958,9525,53162,4699,61366,xe" fillcolor="black" stroked="f" strokeweight="0">
                  <v:stroke endcap="round"/>
                  <v:path arrowok="t" textboxrect="0,0,61366,127635"/>
                </v:shape>
                <v:shape id="Shape 1020" o:spid="_x0000_s1038" style="position:absolute;left:1466;top:12120;width:427;height:1325;visibility:visible;mso-wrap-style:square;v-text-anchor:top" coordsize="42742,13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" path="m42742,r,19834l33604,29485v-2527,4572,-3797,10160,-3797,16764c29807,52472,31153,56282,33680,57806r9062,-1058l42742,77620r-2559,1014c36373,79269,32995,79015,30023,77618v,12446,,24892,,37338c20015,120798,10008,126640,,132482,,96414,,60346,,24278,9271,18817,18555,13483,27838,8022v,3810,,7747,,11557c31661,12467,35230,7133,38430,3577l42742,xe" fillcolor="black" stroked="f" strokeweight="0">
                  <v:stroke endcap="round"/>
                  <v:path arrowok="t" textboxrect="0,0,42742,132482"/>
                </v:shape>
                <v:shape id="Shape 1021" o:spid="_x0000_s1039" style="position:absolute;left:1893;top:11982;width:427;height:914;visibility:visible;mso-wrap-style:square;v-text-anchor:top" coordsize="42666,9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" path="m23917,365c27946,,31382,984,34195,3397v5537,4826,8471,12955,8471,24765c42666,41244,39541,52928,33395,63469,27235,74009,19361,82010,9938,87471l,91410,,70539r730,-85c4159,68421,7106,65246,9417,61056v2324,-4319,3518,-9907,3518,-16764c12935,37942,11665,34132,9277,32481,6890,30830,3867,31210,362,33243l,33625,,13790,10077,5430c15265,2445,19888,730,23917,365xe" fillcolor="black" stroked="f" strokeweight="0">
                  <v:stroke endcap="round"/>
                  <v:path arrowok="t" textboxrect="0,0,42666,91410"/>
                </v:shape>
                <v:shape id="Shape 1022" o:spid="_x0000_s1040" style="position:absolute;left:2414;top:11273;width:582;height:1188;visibility:visible;mso-wrap-style:square;v-text-anchor:top" coordsize="58229,1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" path="m40767,v,9906,,19939,,29845c46228,26670,51676,23495,57137,20320v,7239,,14605,,21971c51676,45466,46228,48641,40767,51816v,9271,,18542,,27813c40767,83058,41072,85090,41720,85725v927,1143,2705,889,5105,-508c49022,83947,52108,81534,56032,77978v724,6477,1486,12954,2197,19431c50864,103378,43980,108204,37630,111887v-7391,4318,-12865,6604,-16370,6604c17755,118745,15164,117348,13513,114300v-1651,-2921,-2553,-8636,-2553,-17399c10960,87630,10960,78486,10960,69215,7303,71374,3645,73533,,75692,,68326,,60960,,53594,3645,51562,7303,49403,10960,47244v,-4826,,-9652,,-14351c20841,21844,30886,11049,40767,xe" fillcolor="black" stroked="f" strokeweight="0">
                  <v:stroke endcap="round"/>
                  <v:path arrowok="t" textboxrect="0,0,58229,118745"/>
                </v:shape>
                <v:shape id="Shape 1023" o:spid="_x0000_s1041" style="position:absolute;top:12545;width:613;height:1276;visibility:visible;mso-wrap-style:square;v-text-anchor:top" coordsize="61366,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" path="m61366,v,36703,,73278,,109982c51346,115951,41300,121793,31267,127635v,-24130,,-48133,,-72136c26416,62103,21679,67818,17170,72771,12586,77724,6845,83312,,89408,,81280,,73025,,64770,10122,55499,18021,47117,23597,39115,29185,31115,33655,22987,36754,14351,44958,9525,53162,4699,61366,xe" filled="f">
                  <v:stroke endcap="round"/>
                  <v:path arrowok="t" textboxrect="0,0,61366,127635"/>
                </v:shape>
                <v:shape id="Shape 1024" o:spid="_x0000_s1042" style="position:absolute;left:1466;top:11968;width:854;height:1477;visibility:visible;mso-wrap-style:square;v-text-anchor:top" coordsize="85407,1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" path="m,147701c,111634,,75565,,39498,9271,34037,18555,28702,27838,23241v,3810,,7747,,11558c31661,27687,35230,22352,38430,18797,42710,13970,47561,9906,52819,6858,63195,889,71310,,76937,4826v5537,4826,8470,12954,8470,24765c85407,42673,82283,54356,76136,64898,69977,75438,62103,83439,52680,88900v-4610,2667,-8763,4318,-12497,4953c36373,94488,32995,94235,30023,92837v,12447,,24892,,37338c20015,136017,10008,141860,,147701xe" filled="f">
                  <v:stroke endcap="round"/>
                  <v:path arrowok="t" textboxrect="0,0,85407,147701"/>
                </v:shape>
                <v:shape id="Shape 1025" o:spid="_x0000_s1043" style="position:absolute;left:1764;top:12291;width:259;height:424;visibility:visible;mso-wrap-style:square;v-text-anchor:top" coordsize="25870,4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" path="m,29210v,6223,1346,10033,3873,11557c6401,42418,9715,41910,13665,39624v3429,-2032,6376,-5207,8687,-9398c24676,25908,25870,20320,25870,13462,25870,7112,24600,3302,22212,1651,19825,,16802,381,13297,2413,9500,4572,6325,7874,3797,12446,1270,17018,,22606,,29210xe" filled="f">
                  <v:stroke endcap="round"/>
                  <v:path arrowok="t" textboxrect="0,0,25870,42418"/>
                </v:shape>
                <v:shape id="Shape 1026" o:spid="_x0000_s1044" style="position:absolute;left:2414;top:11273;width:582;height:1188;visibility:visible;mso-wrap-style:square;v-text-anchor:top" coordsize="58229,1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" path="m40767,v,9906,,19939,,29845c46228,26670,51676,23495,57137,20320v,7239,,14605,,21971c51676,45466,46228,48641,40767,51816v,9271,,18542,,27813c40767,83058,41072,85090,41720,85725v927,1143,2705,889,5105,-508c49022,83947,52108,81534,56032,77978v724,6477,1486,12954,2197,19431c50864,103378,43980,108204,37630,111887v-7391,4318,-12865,6604,-16370,6604c17755,118745,15164,117348,13513,114300v-1651,-2921,-2553,-8636,-2553,-17399c10960,87630,10960,78486,10960,69215,7303,71374,3645,73533,,75692,,68326,,60960,,53594,3645,51562,7303,49403,10960,47244v,-4826,,-9652,,-14351c20841,21844,30886,11049,40767,xe" filled="f">
                  <v:stroke endcap="round"/>
                  <v:path arrowok="t" textboxrect="0,0,58229,118745"/>
                </v:shape>
                <v:shape id="Shape 1045" o:spid="_x0000_s1045" style="position:absolute;left:133;top:7071;width:614;height:1276;visibility:visible;mso-wrap-style:square;v-text-anchor:top" coordsize="61366,127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" path="m61366,v,36703,,73279,,109982c51346,115951,41300,121793,31267,127636v,-24131,,-48134,,-72137c26416,62103,21679,67818,17170,72772,12586,77724,6845,83312,,89409,,81280,,73025,,64770,10122,55499,18021,47117,23597,39116,29185,31115,33655,22987,36754,14351,44958,9525,53162,4699,61366,xe" fillcolor="black" stroked="f" strokeweight="0">
                  <v:stroke endcap="round"/>
                  <v:path arrowok="t" textboxrect="0,0,61366,127636"/>
                </v:shape>
                <v:shape id="Shape 1046" o:spid="_x0000_s1046" style="position:absolute;left:1599;top:6646;width:428;height:1325;visibility:visible;mso-wrap-style:square;v-text-anchor:top" coordsize="42742,13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" path="m42742,r,19834l33604,29486v-2527,4571,-3797,10159,-3797,16764c29807,52473,31153,56282,33680,57806r9062,-1058l42742,77620r-2559,1015c36373,79269,32995,79015,30023,77618v,12446,,24893,,37338c20015,120799,10008,126640,,132482,,96414,,60347,,24278,9271,18817,18555,13483,27838,8023v,3809,,7746,,11556c31661,12467,35230,7133,38430,3577l42742,xe" fillcolor="black" stroked="f" strokeweight="0">
                  <v:stroke endcap="round"/>
                  <v:path arrowok="t" textboxrect="0,0,42742,132482"/>
                </v:shape>
                <v:shape id="Shape 1047" o:spid="_x0000_s1047" style="position:absolute;left:2027;top:6509;width:426;height:914;visibility:visible;mso-wrap-style:square;v-text-anchor:top" coordsize="42666,9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" path="m23917,365c27946,,31382,984,34195,3397v5537,4826,8471,12955,8471,24765c42666,41243,39541,52928,33395,63468,27235,74009,19361,82010,9938,87471l,91410,,70538r730,-85c4159,68421,7106,65246,9417,61055v2324,-4318,3518,-9906,3518,-16764c12935,37941,11665,34131,9277,32480,6890,30829,3867,31210,362,33242l,33624,,13790,10077,5429c15265,2445,19888,730,23917,365xe" fillcolor="black" stroked="f" strokeweight="0">
                  <v:stroke endcap="round"/>
                  <v:path arrowok="t" textboxrect="0,0,42666,91410"/>
                </v:shape>
                <v:shape id="Shape 1048" o:spid="_x0000_s1048" style="position:absolute;left:2547;top:5800;width:582;height:1187;visibility:visible;mso-wrap-style:square;v-text-anchor:top" coordsize="58230,1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" path="m40767,v,9906,,19938,,29845c46228,26670,51676,23495,57137,20320v,7239,,14605,,21970c51676,45465,46228,48640,40767,51815v,9272,,18543,,27813c40767,83058,41072,85089,41720,85725v927,1143,2705,888,5105,-508c49022,83947,52108,81534,56032,77977v724,6478,1486,12955,2198,19432c50864,103377,43980,108203,37630,111887v-7391,4318,-12865,6603,-16370,6603c17755,118745,15164,117348,13513,114300v-1651,-2922,-2553,-8637,-2553,-17400c10960,87630,10960,78486,10960,69214,7303,71374,3645,73533,,75692,,68325,,60960,,53594,3645,51562,7303,49402,10960,47244v,-4826,,-9652,,-14351c20841,21844,30886,11049,40767,xe" fillcolor="black" stroked="f" strokeweight="0">
                  <v:stroke endcap="round"/>
                  <v:path arrowok="t" textboxrect="0,0,58230,118745"/>
                </v:shape>
                <v:shape id="Shape 1049" o:spid="_x0000_s1049" style="position:absolute;left:133;top:7071;width:614;height:1276;visibility:visible;mso-wrap-style:square;v-text-anchor:top" coordsize="61366,127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" path="m61366,v,36703,,73279,,109982c51346,115951,41300,121793,31267,127636v,-24131,,-48134,,-72137c26416,62103,21679,67818,17170,72772,12586,77724,6845,83312,,89409,,81280,,73025,,64770,10122,55499,18021,47117,23597,39116,29185,31115,33655,22987,36754,14351,44958,9525,53162,4699,61366,xe" filled="f">
                  <v:stroke endcap="round"/>
                  <v:path arrowok="t" textboxrect="0,0,61366,127636"/>
                </v:shape>
                <v:shape id="Shape 1050" o:spid="_x0000_s1050" style="position:absolute;left:1599;top:6494;width:854;height:1477;visibility:visible;mso-wrap-style:square;v-text-anchor:top" coordsize="85407,1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" path="m,147701c,111633,,75565,,39497,9271,34036,18555,28702,27838,23241v,3810,,7747,,11557c31661,27686,35230,22352,38430,18796,42710,13970,47561,9906,52819,6858,63195,889,71310,,76937,4826v5537,4826,8470,12954,8470,24765c85407,42672,82283,54356,76136,64897,69977,75438,62103,83439,52680,88900v-4610,2667,-8763,4318,-12497,4953c36373,94488,32995,94234,30023,92837v,12446,,24892,,37338c20015,136017,10008,141859,,147701xe" filled="f">
                  <v:stroke endcap="round"/>
                  <v:path arrowok="t" textboxrect="0,0,85407,147701"/>
                </v:shape>
                <v:shape id="Shape 1051" o:spid="_x0000_s1051" style="position:absolute;left:1897;top:6817;width:259;height:424;visibility:visible;mso-wrap-style:square;v-text-anchor:top" coordsize="25870,4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" path="m,29211v,6222,1346,10032,3874,11556c6401,42418,9715,41911,13665,39624v3429,-2032,6376,-5207,8687,-9398c24676,25908,25870,20320,25870,13462,25870,7112,24600,3302,22212,1651,19825,,16802,381,13297,2413,9500,4573,6325,7874,3797,12447,1270,17018,,22606,,29211xe" filled="f">
                  <v:stroke endcap="round"/>
                  <v:path arrowok="t" textboxrect="0,0,25870,42418"/>
                </v:shape>
                <v:shape id="Shape 1052" o:spid="_x0000_s1052" style="position:absolute;left:2547;top:5800;width:582;height:1187;visibility:visible;mso-wrap-style:square;v-text-anchor:top" coordsize="58230,1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" path="m40767,v,9906,,19938,,29845c46228,26670,51676,23495,57137,20320v,7239,,14605,,21970c51676,45465,46228,48640,40767,51815v,9272,,18543,,27813c40767,83058,41072,85089,41720,85725v927,1143,2705,888,5105,-508c49022,83947,52108,81534,56032,77977v724,6478,1486,12955,2198,19432c50864,103377,43980,108203,37630,111887v-7391,4318,-12865,6603,-16370,6603c17755,118745,15164,117348,13513,114300v-1651,-2922,-2553,-8637,-2553,-17400c10960,87630,10960,78486,10960,69214,7303,71374,3645,73533,,75692,,68325,,60960,,53594,3645,51562,7303,49402,10960,47244v,-4826,,-9652,,-14351c20841,21844,30886,11049,40767,xe" filled="f">
                  <v:stroke endcap="round"/>
                  <v:path arrowok="t" textboxrect="0,0,58230,118745"/>
                </v:shape>
                <w10:wrap type="topAndBottom" anchorx="page" anchory="page"/>
              </v:group>
            </w:pict>
          </mc:Fallback>
        </mc:AlternateContent>
      </w:r>
      <w:r w:rsidR="002C6029">
        <w:rPr>
          <w:sz w:val="24"/>
        </w:rPr>
        <w:t xml:space="preserve"> </w:t>
      </w:r>
      <w:r w:rsidR="008B6EFC" w:rsidRPr="004618A5">
        <w:rPr>
          <w:color w:val="4472C4" w:themeColor="accent1"/>
          <w:sz w:val="24"/>
        </w:rPr>
        <w:t xml:space="preserve">This est un pointeur qui point sur le x </w:t>
      </w:r>
      <w:r w:rsidR="00A209D2" w:rsidRPr="004618A5">
        <w:rPr>
          <w:color w:val="4472C4" w:themeColor="accent1"/>
          <w:sz w:val="24"/>
        </w:rPr>
        <w:t xml:space="preserve">et qui met une </w:t>
      </w:r>
      <w:proofErr w:type="spellStart"/>
      <w:r w:rsidR="00A209D2" w:rsidRPr="004618A5">
        <w:rPr>
          <w:color w:val="4472C4" w:themeColor="accent1"/>
          <w:sz w:val="24"/>
        </w:rPr>
        <w:t>egalite</w:t>
      </w:r>
      <w:proofErr w:type="spellEnd"/>
      <w:r w:rsidR="00A209D2" w:rsidRPr="004618A5">
        <w:rPr>
          <w:color w:val="4472C4" w:themeColor="accent1"/>
          <w:sz w:val="24"/>
        </w:rPr>
        <w:t xml:space="preserve"> a une autre x, le premier x est le x qui est soit public soit protéger et le deuxième x et pour celui qui se trouve </w:t>
      </w:r>
      <w:r w:rsidR="004618A5" w:rsidRPr="004618A5">
        <w:rPr>
          <w:color w:val="4472C4" w:themeColor="accent1"/>
          <w:sz w:val="24"/>
        </w:rPr>
        <w:t xml:space="preserve">dans la boucle dans </w:t>
      </w:r>
      <w:proofErr w:type="gramStart"/>
      <w:r w:rsidR="004618A5" w:rsidRPr="004618A5">
        <w:rPr>
          <w:color w:val="4472C4" w:themeColor="accent1"/>
          <w:sz w:val="24"/>
        </w:rPr>
        <w:t>ce .</w:t>
      </w:r>
      <w:proofErr w:type="spellStart"/>
      <w:r w:rsidR="004618A5" w:rsidRPr="004618A5">
        <w:rPr>
          <w:color w:val="4472C4" w:themeColor="accent1"/>
          <w:sz w:val="24"/>
        </w:rPr>
        <w:t>cp</w:t>
      </w:r>
      <w:proofErr w:type="spellEnd"/>
      <w:proofErr w:type="gramEnd"/>
      <w:ins w:id="7" w:author="VINCENT ROBERT" w:date="2021-12-08T11:28:00Z">
        <w:r w:rsidR="005E2474">
          <w:rPr>
            <w:color w:val="4472C4" w:themeColor="accent1"/>
            <w:sz w:val="24"/>
          </w:rPr>
          <w:t xml:space="preserve"> INCOMPREHENSIBLE !</w:t>
        </w:r>
      </w:ins>
    </w:p>
    <w:p w14:paraId="3D75D613" w14:textId="013F9A3D" w:rsidR="009C0693" w:rsidRPr="004618A5" w:rsidRDefault="002C6029" w:rsidP="004618A5">
      <w:pPr>
        <w:spacing w:after="290" w:line="259" w:lineRule="auto"/>
        <w:ind w:left="0" w:right="0" w:firstLine="0"/>
        <w:rPr>
          <w:color w:val="4472C4" w:themeColor="accent1"/>
          <w:sz w:val="24"/>
        </w:rPr>
      </w:pPr>
      <w:r>
        <w:rPr>
          <w:b/>
          <w:sz w:val="32"/>
          <w:u w:val="single" w:color="000000"/>
        </w:rPr>
        <w:t>UML et C++</w:t>
      </w:r>
      <w:r>
        <w:rPr>
          <w:b/>
          <w:sz w:val="32"/>
        </w:rPr>
        <w:t xml:space="preserve"> </w:t>
      </w:r>
    </w:p>
    <w:p w14:paraId="6CA25BC2" w14:textId="64088DF1" w:rsidR="009C0693" w:rsidRDefault="002C6029">
      <w:pPr>
        <w:ind w:right="609"/>
      </w:pPr>
      <w:r>
        <w:t xml:space="preserve">Voici ci-dessous un extrait de la classe Polygone  </w:t>
      </w:r>
    </w:p>
    <w:p w14:paraId="2BA71EE8" w14:textId="209DEA7D" w:rsidR="009C0693" w:rsidRDefault="002C6029">
      <w:pPr>
        <w:pBdr>
          <w:top w:val="single" w:sz="4" w:space="0" w:color="000000"/>
          <w:left w:val="single" w:sz="4" w:space="0" w:color="000000"/>
          <w:bottom w:val="single" w:sz="4" w:space="0" w:color="000000"/>
          <w:right w:val="single" w:sz="4" w:space="0" w:color="000000"/>
        </w:pBdr>
        <w:spacing w:after="10"/>
        <w:ind w:left="-5" w:right="7059"/>
      </w:pPr>
      <w:proofErr w:type="gramStart"/>
      <w:r>
        <w:rPr>
          <w:color w:val="0000FF"/>
        </w:rPr>
        <w:t>class</w:t>
      </w:r>
      <w:proofErr w:type="gramEnd"/>
      <w:r>
        <w:t xml:space="preserve"> Polygone  </w:t>
      </w:r>
    </w:p>
    <w:p w14:paraId="416F2938" w14:textId="77777777" w:rsidR="004618A5" w:rsidRDefault="002C6029">
      <w:pPr>
        <w:pBdr>
          <w:top w:val="single" w:sz="4" w:space="0" w:color="000000"/>
          <w:left w:val="single" w:sz="4" w:space="0" w:color="000000"/>
          <w:bottom w:val="single" w:sz="4" w:space="0" w:color="000000"/>
          <w:right w:val="single" w:sz="4" w:space="0" w:color="000000"/>
        </w:pBdr>
        <w:spacing w:after="10"/>
        <w:ind w:left="-5" w:right="7059"/>
      </w:pPr>
      <w:r>
        <w:t xml:space="preserve">{   </w:t>
      </w:r>
    </w:p>
    <w:p w14:paraId="1DA3FAB5" w14:textId="7179F7CE" w:rsidR="004618A5" w:rsidRDefault="002C6029">
      <w:pPr>
        <w:pBdr>
          <w:top w:val="single" w:sz="4" w:space="0" w:color="000000"/>
          <w:left w:val="single" w:sz="4" w:space="0" w:color="000000"/>
          <w:bottom w:val="single" w:sz="4" w:space="0" w:color="000000"/>
          <w:right w:val="single" w:sz="4" w:space="0" w:color="000000"/>
        </w:pBdr>
        <w:spacing w:after="10"/>
        <w:ind w:left="-5" w:right="7059"/>
      </w:pPr>
      <w:proofErr w:type="spellStart"/>
      <w:proofErr w:type="gramStart"/>
      <w:r>
        <w:rPr>
          <w:color w:val="0000FF"/>
        </w:rPr>
        <w:t>protected</w:t>
      </w:r>
      <w:proofErr w:type="spellEnd"/>
      <w:r>
        <w:t>:</w:t>
      </w:r>
      <w:proofErr w:type="gramEnd"/>
      <w:r>
        <w:t xml:space="preserve">     </w:t>
      </w:r>
    </w:p>
    <w:p w14:paraId="455986D1" w14:textId="6007931F" w:rsidR="009C0693" w:rsidRDefault="002C6029">
      <w:pPr>
        <w:pBdr>
          <w:top w:val="single" w:sz="4" w:space="0" w:color="000000"/>
          <w:left w:val="single" w:sz="4" w:space="0" w:color="000000"/>
          <w:bottom w:val="single" w:sz="4" w:space="0" w:color="000000"/>
          <w:right w:val="single" w:sz="4" w:space="0" w:color="000000"/>
        </w:pBdr>
        <w:spacing w:after="10"/>
        <w:ind w:left="-5" w:right="7059"/>
      </w:pPr>
      <w:proofErr w:type="spellStart"/>
      <w:proofErr w:type="gramStart"/>
      <w:r>
        <w:t>vector</w:t>
      </w:r>
      <w:proofErr w:type="spellEnd"/>
      <w:proofErr w:type="gramEnd"/>
      <w:r>
        <w:t xml:space="preserve">&lt;Point2D *&gt; </w:t>
      </w:r>
      <w:proofErr w:type="spellStart"/>
      <w:r>
        <w:t>lesSommets</w:t>
      </w:r>
      <w:proofErr w:type="spellEnd"/>
      <w:r>
        <w:t xml:space="preserve">; </w:t>
      </w:r>
    </w:p>
    <w:p w14:paraId="1695E648" w14:textId="5BFF91E0" w:rsidR="009C0693" w:rsidRDefault="002C6029">
      <w:pPr>
        <w:pBdr>
          <w:top w:val="single" w:sz="4" w:space="0" w:color="000000"/>
          <w:left w:val="single" w:sz="4" w:space="0" w:color="000000"/>
          <w:bottom w:val="single" w:sz="4" w:space="0" w:color="000000"/>
          <w:right w:val="single" w:sz="4" w:space="0" w:color="000000"/>
        </w:pBdr>
        <w:spacing w:after="10"/>
        <w:ind w:left="-5" w:right="7059"/>
      </w:pPr>
      <w:r>
        <w:t xml:space="preserve">… </w:t>
      </w:r>
    </w:p>
    <w:p w14:paraId="0FB01048" w14:textId="1ACAD465" w:rsidR="009C0693" w:rsidRDefault="002C6029">
      <w:pPr>
        <w:pBdr>
          <w:top w:val="single" w:sz="4" w:space="0" w:color="000000"/>
          <w:left w:val="single" w:sz="4" w:space="0" w:color="000000"/>
          <w:bottom w:val="single" w:sz="4" w:space="0" w:color="000000"/>
          <w:right w:val="single" w:sz="4" w:space="0" w:color="000000"/>
        </w:pBdr>
        <w:spacing w:after="10"/>
        <w:ind w:left="-5" w:right="7059"/>
      </w:pPr>
      <w:r>
        <w:t xml:space="preserve">}; </w:t>
      </w:r>
    </w:p>
    <w:p w14:paraId="706D4F81" w14:textId="7F6E2828" w:rsidR="009C0693" w:rsidRDefault="002C6029">
      <w:pPr>
        <w:spacing w:after="0" w:line="259" w:lineRule="auto"/>
        <w:ind w:left="0" w:right="0" w:firstLine="0"/>
      </w:pPr>
      <w:r>
        <w:rPr>
          <w:sz w:val="24"/>
        </w:rPr>
        <w:t xml:space="preserve"> </w:t>
      </w:r>
    </w:p>
    <w:p w14:paraId="2C8FEE4B" w14:textId="16B2BD3A" w:rsidR="009C0693" w:rsidRDefault="004618A5">
      <w:pPr>
        <w:ind w:left="1418" w:right="609" w:hanging="1418"/>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C196269" wp14:editId="6F7FCEB9">
                <wp:simplePos x="0" y="0"/>
                <wp:positionH relativeFrom="page">
                  <wp:posOffset>357571</wp:posOffset>
                </wp:positionH>
                <wp:positionV relativeFrom="page">
                  <wp:posOffset>5135789</wp:posOffset>
                </wp:positionV>
                <wp:extent cx="351727" cy="811657"/>
                <wp:effectExtent l="0" t="0" r="0" b="0"/>
                <wp:wrapSquare wrapText="bothSides"/>
                <wp:docPr id="12730" name="Group 12730"/>
                <wp:cNvGraphicFramePr/>
                <a:graphic xmlns:a="http://schemas.openxmlformats.org/drawingml/2006/main">
                  <a:graphicData uri="http://schemas.microsoft.com/office/word/2010/wordprocessingGroup">
                    <wpg:wgp>
                      <wpg:cNvGrpSpPr/>
                      <wpg:grpSpPr>
                        <a:xfrm>
                          <a:off x="0" y="0"/>
                          <a:ext cx="351727" cy="811657"/>
                          <a:chOff x="0" y="0"/>
                          <a:chExt cx="351727" cy="811657"/>
                        </a:xfrm>
                      </wpg:grpSpPr>
                      <wps:wsp>
                        <wps:cNvPr id="1027" name="Shape 1027"/>
                        <wps:cNvSpPr/>
                        <wps:spPr>
                          <a:xfrm>
                            <a:off x="0" y="135763"/>
                            <a:ext cx="71907" cy="136398"/>
                          </a:xfrm>
                          <a:custGeom>
                            <a:avLst/>
                            <a:gdLst/>
                            <a:ahLst/>
                            <a:cxnLst/>
                            <a:rect l="0" t="0" r="0" b="0"/>
                            <a:pathLst>
                              <a:path w="71907" h="136398">
                                <a:moveTo>
                                  <a:pt x="71907" y="0"/>
                                </a:moveTo>
                                <a:cubicBezTo>
                                  <a:pt x="71907" y="39116"/>
                                  <a:pt x="71907" y="78359"/>
                                  <a:pt x="71907" y="117602"/>
                                </a:cubicBezTo>
                                <a:cubicBezTo>
                                  <a:pt x="60147" y="123825"/>
                                  <a:pt x="48400" y="130175"/>
                                  <a:pt x="36640" y="136398"/>
                                </a:cubicBezTo>
                                <a:cubicBezTo>
                                  <a:pt x="36640" y="110617"/>
                                  <a:pt x="36640" y="84963"/>
                                  <a:pt x="36640" y="59309"/>
                                </a:cubicBezTo>
                                <a:cubicBezTo>
                                  <a:pt x="30950" y="66421"/>
                                  <a:pt x="25400" y="72517"/>
                                  <a:pt x="20117" y="77851"/>
                                </a:cubicBezTo>
                                <a:cubicBezTo>
                                  <a:pt x="14745" y="83185"/>
                                  <a:pt x="8026" y="89027"/>
                                  <a:pt x="0" y="95631"/>
                                </a:cubicBezTo>
                                <a:cubicBezTo>
                                  <a:pt x="0" y="86868"/>
                                  <a:pt x="0" y="78105"/>
                                  <a:pt x="0" y="69215"/>
                                </a:cubicBezTo>
                                <a:cubicBezTo>
                                  <a:pt x="11862" y="59309"/>
                                  <a:pt x="21107" y="50292"/>
                                  <a:pt x="27648" y="41783"/>
                                </a:cubicBezTo>
                                <a:cubicBezTo>
                                  <a:pt x="34188" y="33274"/>
                                  <a:pt x="39421" y="24511"/>
                                  <a:pt x="43053" y="15367"/>
                                </a:cubicBezTo>
                                <a:cubicBezTo>
                                  <a:pt x="52667" y="10160"/>
                                  <a:pt x="62294" y="5080"/>
                                  <a:pt x="7190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8" name="Shape 1028"/>
                        <wps:cNvSpPr/>
                        <wps:spPr>
                          <a:xfrm>
                            <a:off x="171806" y="90432"/>
                            <a:ext cx="50082" cy="141596"/>
                          </a:xfrm>
                          <a:custGeom>
                            <a:avLst/>
                            <a:gdLst/>
                            <a:ahLst/>
                            <a:cxnLst/>
                            <a:rect l="0" t="0" r="0" b="0"/>
                            <a:pathLst>
                              <a:path w="50082" h="141596">
                                <a:moveTo>
                                  <a:pt x="50082" y="0"/>
                                </a:moveTo>
                                <a:lnTo>
                                  <a:pt x="50082" y="21105"/>
                                </a:lnTo>
                                <a:lnTo>
                                  <a:pt x="39383" y="31488"/>
                                </a:lnTo>
                                <a:cubicBezTo>
                                  <a:pt x="36411" y="36313"/>
                                  <a:pt x="34925" y="42282"/>
                                  <a:pt x="34925" y="49521"/>
                                </a:cubicBezTo>
                                <a:cubicBezTo>
                                  <a:pt x="34925" y="56126"/>
                                  <a:pt x="36500" y="60063"/>
                                  <a:pt x="39472" y="61840"/>
                                </a:cubicBezTo>
                                <a:lnTo>
                                  <a:pt x="50082" y="60665"/>
                                </a:lnTo>
                                <a:lnTo>
                                  <a:pt x="50082" y="82975"/>
                                </a:lnTo>
                                <a:lnTo>
                                  <a:pt x="47092" y="84065"/>
                                </a:lnTo>
                                <a:cubicBezTo>
                                  <a:pt x="42634" y="84701"/>
                                  <a:pt x="38672" y="84319"/>
                                  <a:pt x="35192" y="82922"/>
                                </a:cubicBezTo>
                                <a:cubicBezTo>
                                  <a:pt x="35192" y="96257"/>
                                  <a:pt x="35192" y="109593"/>
                                  <a:pt x="35192" y="122927"/>
                                </a:cubicBezTo>
                                <a:cubicBezTo>
                                  <a:pt x="23457" y="129151"/>
                                  <a:pt x="11735" y="135374"/>
                                  <a:pt x="0" y="141596"/>
                                </a:cubicBezTo>
                                <a:cubicBezTo>
                                  <a:pt x="0" y="102988"/>
                                  <a:pt x="0" y="64507"/>
                                  <a:pt x="0" y="25900"/>
                                </a:cubicBezTo>
                                <a:cubicBezTo>
                                  <a:pt x="10871" y="20184"/>
                                  <a:pt x="21742" y="14343"/>
                                  <a:pt x="32626" y="8627"/>
                                </a:cubicBezTo>
                                <a:cubicBezTo>
                                  <a:pt x="32626" y="12691"/>
                                  <a:pt x="32626" y="16882"/>
                                  <a:pt x="32626" y="20946"/>
                                </a:cubicBezTo>
                                <a:cubicBezTo>
                                  <a:pt x="37109" y="13326"/>
                                  <a:pt x="41288" y="7612"/>
                                  <a:pt x="45034" y="3801"/>
                                </a:cubicBezTo>
                                <a:lnTo>
                                  <a:pt x="5008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9" name="Shape 1029"/>
                        <wps:cNvSpPr/>
                        <wps:spPr>
                          <a:xfrm>
                            <a:off x="221888" y="75692"/>
                            <a:ext cx="49994" cy="97716"/>
                          </a:xfrm>
                          <a:custGeom>
                            <a:avLst/>
                            <a:gdLst/>
                            <a:ahLst/>
                            <a:cxnLst/>
                            <a:rect l="0" t="0" r="0" b="0"/>
                            <a:pathLst>
                              <a:path w="49994" h="97716">
                                <a:moveTo>
                                  <a:pt x="28026" y="381"/>
                                </a:moveTo>
                                <a:cubicBezTo>
                                  <a:pt x="32744" y="0"/>
                                  <a:pt x="36767" y="1080"/>
                                  <a:pt x="40062" y="3683"/>
                                </a:cubicBezTo>
                                <a:cubicBezTo>
                                  <a:pt x="46565" y="8890"/>
                                  <a:pt x="49994" y="17526"/>
                                  <a:pt x="49994" y="30099"/>
                                </a:cubicBezTo>
                                <a:cubicBezTo>
                                  <a:pt x="49994" y="44069"/>
                                  <a:pt x="46323" y="56515"/>
                                  <a:pt x="39122" y="67818"/>
                                </a:cubicBezTo>
                                <a:cubicBezTo>
                                  <a:pt x="31909" y="79121"/>
                                  <a:pt x="22689" y="87630"/>
                                  <a:pt x="11640" y="93472"/>
                                </a:cubicBezTo>
                                <a:lnTo>
                                  <a:pt x="0" y="97716"/>
                                </a:lnTo>
                                <a:lnTo>
                                  <a:pt x="0" y="75406"/>
                                </a:lnTo>
                                <a:lnTo>
                                  <a:pt x="857" y="75311"/>
                                </a:lnTo>
                                <a:cubicBezTo>
                                  <a:pt x="4883" y="73152"/>
                                  <a:pt x="8338" y="69723"/>
                                  <a:pt x="11043" y="65151"/>
                                </a:cubicBezTo>
                                <a:cubicBezTo>
                                  <a:pt x="13760" y="60579"/>
                                  <a:pt x="15157" y="54737"/>
                                  <a:pt x="15157" y="47371"/>
                                </a:cubicBezTo>
                                <a:cubicBezTo>
                                  <a:pt x="15157" y="40640"/>
                                  <a:pt x="13672" y="36449"/>
                                  <a:pt x="10878" y="34671"/>
                                </a:cubicBezTo>
                                <a:cubicBezTo>
                                  <a:pt x="8071" y="33020"/>
                                  <a:pt x="4540" y="33274"/>
                                  <a:pt x="425" y="35433"/>
                                </a:cubicBezTo>
                                <a:lnTo>
                                  <a:pt x="0" y="35846"/>
                                </a:lnTo>
                                <a:lnTo>
                                  <a:pt x="0" y="14741"/>
                                </a:lnTo>
                                <a:lnTo>
                                  <a:pt x="11817" y="5842"/>
                                </a:lnTo>
                                <a:cubicBezTo>
                                  <a:pt x="17894" y="2604"/>
                                  <a:pt x="23308" y="762"/>
                                  <a:pt x="28026" y="381"/>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30" name="Shape 1030"/>
                        <wps:cNvSpPr/>
                        <wps:spPr>
                          <a:xfrm>
                            <a:off x="282842" y="0"/>
                            <a:ext cx="68224" cy="126746"/>
                          </a:xfrm>
                          <a:custGeom>
                            <a:avLst/>
                            <a:gdLst/>
                            <a:ahLst/>
                            <a:cxnLst/>
                            <a:rect l="0" t="0" r="0" b="0"/>
                            <a:pathLst>
                              <a:path w="68224" h="126746">
                                <a:moveTo>
                                  <a:pt x="47765" y="0"/>
                                </a:moveTo>
                                <a:cubicBezTo>
                                  <a:pt x="47765" y="10541"/>
                                  <a:pt x="47765" y="21209"/>
                                  <a:pt x="47765" y="31877"/>
                                </a:cubicBezTo>
                                <a:cubicBezTo>
                                  <a:pt x="54153" y="28448"/>
                                  <a:pt x="60554" y="25019"/>
                                  <a:pt x="66942" y="21590"/>
                                </a:cubicBezTo>
                                <a:cubicBezTo>
                                  <a:pt x="66942" y="29464"/>
                                  <a:pt x="66942" y="37338"/>
                                  <a:pt x="66942" y="45085"/>
                                </a:cubicBezTo>
                                <a:cubicBezTo>
                                  <a:pt x="60554" y="48514"/>
                                  <a:pt x="54153" y="51943"/>
                                  <a:pt x="47765" y="55372"/>
                                </a:cubicBezTo>
                                <a:cubicBezTo>
                                  <a:pt x="47765" y="65278"/>
                                  <a:pt x="47765" y="75184"/>
                                  <a:pt x="47765" y="85090"/>
                                </a:cubicBezTo>
                                <a:cubicBezTo>
                                  <a:pt x="47765" y="88646"/>
                                  <a:pt x="48120" y="90805"/>
                                  <a:pt x="48882" y="91567"/>
                                </a:cubicBezTo>
                                <a:cubicBezTo>
                                  <a:pt x="49975" y="92710"/>
                                  <a:pt x="52045" y="92456"/>
                                  <a:pt x="54864" y="91059"/>
                                </a:cubicBezTo>
                                <a:cubicBezTo>
                                  <a:pt x="57442" y="89662"/>
                                  <a:pt x="61049" y="87122"/>
                                  <a:pt x="65659" y="83312"/>
                                </a:cubicBezTo>
                                <a:cubicBezTo>
                                  <a:pt x="66497" y="90170"/>
                                  <a:pt x="67386" y="97155"/>
                                  <a:pt x="68224" y="104013"/>
                                </a:cubicBezTo>
                                <a:cubicBezTo>
                                  <a:pt x="59601" y="110363"/>
                                  <a:pt x="51537" y="115443"/>
                                  <a:pt x="44082" y="119507"/>
                                </a:cubicBezTo>
                                <a:cubicBezTo>
                                  <a:pt x="35433" y="124079"/>
                                  <a:pt x="29019" y="126492"/>
                                  <a:pt x="24905" y="126619"/>
                                </a:cubicBezTo>
                                <a:cubicBezTo>
                                  <a:pt x="20803" y="126746"/>
                                  <a:pt x="17767" y="125222"/>
                                  <a:pt x="15837" y="122174"/>
                                </a:cubicBezTo>
                                <a:cubicBezTo>
                                  <a:pt x="13907" y="118999"/>
                                  <a:pt x="12840" y="112776"/>
                                  <a:pt x="12840" y="103378"/>
                                </a:cubicBezTo>
                                <a:cubicBezTo>
                                  <a:pt x="12840" y="93599"/>
                                  <a:pt x="12840" y="83820"/>
                                  <a:pt x="12840" y="73914"/>
                                </a:cubicBezTo>
                                <a:cubicBezTo>
                                  <a:pt x="8560" y="76200"/>
                                  <a:pt x="4280" y="78486"/>
                                  <a:pt x="0" y="80772"/>
                                </a:cubicBezTo>
                                <a:cubicBezTo>
                                  <a:pt x="0" y="72898"/>
                                  <a:pt x="0" y="65151"/>
                                  <a:pt x="0" y="57277"/>
                                </a:cubicBezTo>
                                <a:cubicBezTo>
                                  <a:pt x="4280" y="54991"/>
                                  <a:pt x="8560" y="52705"/>
                                  <a:pt x="12840" y="50419"/>
                                </a:cubicBezTo>
                                <a:cubicBezTo>
                                  <a:pt x="12840" y="45339"/>
                                  <a:pt x="12840" y="40132"/>
                                  <a:pt x="12840" y="35052"/>
                                </a:cubicBezTo>
                                <a:cubicBezTo>
                                  <a:pt x="24422" y="23241"/>
                                  <a:pt x="36182" y="11684"/>
                                  <a:pt x="4776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31" name="Shape 1031"/>
                        <wps:cNvSpPr/>
                        <wps:spPr>
                          <a:xfrm>
                            <a:off x="0" y="135763"/>
                            <a:ext cx="71907" cy="136398"/>
                          </a:xfrm>
                          <a:custGeom>
                            <a:avLst/>
                            <a:gdLst/>
                            <a:ahLst/>
                            <a:cxnLst/>
                            <a:rect l="0" t="0" r="0" b="0"/>
                            <a:pathLst>
                              <a:path w="71907" h="136398">
                                <a:moveTo>
                                  <a:pt x="71907" y="0"/>
                                </a:moveTo>
                                <a:cubicBezTo>
                                  <a:pt x="71907" y="39116"/>
                                  <a:pt x="71907" y="78359"/>
                                  <a:pt x="71907" y="117602"/>
                                </a:cubicBezTo>
                                <a:cubicBezTo>
                                  <a:pt x="60147" y="123825"/>
                                  <a:pt x="48400" y="130175"/>
                                  <a:pt x="36640" y="136398"/>
                                </a:cubicBezTo>
                                <a:cubicBezTo>
                                  <a:pt x="36640" y="110617"/>
                                  <a:pt x="36640" y="84963"/>
                                  <a:pt x="36640" y="59309"/>
                                </a:cubicBezTo>
                                <a:cubicBezTo>
                                  <a:pt x="30950" y="66421"/>
                                  <a:pt x="25400" y="72517"/>
                                  <a:pt x="20117" y="77851"/>
                                </a:cubicBezTo>
                                <a:cubicBezTo>
                                  <a:pt x="14745" y="83185"/>
                                  <a:pt x="8026" y="89027"/>
                                  <a:pt x="0" y="95631"/>
                                </a:cubicBezTo>
                                <a:cubicBezTo>
                                  <a:pt x="0" y="86868"/>
                                  <a:pt x="0" y="78105"/>
                                  <a:pt x="0" y="69215"/>
                                </a:cubicBezTo>
                                <a:cubicBezTo>
                                  <a:pt x="11862" y="59309"/>
                                  <a:pt x="21107" y="50292"/>
                                  <a:pt x="27648" y="41783"/>
                                </a:cubicBezTo>
                                <a:cubicBezTo>
                                  <a:pt x="34188" y="33274"/>
                                  <a:pt x="39421" y="24511"/>
                                  <a:pt x="43053" y="15367"/>
                                </a:cubicBezTo>
                                <a:cubicBezTo>
                                  <a:pt x="52667" y="10160"/>
                                  <a:pt x="62294" y="5080"/>
                                  <a:pt x="7190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171806" y="74168"/>
                            <a:ext cx="100076" cy="157861"/>
                          </a:xfrm>
                          <a:custGeom>
                            <a:avLst/>
                            <a:gdLst/>
                            <a:ahLst/>
                            <a:cxnLst/>
                            <a:rect l="0" t="0" r="0" b="0"/>
                            <a:pathLst>
                              <a:path w="100076" h="157861">
                                <a:moveTo>
                                  <a:pt x="0" y="157861"/>
                                </a:moveTo>
                                <a:cubicBezTo>
                                  <a:pt x="0" y="119253"/>
                                  <a:pt x="0" y="80772"/>
                                  <a:pt x="0" y="42164"/>
                                </a:cubicBezTo>
                                <a:cubicBezTo>
                                  <a:pt x="10871" y="36449"/>
                                  <a:pt x="21742" y="30607"/>
                                  <a:pt x="32626" y="24892"/>
                                </a:cubicBezTo>
                                <a:cubicBezTo>
                                  <a:pt x="32626" y="28956"/>
                                  <a:pt x="32626" y="33147"/>
                                  <a:pt x="32626" y="37211"/>
                                </a:cubicBezTo>
                                <a:cubicBezTo>
                                  <a:pt x="37109" y="29591"/>
                                  <a:pt x="41288" y="23876"/>
                                  <a:pt x="45034" y="20066"/>
                                </a:cubicBezTo>
                                <a:cubicBezTo>
                                  <a:pt x="50051" y="14859"/>
                                  <a:pt x="55728" y="10668"/>
                                  <a:pt x="61900" y="7366"/>
                                </a:cubicBezTo>
                                <a:cubicBezTo>
                                  <a:pt x="74054" y="889"/>
                                  <a:pt x="83553" y="0"/>
                                  <a:pt x="90145" y="5207"/>
                                </a:cubicBezTo>
                                <a:cubicBezTo>
                                  <a:pt x="96647" y="10414"/>
                                  <a:pt x="100076" y="19050"/>
                                  <a:pt x="100076" y="31623"/>
                                </a:cubicBezTo>
                                <a:cubicBezTo>
                                  <a:pt x="100076" y="45593"/>
                                  <a:pt x="96406" y="58039"/>
                                  <a:pt x="89205" y="69342"/>
                                </a:cubicBezTo>
                                <a:cubicBezTo>
                                  <a:pt x="81991" y="80645"/>
                                  <a:pt x="72771" y="89154"/>
                                  <a:pt x="61722" y="94996"/>
                                </a:cubicBezTo>
                                <a:cubicBezTo>
                                  <a:pt x="56325" y="97917"/>
                                  <a:pt x="51460" y="99695"/>
                                  <a:pt x="47092" y="100330"/>
                                </a:cubicBezTo>
                                <a:cubicBezTo>
                                  <a:pt x="42634" y="100965"/>
                                  <a:pt x="38672" y="100584"/>
                                  <a:pt x="35192" y="99187"/>
                                </a:cubicBezTo>
                                <a:cubicBezTo>
                                  <a:pt x="35192" y="112522"/>
                                  <a:pt x="35192" y="125857"/>
                                  <a:pt x="35192" y="139192"/>
                                </a:cubicBezTo>
                                <a:cubicBezTo>
                                  <a:pt x="23457" y="145415"/>
                                  <a:pt x="11735" y="151638"/>
                                  <a:pt x="0" y="157861"/>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33" name="Shape 1033"/>
                        <wps:cNvSpPr/>
                        <wps:spPr>
                          <a:xfrm>
                            <a:off x="206731" y="108712"/>
                            <a:ext cx="30315" cy="45212"/>
                          </a:xfrm>
                          <a:custGeom>
                            <a:avLst/>
                            <a:gdLst/>
                            <a:ahLst/>
                            <a:cxnLst/>
                            <a:rect l="0" t="0" r="0" b="0"/>
                            <a:pathLst>
                              <a:path w="30315" h="45212">
                                <a:moveTo>
                                  <a:pt x="0" y="31242"/>
                                </a:moveTo>
                                <a:cubicBezTo>
                                  <a:pt x="0" y="37846"/>
                                  <a:pt x="1575" y="41783"/>
                                  <a:pt x="4547" y="43561"/>
                                </a:cubicBezTo>
                                <a:cubicBezTo>
                                  <a:pt x="7506" y="45212"/>
                                  <a:pt x="11392" y="44704"/>
                                  <a:pt x="16015" y="42291"/>
                                </a:cubicBezTo>
                                <a:cubicBezTo>
                                  <a:pt x="20041" y="40132"/>
                                  <a:pt x="23495" y="36703"/>
                                  <a:pt x="26200" y="32131"/>
                                </a:cubicBezTo>
                                <a:cubicBezTo>
                                  <a:pt x="28918" y="27559"/>
                                  <a:pt x="30315" y="21717"/>
                                  <a:pt x="30315" y="14351"/>
                                </a:cubicBezTo>
                                <a:cubicBezTo>
                                  <a:pt x="30315" y="7620"/>
                                  <a:pt x="28829" y="3429"/>
                                  <a:pt x="26035" y="1651"/>
                                </a:cubicBezTo>
                                <a:cubicBezTo>
                                  <a:pt x="23228" y="0"/>
                                  <a:pt x="19698" y="254"/>
                                  <a:pt x="15583" y="2413"/>
                                </a:cubicBezTo>
                                <a:cubicBezTo>
                                  <a:pt x="11138" y="4826"/>
                                  <a:pt x="7417" y="8382"/>
                                  <a:pt x="4458" y="13208"/>
                                </a:cubicBezTo>
                                <a:cubicBezTo>
                                  <a:pt x="1486" y="18034"/>
                                  <a:pt x="0" y="24003"/>
                                  <a:pt x="0" y="3124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34" name="Shape 1034"/>
                        <wps:cNvSpPr/>
                        <wps:spPr>
                          <a:xfrm>
                            <a:off x="282842" y="0"/>
                            <a:ext cx="68224" cy="126746"/>
                          </a:xfrm>
                          <a:custGeom>
                            <a:avLst/>
                            <a:gdLst/>
                            <a:ahLst/>
                            <a:cxnLst/>
                            <a:rect l="0" t="0" r="0" b="0"/>
                            <a:pathLst>
                              <a:path w="68224" h="126746">
                                <a:moveTo>
                                  <a:pt x="47765" y="0"/>
                                </a:moveTo>
                                <a:cubicBezTo>
                                  <a:pt x="47765" y="10541"/>
                                  <a:pt x="47765" y="21209"/>
                                  <a:pt x="47765" y="31877"/>
                                </a:cubicBezTo>
                                <a:cubicBezTo>
                                  <a:pt x="54153" y="28448"/>
                                  <a:pt x="60554" y="25019"/>
                                  <a:pt x="66942" y="21590"/>
                                </a:cubicBezTo>
                                <a:cubicBezTo>
                                  <a:pt x="66942" y="29464"/>
                                  <a:pt x="66942" y="37338"/>
                                  <a:pt x="66942" y="45085"/>
                                </a:cubicBezTo>
                                <a:cubicBezTo>
                                  <a:pt x="60554" y="48514"/>
                                  <a:pt x="54153" y="51943"/>
                                  <a:pt x="47765" y="55372"/>
                                </a:cubicBezTo>
                                <a:cubicBezTo>
                                  <a:pt x="47765" y="65278"/>
                                  <a:pt x="47765" y="75184"/>
                                  <a:pt x="47765" y="85090"/>
                                </a:cubicBezTo>
                                <a:cubicBezTo>
                                  <a:pt x="47765" y="88646"/>
                                  <a:pt x="48120" y="90805"/>
                                  <a:pt x="48882" y="91567"/>
                                </a:cubicBezTo>
                                <a:cubicBezTo>
                                  <a:pt x="49975" y="92710"/>
                                  <a:pt x="52045" y="92456"/>
                                  <a:pt x="54864" y="91059"/>
                                </a:cubicBezTo>
                                <a:cubicBezTo>
                                  <a:pt x="57442" y="89662"/>
                                  <a:pt x="61049" y="87122"/>
                                  <a:pt x="65659" y="83312"/>
                                </a:cubicBezTo>
                                <a:cubicBezTo>
                                  <a:pt x="66497" y="90170"/>
                                  <a:pt x="67386" y="97155"/>
                                  <a:pt x="68224" y="104013"/>
                                </a:cubicBezTo>
                                <a:cubicBezTo>
                                  <a:pt x="59601" y="110363"/>
                                  <a:pt x="51537" y="115443"/>
                                  <a:pt x="44082" y="119507"/>
                                </a:cubicBezTo>
                                <a:cubicBezTo>
                                  <a:pt x="35433" y="124079"/>
                                  <a:pt x="29019" y="126492"/>
                                  <a:pt x="24905" y="126619"/>
                                </a:cubicBezTo>
                                <a:cubicBezTo>
                                  <a:pt x="20803" y="126746"/>
                                  <a:pt x="17767" y="125222"/>
                                  <a:pt x="15837" y="122174"/>
                                </a:cubicBezTo>
                                <a:cubicBezTo>
                                  <a:pt x="13907" y="118999"/>
                                  <a:pt x="12840" y="112776"/>
                                  <a:pt x="12840" y="103378"/>
                                </a:cubicBezTo>
                                <a:cubicBezTo>
                                  <a:pt x="12840" y="93599"/>
                                  <a:pt x="12840" y="83820"/>
                                  <a:pt x="12840" y="73914"/>
                                </a:cubicBezTo>
                                <a:cubicBezTo>
                                  <a:pt x="8560" y="76200"/>
                                  <a:pt x="4280" y="78486"/>
                                  <a:pt x="0" y="80772"/>
                                </a:cubicBezTo>
                                <a:cubicBezTo>
                                  <a:pt x="0" y="72898"/>
                                  <a:pt x="0" y="65151"/>
                                  <a:pt x="0" y="57277"/>
                                </a:cubicBezTo>
                                <a:cubicBezTo>
                                  <a:pt x="4280" y="54991"/>
                                  <a:pt x="8560" y="52705"/>
                                  <a:pt x="12840" y="50419"/>
                                </a:cubicBezTo>
                                <a:cubicBezTo>
                                  <a:pt x="12840" y="45339"/>
                                  <a:pt x="12840" y="40132"/>
                                  <a:pt x="12840" y="35052"/>
                                </a:cubicBezTo>
                                <a:cubicBezTo>
                                  <a:pt x="24422" y="23241"/>
                                  <a:pt x="36182" y="11684"/>
                                  <a:pt x="4776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35" name="Shape 1035"/>
                        <wps:cNvSpPr/>
                        <wps:spPr>
                          <a:xfrm>
                            <a:off x="635" y="665099"/>
                            <a:ext cx="78715" cy="146558"/>
                          </a:xfrm>
                          <a:custGeom>
                            <a:avLst/>
                            <a:gdLst/>
                            <a:ahLst/>
                            <a:cxnLst/>
                            <a:rect l="0" t="0" r="0" b="0"/>
                            <a:pathLst>
                              <a:path w="78715" h="146558">
                                <a:moveTo>
                                  <a:pt x="61582" y="0"/>
                                </a:moveTo>
                                <a:cubicBezTo>
                                  <a:pt x="66675" y="0"/>
                                  <a:pt x="70777" y="1651"/>
                                  <a:pt x="73698" y="5461"/>
                                </a:cubicBezTo>
                                <a:cubicBezTo>
                                  <a:pt x="76543" y="9271"/>
                                  <a:pt x="78080" y="14478"/>
                                  <a:pt x="78080" y="21082"/>
                                </a:cubicBezTo>
                                <a:cubicBezTo>
                                  <a:pt x="78080" y="28067"/>
                                  <a:pt x="76352" y="35814"/>
                                  <a:pt x="73050" y="43942"/>
                                </a:cubicBezTo>
                                <a:cubicBezTo>
                                  <a:pt x="69685" y="52197"/>
                                  <a:pt x="63436" y="62484"/>
                                  <a:pt x="54623" y="74930"/>
                                </a:cubicBezTo>
                                <a:cubicBezTo>
                                  <a:pt x="49390" y="82296"/>
                                  <a:pt x="45783" y="87122"/>
                                  <a:pt x="44056" y="89916"/>
                                </a:cubicBezTo>
                                <a:cubicBezTo>
                                  <a:pt x="42278" y="92710"/>
                                  <a:pt x="40107" y="96139"/>
                                  <a:pt x="37744" y="100330"/>
                                </a:cubicBezTo>
                                <a:cubicBezTo>
                                  <a:pt x="51410" y="93091"/>
                                  <a:pt x="65062" y="85725"/>
                                  <a:pt x="78715" y="78486"/>
                                </a:cubicBezTo>
                                <a:cubicBezTo>
                                  <a:pt x="78715" y="87249"/>
                                  <a:pt x="78715" y="96012"/>
                                  <a:pt x="78715" y="104648"/>
                                </a:cubicBezTo>
                                <a:cubicBezTo>
                                  <a:pt x="52476" y="118618"/>
                                  <a:pt x="26238" y="132588"/>
                                  <a:pt x="0" y="146558"/>
                                </a:cubicBezTo>
                                <a:cubicBezTo>
                                  <a:pt x="889" y="136525"/>
                                  <a:pt x="3734" y="126238"/>
                                  <a:pt x="8242" y="115316"/>
                                </a:cubicBezTo>
                                <a:cubicBezTo>
                                  <a:pt x="12763" y="104521"/>
                                  <a:pt x="21488" y="90170"/>
                                  <a:pt x="33947" y="72009"/>
                                </a:cubicBezTo>
                                <a:cubicBezTo>
                                  <a:pt x="41542" y="60833"/>
                                  <a:pt x="46596" y="52959"/>
                                  <a:pt x="48704" y="48133"/>
                                </a:cubicBezTo>
                                <a:cubicBezTo>
                                  <a:pt x="50800" y="43434"/>
                                  <a:pt x="51918" y="39370"/>
                                  <a:pt x="51918" y="36068"/>
                                </a:cubicBezTo>
                                <a:cubicBezTo>
                                  <a:pt x="51918" y="32639"/>
                                  <a:pt x="50863" y="30226"/>
                                  <a:pt x="48768" y="28702"/>
                                </a:cubicBezTo>
                                <a:cubicBezTo>
                                  <a:pt x="46660" y="27432"/>
                                  <a:pt x="43929" y="27559"/>
                                  <a:pt x="40716" y="29337"/>
                                </a:cubicBezTo>
                                <a:cubicBezTo>
                                  <a:pt x="37363" y="31115"/>
                                  <a:pt x="34633" y="33782"/>
                                  <a:pt x="32525" y="37592"/>
                                </a:cubicBezTo>
                                <a:cubicBezTo>
                                  <a:pt x="30429" y="41275"/>
                                  <a:pt x="28905" y="46609"/>
                                  <a:pt x="28207" y="53467"/>
                                </a:cubicBezTo>
                                <a:cubicBezTo>
                                  <a:pt x="19444" y="57277"/>
                                  <a:pt x="10693" y="61087"/>
                                  <a:pt x="1930" y="64897"/>
                                </a:cubicBezTo>
                                <a:cubicBezTo>
                                  <a:pt x="2946" y="55245"/>
                                  <a:pt x="4864" y="47244"/>
                                  <a:pt x="7595" y="40640"/>
                                </a:cubicBezTo>
                                <a:cubicBezTo>
                                  <a:pt x="10325" y="34036"/>
                                  <a:pt x="14262" y="28194"/>
                                  <a:pt x="19253" y="22733"/>
                                </a:cubicBezTo>
                                <a:cubicBezTo>
                                  <a:pt x="24193" y="17399"/>
                                  <a:pt x="31178" y="12319"/>
                                  <a:pt x="40005" y="7620"/>
                                </a:cubicBezTo>
                                <a:cubicBezTo>
                                  <a:pt x="49213" y="2794"/>
                                  <a:pt x="56426" y="127"/>
                                  <a:pt x="6158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36" name="Shape 1036"/>
                        <wps:cNvSpPr/>
                        <wps:spPr>
                          <a:xfrm>
                            <a:off x="137211" y="635820"/>
                            <a:ext cx="37681" cy="135070"/>
                          </a:xfrm>
                          <a:custGeom>
                            <a:avLst/>
                            <a:gdLst/>
                            <a:ahLst/>
                            <a:cxnLst/>
                            <a:rect l="0" t="0" r="0" b="0"/>
                            <a:pathLst>
                              <a:path w="37681" h="135070">
                                <a:moveTo>
                                  <a:pt x="37681" y="0"/>
                                </a:moveTo>
                                <a:lnTo>
                                  <a:pt x="37681" y="21248"/>
                                </a:lnTo>
                                <a:lnTo>
                                  <a:pt x="29629" y="30168"/>
                                </a:lnTo>
                                <a:cubicBezTo>
                                  <a:pt x="27394" y="34613"/>
                                  <a:pt x="26276" y="40328"/>
                                  <a:pt x="26276" y="47567"/>
                                </a:cubicBezTo>
                                <a:cubicBezTo>
                                  <a:pt x="26276" y="54171"/>
                                  <a:pt x="27470" y="58362"/>
                                  <a:pt x="29693" y="60521"/>
                                </a:cubicBezTo>
                                <a:lnTo>
                                  <a:pt x="37681" y="60639"/>
                                </a:lnTo>
                                <a:lnTo>
                                  <a:pt x="37681" y="82958"/>
                                </a:lnTo>
                                <a:lnTo>
                                  <a:pt x="35420" y="83635"/>
                                </a:lnTo>
                                <a:cubicBezTo>
                                  <a:pt x="32068" y="83762"/>
                                  <a:pt x="29083" y="82873"/>
                                  <a:pt x="26467" y="80968"/>
                                </a:cubicBezTo>
                                <a:cubicBezTo>
                                  <a:pt x="26467" y="94303"/>
                                  <a:pt x="26467" y="107638"/>
                                  <a:pt x="26467" y="120973"/>
                                </a:cubicBezTo>
                                <a:cubicBezTo>
                                  <a:pt x="17640" y="125672"/>
                                  <a:pt x="8814" y="130371"/>
                                  <a:pt x="0" y="135070"/>
                                </a:cubicBezTo>
                                <a:cubicBezTo>
                                  <a:pt x="0" y="96462"/>
                                  <a:pt x="0" y="57981"/>
                                  <a:pt x="0" y="19373"/>
                                </a:cubicBezTo>
                                <a:cubicBezTo>
                                  <a:pt x="8179" y="15055"/>
                                  <a:pt x="16358" y="10737"/>
                                  <a:pt x="24536" y="6292"/>
                                </a:cubicBezTo>
                                <a:cubicBezTo>
                                  <a:pt x="24536" y="10483"/>
                                  <a:pt x="24536" y="14547"/>
                                  <a:pt x="24536" y="18738"/>
                                </a:cubicBezTo>
                                <a:cubicBezTo>
                                  <a:pt x="27915" y="11626"/>
                                  <a:pt x="31064" y="6546"/>
                                  <a:pt x="33884" y="3117"/>
                                </a:cubicBezTo>
                                <a:lnTo>
                                  <a:pt x="3768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37" name="Shape 1037"/>
                        <wps:cNvSpPr/>
                        <wps:spPr>
                          <a:xfrm>
                            <a:off x="174892" y="624999"/>
                            <a:ext cx="37617" cy="93779"/>
                          </a:xfrm>
                          <a:custGeom>
                            <a:avLst/>
                            <a:gdLst/>
                            <a:ahLst/>
                            <a:cxnLst/>
                            <a:rect l="0" t="0" r="0" b="0"/>
                            <a:pathLst>
                              <a:path w="37617" h="93779">
                                <a:moveTo>
                                  <a:pt x="21096" y="238"/>
                                </a:moveTo>
                                <a:cubicBezTo>
                                  <a:pt x="24651" y="476"/>
                                  <a:pt x="27680" y="2063"/>
                                  <a:pt x="30150" y="5048"/>
                                </a:cubicBezTo>
                                <a:cubicBezTo>
                                  <a:pt x="35027" y="11144"/>
                                  <a:pt x="37617" y="20288"/>
                                  <a:pt x="37617" y="32861"/>
                                </a:cubicBezTo>
                                <a:cubicBezTo>
                                  <a:pt x="37617" y="46831"/>
                                  <a:pt x="34849" y="58769"/>
                                  <a:pt x="29439" y="69056"/>
                                </a:cubicBezTo>
                                <a:cubicBezTo>
                                  <a:pt x="24028" y="79343"/>
                                  <a:pt x="17069" y="86709"/>
                                  <a:pt x="8763" y="91154"/>
                                </a:cubicBezTo>
                                <a:lnTo>
                                  <a:pt x="0" y="93779"/>
                                </a:lnTo>
                                <a:lnTo>
                                  <a:pt x="0" y="71460"/>
                                </a:lnTo>
                                <a:lnTo>
                                  <a:pt x="635" y="71469"/>
                                </a:lnTo>
                                <a:cubicBezTo>
                                  <a:pt x="3670" y="69818"/>
                                  <a:pt x="6274" y="66897"/>
                                  <a:pt x="8306" y="62706"/>
                                </a:cubicBezTo>
                                <a:cubicBezTo>
                                  <a:pt x="10338" y="58515"/>
                                  <a:pt x="11405" y="52800"/>
                                  <a:pt x="11405" y="45434"/>
                                </a:cubicBezTo>
                                <a:cubicBezTo>
                                  <a:pt x="11405" y="38703"/>
                                  <a:pt x="10274" y="34385"/>
                                  <a:pt x="8179" y="32226"/>
                                </a:cubicBezTo>
                                <a:cubicBezTo>
                                  <a:pt x="6083" y="30194"/>
                                  <a:pt x="3416" y="30067"/>
                                  <a:pt x="317" y="31718"/>
                                </a:cubicBezTo>
                                <a:lnTo>
                                  <a:pt x="0" y="32070"/>
                                </a:lnTo>
                                <a:lnTo>
                                  <a:pt x="0" y="10821"/>
                                </a:lnTo>
                                <a:lnTo>
                                  <a:pt x="8890" y="3524"/>
                                </a:lnTo>
                                <a:cubicBezTo>
                                  <a:pt x="13462" y="1111"/>
                                  <a:pt x="17542" y="0"/>
                                  <a:pt x="21096" y="238"/>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38" name="Shape 1038"/>
                        <wps:cNvSpPr/>
                        <wps:spPr>
                          <a:xfrm>
                            <a:off x="220751" y="559689"/>
                            <a:ext cx="51346" cy="124079"/>
                          </a:xfrm>
                          <a:custGeom>
                            <a:avLst/>
                            <a:gdLst/>
                            <a:ahLst/>
                            <a:cxnLst/>
                            <a:rect l="0" t="0" r="0" b="0"/>
                            <a:pathLst>
                              <a:path w="51346" h="124079">
                                <a:moveTo>
                                  <a:pt x="35954" y="0"/>
                                </a:moveTo>
                                <a:cubicBezTo>
                                  <a:pt x="35954" y="10668"/>
                                  <a:pt x="35954" y="21209"/>
                                  <a:pt x="35954" y="31877"/>
                                </a:cubicBezTo>
                                <a:cubicBezTo>
                                  <a:pt x="40767" y="29337"/>
                                  <a:pt x="45568" y="26797"/>
                                  <a:pt x="50381" y="24257"/>
                                </a:cubicBezTo>
                                <a:cubicBezTo>
                                  <a:pt x="50381" y="32004"/>
                                  <a:pt x="50381" y="39878"/>
                                  <a:pt x="50381" y="47752"/>
                                </a:cubicBezTo>
                                <a:cubicBezTo>
                                  <a:pt x="45568" y="50292"/>
                                  <a:pt x="40767" y="52832"/>
                                  <a:pt x="35954" y="55372"/>
                                </a:cubicBezTo>
                                <a:cubicBezTo>
                                  <a:pt x="35954" y="65278"/>
                                  <a:pt x="35954" y="75184"/>
                                  <a:pt x="35954" y="85090"/>
                                </a:cubicBezTo>
                                <a:cubicBezTo>
                                  <a:pt x="35954" y="88646"/>
                                  <a:pt x="36220" y="90932"/>
                                  <a:pt x="36792" y="91821"/>
                                </a:cubicBezTo>
                                <a:cubicBezTo>
                                  <a:pt x="37617" y="93091"/>
                                  <a:pt x="39167" y="93091"/>
                                  <a:pt x="41300" y="91948"/>
                                </a:cubicBezTo>
                                <a:cubicBezTo>
                                  <a:pt x="43231" y="90932"/>
                                  <a:pt x="45949" y="88900"/>
                                  <a:pt x="49416" y="85725"/>
                                </a:cubicBezTo>
                                <a:cubicBezTo>
                                  <a:pt x="50038" y="92710"/>
                                  <a:pt x="50724" y="99695"/>
                                  <a:pt x="51346" y="106807"/>
                                </a:cubicBezTo>
                                <a:cubicBezTo>
                                  <a:pt x="44856" y="112014"/>
                                  <a:pt x="38786" y="116078"/>
                                  <a:pt x="33185" y="118999"/>
                                </a:cubicBezTo>
                                <a:cubicBezTo>
                                  <a:pt x="26683" y="122555"/>
                                  <a:pt x="21844" y="124079"/>
                                  <a:pt x="18758" y="123698"/>
                                </a:cubicBezTo>
                                <a:cubicBezTo>
                                  <a:pt x="15672" y="123317"/>
                                  <a:pt x="13373" y="121412"/>
                                  <a:pt x="11925" y="117983"/>
                                </a:cubicBezTo>
                                <a:cubicBezTo>
                                  <a:pt x="10478" y="114554"/>
                                  <a:pt x="9665" y="108331"/>
                                  <a:pt x="9665" y="98933"/>
                                </a:cubicBezTo>
                                <a:cubicBezTo>
                                  <a:pt x="9665" y="89027"/>
                                  <a:pt x="9665" y="79248"/>
                                  <a:pt x="9665" y="69342"/>
                                </a:cubicBezTo>
                                <a:cubicBezTo>
                                  <a:pt x="6452" y="71120"/>
                                  <a:pt x="3226" y="72771"/>
                                  <a:pt x="0" y="74549"/>
                                </a:cubicBezTo>
                                <a:cubicBezTo>
                                  <a:pt x="0" y="66675"/>
                                  <a:pt x="0" y="58928"/>
                                  <a:pt x="0" y="51054"/>
                                </a:cubicBezTo>
                                <a:cubicBezTo>
                                  <a:pt x="3226" y="49276"/>
                                  <a:pt x="6452" y="47625"/>
                                  <a:pt x="9665" y="45847"/>
                                </a:cubicBezTo>
                                <a:cubicBezTo>
                                  <a:pt x="9665" y="40767"/>
                                  <a:pt x="9665" y="35687"/>
                                  <a:pt x="9665" y="30480"/>
                                </a:cubicBezTo>
                                <a:cubicBezTo>
                                  <a:pt x="18377" y="20320"/>
                                  <a:pt x="27242" y="10287"/>
                                  <a:pt x="3595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39" name="Shape 1039"/>
                        <wps:cNvSpPr/>
                        <wps:spPr>
                          <a:xfrm>
                            <a:off x="278994" y="550672"/>
                            <a:ext cx="72733" cy="104267"/>
                          </a:xfrm>
                          <a:custGeom>
                            <a:avLst/>
                            <a:gdLst/>
                            <a:ahLst/>
                            <a:cxnLst/>
                            <a:rect l="0" t="0" r="0" b="0"/>
                            <a:pathLst>
                              <a:path w="72733" h="104267">
                                <a:moveTo>
                                  <a:pt x="54242" y="508"/>
                                </a:moveTo>
                                <a:cubicBezTo>
                                  <a:pt x="58115" y="0"/>
                                  <a:pt x="61354" y="635"/>
                                  <a:pt x="63970" y="2540"/>
                                </a:cubicBezTo>
                                <a:cubicBezTo>
                                  <a:pt x="66510" y="4318"/>
                                  <a:pt x="68707" y="7493"/>
                                  <a:pt x="70409" y="12065"/>
                                </a:cubicBezTo>
                                <a:cubicBezTo>
                                  <a:pt x="62128" y="17526"/>
                                  <a:pt x="53823" y="22860"/>
                                  <a:pt x="45542" y="28321"/>
                                </a:cubicBezTo>
                                <a:cubicBezTo>
                                  <a:pt x="44907" y="25908"/>
                                  <a:pt x="43802" y="24638"/>
                                  <a:pt x="42329" y="24130"/>
                                </a:cubicBezTo>
                                <a:cubicBezTo>
                                  <a:pt x="40272" y="23495"/>
                                  <a:pt x="37744" y="24003"/>
                                  <a:pt x="34849" y="25527"/>
                                </a:cubicBezTo>
                                <a:cubicBezTo>
                                  <a:pt x="31890" y="27178"/>
                                  <a:pt x="29743" y="28829"/>
                                  <a:pt x="28410" y="30861"/>
                                </a:cubicBezTo>
                                <a:cubicBezTo>
                                  <a:pt x="27064" y="32893"/>
                                  <a:pt x="26353" y="34925"/>
                                  <a:pt x="26353" y="36703"/>
                                </a:cubicBezTo>
                                <a:cubicBezTo>
                                  <a:pt x="26353" y="38735"/>
                                  <a:pt x="27191" y="39878"/>
                                  <a:pt x="28918" y="40005"/>
                                </a:cubicBezTo>
                                <a:cubicBezTo>
                                  <a:pt x="30658" y="40132"/>
                                  <a:pt x="34392" y="38989"/>
                                  <a:pt x="40132" y="36830"/>
                                </a:cubicBezTo>
                                <a:cubicBezTo>
                                  <a:pt x="48844" y="33401"/>
                                  <a:pt x="55334" y="31623"/>
                                  <a:pt x="59588" y="31496"/>
                                </a:cubicBezTo>
                                <a:cubicBezTo>
                                  <a:pt x="63843" y="31496"/>
                                  <a:pt x="67170" y="32766"/>
                                  <a:pt x="69380" y="35560"/>
                                </a:cubicBezTo>
                                <a:cubicBezTo>
                                  <a:pt x="71590" y="38481"/>
                                  <a:pt x="72733" y="42164"/>
                                  <a:pt x="72733" y="46990"/>
                                </a:cubicBezTo>
                                <a:cubicBezTo>
                                  <a:pt x="72733" y="51816"/>
                                  <a:pt x="71539" y="57150"/>
                                  <a:pt x="69190" y="62992"/>
                                </a:cubicBezTo>
                                <a:cubicBezTo>
                                  <a:pt x="66827" y="68834"/>
                                  <a:pt x="62979" y="74422"/>
                                  <a:pt x="57912" y="79883"/>
                                </a:cubicBezTo>
                                <a:cubicBezTo>
                                  <a:pt x="52794" y="85344"/>
                                  <a:pt x="45733" y="90424"/>
                                  <a:pt x="36906" y="95123"/>
                                </a:cubicBezTo>
                                <a:cubicBezTo>
                                  <a:pt x="24409" y="101727"/>
                                  <a:pt x="15507" y="104267"/>
                                  <a:pt x="10236" y="102743"/>
                                </a:cubicBezTo>
                                <a:cubicBezTo>
                                  <a:pt x="4915" y="101092"/>
                                  <a:pt x="1448" y="96774"/>
                                  <a:pt x="0" y="89535"/>
                                </a:cubicBezTo>
                                <a:cubicBezTo>
                                  <a:pt x="8661" y="83947"/>
                                  <a:pt x="17361" y="78359"/>
                                  <a:pt x="26022" y="72644"/>
                                </a:cubicBezTo>
                                <a:cubicBezTo>
                                  <a:pt x="27102" y="75946"/>
                                  <a:pt x="28613" y="77724"/>
                                  <a:pt x="30531" y="78359"/>
                                </a:cubicBezTo>
                                <a:cubicBezTo>
                                  <a:pt x="32449" y="79121"/>
                                  <a:pt x="35039" y="78486"/>
                                  <a:pt x="38265" y="76708"/>
                                </a:cubicBezTo>
                                <a:cubicBezTo>
                                  <a:pt x="41808" y="74803"/>
                                  <a:pt x="44526" y="72517"/>
                                  <a:pt x="46444" y="69723"/>
                                </a:cubicBezTo>
                                <a:cubicBezTo>
                                  <a:pt x="47917" y="67564"/>
                                  <a:pt x="48704" y="65405"/>
                                  <a:pt x="48704" y="63373"/>
                                </a:cubicBezTo>
                                <a:cubicBezTo>
                                  <a:pt x="48704" y="61087"/>
                                  <a:pt x="47727" y="59817"/>
                                  <a:pt x="45733" y="59563"/>
                                </a:cubicBezTo>
                                <a:cubicBezTo>
                                  <a:pt x="44323" y="59436"/>
                                  <a:pt x="40589" y="60452"/>
                                  <a:pt x="34468" y="62230"/>
                                </a:cubicBezTo>
                                <a:cubicBezTo>
                                  <a:pt x="25375" y="65151"/>
                                  <a:pt x="19075" y="66675"/>
                                  <a:pt x="15519" y="66929"/>
                                </a:cubicBezTo>
                                <a:cubicBezTo>
                                  <a:pt x="11976" y="67183"/>
                                  <a:pt x="8915" y="66040"/>
                                  <a:pt x="6566" y="63373"/>
                                </a:cubicBezTo>
                                <a:cubicBezTo>
                                  <a:pt x="4166" y="60706"/>
                                  <a:pt x="2896" y="56896"/>
                                  <a:pt x="2896" y="51816"/>
                                </a:cubicBezTo>
                                <a:cubicBezTo>
                                  <a:pt x="2896" y="46228"/>
                                  <a:pt x="4216" y="40894"/>
                                  <a:pt x="6820" y="35433"/>
                                </a:cubicBezTo>
                                <a:cubicBezTo>
                                  <a:pt x="9436" y="29972"/>
                                  <a:pt x="13094" y="25146"/>
                                  <a:pt x="17653" y="20701"/>
                                </a:cubicBezTo>
                                <a:cubicBezTo>
                                  <a:pt x="22200" y="16256"/>
                                  <a:pt x="28410" y="12065"/>
                                  <a:pt x="36144" y="7874"/>
                                </a:cubicBezTo>
                                <a:cubicBezTo>
                                  <a:pt x="44323" y="3556"/>
                                  <a:pt x="50305" y="1143"/>
                                  <a:pt x="54242" y="508"/>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635" y="665099"/>
                            <a:ext cx="78715" cy="146558"/>
                          </a:xfrm>
                          <a:custGeom>
                            <a:avLst/>
                            <a:gdLst/>
                            <a:ahLst/>
                            <a:cxnLst/>
                            <a:rect l="0" t="0" r="0" b="0"/>
                            <a:pathLst>
                              <a:path w="78715" h="146558">
                                <a:moveTo>
                                  <a:pt x="78715" y="104648"/>
                                </a:moveTo>
                                <a:cubicBezTo>
                                  <a:pt x="52476" y="118618"/>
                                  <a:pt x="26238" y="132588"/>
                                  <a:pt x="0" y="146558"/>
                                </a:cubicBezTo>
                                <a:cubicBezTo>
                                  <a:pt x="889" y="136525"/>
                                  <a:pt x="3734" y="126238"/>
                                  <a:pt x="8242" y="115316"/>
                                </a:cubicBezTo>
                                <a:cubicBezTo>
                                  <a:pt x="12763" y="104521"/>
                                  <a:pt x="21488" y="90170"/>
                                  <a:pt x="33947" y="72009"/>
                                </a:cubicBezTo>
                                <a:cubicBezTo>
                                  <a:pt x="41542" y="60833"/>
                                  <a:pt x="46596" y="52959"/>
                                  <a:pt x="48704" y="48133"/>
                                </a:cubicBezTo>
                                <a:cubicBezTo>
                                  <a:pt x="50800" y="43434"/>
                                  <a:pt x="51918" y="39370"/>
                                  <a:pt x="51918" y="36068"/>
                                </a:cubicBezTo>
                                <a:cubicBezTo>
                                  <a:pt x="51918" y="32639"/>
                                  <a:pt x="50863" y="30226"/>
                                  <a:pt x="48768" y="28702"/>
                                </a:cubicBezTo>
                                <a:cubicBezTo>
                                  <a:pt x="46660" y="27432"/>
                                  <a:pt x="43929" y="27559"/>
                                  <a:pt x="40716" y="29337"/>
                                </a:cubicBezTo>
                                <a:cubicBezTo>
                                  <a:pt x="37363" y="31115"/>
                                  <a:pt x="34633" y="33782"/>
                                  <a:pt x="32525" y="37592"/>
                                </a:cubicBezTo>
                                <a:cubicBezTo>
                                  <a:pt x="30429" y="41275"/>
                                  <a:pt x="28905" y="46609"/>
                                  <a:pt x="28207" y="53467"/>
                                </a:cubicBezTo>
                                <a:cubicBezTo>
                                  <a:pt x="19444" y="57277"/>
                                  <a:pt x="10693" y="61087"/>
                                  <a:pt x="1930" y="64897"/>
                                </a:cubicBezTo>
                                <a:cubicBezTo>
                                  <a:pt x="2946" y="55245"/>
                                  <a:pt x="4864" y="47244"/>
                                  <a:pt x="7595" y="40640"/>
                                </a:cubicBezTo>
                                <a:cubicBezTo>
                                  <a:pt x="10325" y="34036"/>
                                  <a:pt x="14262" y="28194"/>
                                  <a:pt x="19253" y="22733"/>
                                </a:cubicBezTo>
                                <a:cubicBezTo>
                                  <a:pt x="24193" y="17399"/>
                                  <a:pt x="31178" y="12319"/>
                                  <a:pt x="40005" y="7620"/>
                                </a:cubicBezTo>
                                <a:cubicBezTo>
                                  <a:pt x="49213" y="2794"/>
                                  <a:pt x="56426" y="127"/>
                                  <a:pt x="61582" y="0"/>
                                </a:cubicBezTo>
                                <a:cubicBezTo>
                                  <a:pt x="66675" y="0"/>
                                  <a:pt x="70777" y="1651"/>
                                  <a:pt x="73698" y="5461"/>
                                </a:cubicBezTo>
                                <a:cubicBezTo>
                                  <a:pt x="76543" y="9271"/>
                                  <a:pt x="78080" y="14478"/>
                                  <a:pt x="78080" y="21082"/>
                                </a:cubicBezTo>
                                <a:cubicBezTo>
                                  <a:pt x="78080" y="28067"/>
                                  <a:pt x="76352" y="35814"/>
                                  <a:pt x="73050" y="43942"/>
                                </a:cubicBezTo>
                                <a:cubicBezTo>
                                  <a:pt x="69685" y="52197"/>
                                  <a:pt x="63436" y="62484"/>
                                  <a:pt x="54623" y="74930"/>
                                </a:cubicBezTo>
                                <a:cubicBezTo>
                                  <a:pt x="49390" y="82296"/>
                                  <a:pt x="45783" y="87122"/>
                                  <a:pt x="44056" y="89916"/>
                                </a:cubicBezTo>
                                <a:cubicBezTo>
                                  <a:pt x="42278" y="92710"/>
                                  <a:pt x="40107" y="96139"/>
                                  <a:pt x="37744" y="100330"/>
                                </a:cubicBezTo>
                                <a:cubicBezTo>
                                  <a:pt x="51410" y="93091"/>
                                  <a:pt x="65062" y="85725"/>
                                  <a:pt x="78715" y="78486"/>
                                </a:cubicBezTo>
                                <a:cubicBezTo>
                                  <a:pt x="78715" y="87249"/>
                                  <a:pt x="78715" y="96012"/>
                                  <a:pt x="78715" y="104648"/>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137211" y="623697"/>
                            <a:ext cx="75298" cy="147193"/>
                          </a:xfrm>
                          <a:custGeom>
                            <a:avLst/>
                            <a:gdLst/>
                            <a:ahLst/>
                            <a:cxnLst/>
                            <a:rect l="0" t="0" r="0" b="0"/>
                            <a:pathLst>
                              <a:path w="75298" h="147193">
                                <a:moveTo>
                                  <a:pt x="0" y="147193"/>
                                </a:moveTo>
                                <a:cubicBezTo>
                                  <a:pt x="0" y="108585"/>
                                  <a:pt x="0" y="70104"/>
                                  <a:pt x="0" y="31496"/>
                                </a:cubicBezTo>
                                <a:cubicBezTo>
                                  <a:pt x="8179" y="27178"/>
                                  <a:pt x="16358" y="22860"/>
                                  <a:pt x="24536" y="18415"/>
                                </a:cubicBezTo>
                                <a:cubicBezTo>
                                  <a:pt x="24536" y="22606"/>
                                  <a:pt x="24536" y="26670"/>
                                  <a:pt x="24536" y="30861"/>
                                </a:cubicBezTo>
                                <a:cubicBezTo>
                                  <a:pt x="27915" y="23749"/>
                                  <a:pt x="31064" y="18669"/>
                                  <a:pt x="33884" y="15240"/>
                                </a:cubicBezTo>
                                <a:cubicBezTo>
                                  <a:pt x="37656" y="10795"/>
                                  <a:pt x="41935" y="7239"/>
                                  <a:pt x="46571" y="4826"/>
                                </a:cubicBezTo>
                                <a:cubicBezTo>
                                  <a:pt x="55715" y="0"/>
                                  <a:pt x="62890" y="381"/>
                                  <a:pt x="67831" y="6350"/>
                                </a:cubicBezTo>
                                <a:cubicBezTo>
                                  <a:pt x="72708" y="12446"/>
                                  <a:pt x="75298" y="21590"/>
                                  <a:pt x="75298" y="34163"/>
                                </a:cubicBezTo>
                                <a:cubicBezTo>
                                  <a:pt x="75298" y="48133"/>
                                  <a:pt x="72530" y="60071"/>
                                  <a:pt x="67120" y="70358"/>
                                </a:cubicBezTo>
                                <a:cubicBezTo>
                                  <a:pt x="61709" y="80645"/>
                                  <a:pt x="54750" y="88011"/>
                                  <a:pt x="46444" y="92456"/>
                                </a:cubicBezTo>
                                <a:cubicBezTo>
                                  <a:pt x="42380" y="94615"/>
                                  <a:pt x="38710" y="95758"/>
                                  <a:pt x="35420" y="95758"/>
                                </a:cubicBezTo>
                                <a:cubicBezTo>
                                  <a:pt x="32068" y="95885"/>
                                  <a:pt x="29083" y="94996"/>
                                  <a:pt x="26467" y="93091"/>
                                </a:cubicBezTo>
                                <a:cubicBezTo>
                                  <a:pt x="26467" y="106426"/>
                                  <a:pt x="26467" y="119761"/>
                                  <a:pt x="26467" y="133096"/>
                                </a:cubicBezTo>
                                <a:cubicBezTo>
                                  <a:pt x="17640" y="137795"/>
                                  <a:pt x="8814" y="142494"/>
                                  <a:pt x="0" y="147193"/>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163487" y="655066"/>
                            <a:ext cx="22809" cy="43307"/>
                          </a:xfrm>
                          <a:custGeom>
                            <a:avLst/>
                            <a:gdLst/>
                            <a:ahLst/>
                            <a:cxnLst/>
                            <a:rect l="0" t="0" r="0" b="0"/>
                            <a:pathLst>
                              <a:path w="22809" h="43307">
                                <a:moveTo>
                                  <a:pt x="0" y="28321"/>
                                </a:moveTo>
                                <a:cubicBezTo>
                                  <a:pt x="0" y="34925"/>
                                  <a:pt x="1194" y="39116"/>
                                  <a:pt x="3416" y="41275"/>
                                </a:cubicBezTo>
                                <a:cubicBezTo>
                                  <a:pt x="5639" y="43307"/>
                                  <a:pt x="8572" y="43307"/>
                                  <a:pt x="12040" y="41402"/>
                                </a:cubicBezTo>
                                <a:cubicBezTo>
                                  <a:pt x="15075" y="39751"/>
                                  <a:pt x="17678" y="36830"/>
                                  <a:pt x="19710" y="32639"/>
                                </a:cubicBezTo>
                                <a:cubicBezTo>
                                  <a:pt x="21742" y="28448"/>
                                  <a:pt x="22809" y="22733"/>
                                  <a:pt x="22809" y="15367"/>
                                </a:cubicBezTo>
                                <a:cubicBezTo>
                                  <a:pt x="22809" y="8636"/>
                                  <a:pt x="21679" y="4318"/>
                                  <a:pt x="19583" y="2159"/>
                                </a:cubicBezTo>
                                <a:cubicBezTo>
                                  <a:pt x="17488" y="127"/>
                                  <a:pt x="14821" y="0"/>
                                  <a:pt x="11722" y="1651"/>
                                </a:cubicBezTo>
                                <a:cubicBezTo>
                                  <a:pt x="8369" y="3429"/>
                                  <a:pt x="5575" y="6477"/>
                                  <a:pt x="3353" y="10922"/>
                                </a:cubicBezTo>
                                <a:cubicBezTo>
                                  <a:pt x="1118" y="15367"/>
                                  <a:pt x="0" y="21082"/>
                                  <a:pt x="0" y="28321"/>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220751" y="559689"/>
                            <a:ext cx="51346" cy="124079"/>
                          </a:xfrm>
                          <a:custGeom>
                            <a:avLst/>
                            <a:gdLst/>
                            <a:ahLst/>
                            <a:cxnLst/>
                            <a:rect l="0" t="0" r="0" b="0"/>
                            <a:pathLst>
                              <a:path w="51346" h="124079">
                                <a:moveTo>
                                  <a:pt x="35954" y="0"/>
                                </a:moveTo>
                                <a:cubicBezTo>
                                  <a:pt x="35954" y="10668"/>
                                  <a:pt x="35954" y="21209"/>
                                  <a:pt x="35954" y="31877"/>
                                </a:cubicBezTo>
                                <a:cubicBezTo>
                                  <a:pt x="40767" y="29337"/>
                                  <a:pt x="45568" y="26797"/>
                                  <a:pt x="50381" y="24257"/>
                                </a:cubicBezTo>
                                <a:cubicBezTo>
                                  <a:pt x="50381" y="32004"/>
                                  <a:pt x="50381" y="39878"/>
                                  <a:pt x="50381" y="47752"/>
                                </a:cubicBezTo>
                                <a:cubicBezTo>
                                  <a:pt x="45568" y="50292"/>
                                  <a:pt x="40767" y="52832"/>
                                  <a:pt x="35954" y="55372"/>
                                </a:cubicBezTo>
                                <a:cubicBezTo>
                                  <a:pt x="35954" y="65278"/>
                                  <a:pt x="35954" y="75184"/>
                                  <a:pt x="35954" y="85090"/>
                                </a:cubicBezTo>
                                <a:cubicBezTo>
                                  <a:pt x="35954" y="88646"/>
                                  <a:pt x="36220" y="90932"/>
                                  <a:pt x="36792" y="91821"/>
                                </a:cubicBezTo>
                                <a:cubicBezTo>
                                  <a:pt x="37617" y="93091"/>
                                  <a:pt x="39167" y="93091"/>
                                  <a:pt x="41300" y="91948"/>
                                </a:cubicBezTo>
                                <a:cubicBezTo>
                                  <a:pt x="43231" y="90932"/>
                                  <a:pt x="45949" y="88900"/>
                                  <a:pt x="49416" y="85725"/>
                                </a:cubicBezTo>
                                <a:cubicBezTo>
                                  <a:pt x="50038" y="92710"/>
                                  <a:pt x="50724" y="99695"/>
                                  <a:pt x="51346" y="106807"/>
                                </a:cubicBezTo>
                                <a:cubicBezTo>
                                  <a:pt x="44856" y="112014"/>
                                  <a:pt x="38786" y="116078"/>
                                  <a:pt x="33185" y="118999"/>
                                </a:cubicBezTo>
                                <a:cubicBezTo>
                                  <a:pt x="26683" y="122555"/>
                                  <a:pt x="21844" y="124079"/>
                                  <a:pt x="18758" y="123698"/>
                                </a:cubicBezTo>
                                <a:cubicBezTo>
                                  <a:pt x="15672" y="123317"/>
                                  <a:pt x="13373" y="121412"/>
                                  <a:pt x="11925" y="117983"/>
                                </a:cubicBezTo>
                                <a:cubicBezTo>
                                  <a:pt x="10478" y="114554"/>
                                  <a:pt x="9665" y="108331"/>
                                  <a:pt x="9665" y="98933"/>
                                </a:cubicBezTo>
                                <a:cubicBezTo>
                                  <a:pt x="9665" y="89027"/>
                                  <a:pt x="9665" y="79248"/>
                                  <a:pt x="9665" y="69342"/>
                                </a:cubicBezTo>
                                <a:cubicBezTo>
                                  <a:pt x="6452" y="71120"/>
                                  <a:pt x="3226" y="72771"/>
                                  <a:pt x="0" y="74549"/>
                                </a:cubicBezTo>
                                <a:cubicBezTo>
                                  <a:pt x="0" y="66675"/>
                                  <a:pt x="0" y="58928"/>
                                  <a:pt x="0" y="51054"/>
                                </a:cubicBezTo>
                                <a:cubicBezTo>
                                  <a:pt x="3226" y="49276"/>
                                  <a:pt x="6452" y="47625"/>
                                  <a:pt x="9665" y="45847"/>
                                </a:cubicBezTo>
                                <a:cubicBezTo>
                                  <a:pt x="9665" y="40767"/>
                                  <a:pt x="9665" y="35687"/>
                                  <a:pt x="9665" y="30480"/>
                                </a:cubicBezTo>
                                <a:cubicBezTo>
                                  <a:pt x="18377" y="20320"/>
                                  <a:pt x="27242" y="10287"/>
                                  <a:pt x="3595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278994" y="550672"/>
                            <a:ext cx="72733" cy="104267"/>
                          </a:xfrm>
                          <a:custGeom>
                            <a:avLst/>
                            <a:gdLst/>
                            <a:ahLst/>
                            <a:cxnLst/>
                            <a:rect l="0" t="0" r="0" b="0"/>
                            <a:pathLst>
                              <a:path w="72733" h="104267">
                                <a:moveTo>
                                  <a:pt x="0" y="89535"/>
                                </a:moveTo>
                                <a:cubicBezTo>
                                  <a:pt x="8661" y="83947"/>
                                  <a:pt x="17361" y="78359"/>
                                  <a:pt x="26022" y="72644"/>
                                </a:cubicBezTo>
                                <a:cubicBezTo>
                                  <a:pt x="27102" y="75946"/>
                                  <a:pt x="28613" y="77724"/>
                                  <a:pt x="30531" y="78359"/>
                                </a:cubicBezTo>
                                <a:cubicBezTo>
                                  <a:pt x="32449" y="79121"/>
                                  <a:pt x="35039" y="78486"/>
                                  <a:pt x="38265" y="76708"/>
                                </a:cubicBezTo>
                                <a:cubicBezTo>
                                  <a:pt x="41808" y="74803"/>
                                  <a:pt x="44526" y="72517"/>
                                  <a:pt x="46444" y="69723"/>
                                </a:cubicBezTo>
                                <a:cubicBezTo>
                                  <a:pt x="47917" y="67564"/>
                                  <a:pt x="48704" y="65405"/>
                                  <a:pt x="48704" y="63373"/>
                                </a:cubicBezTo>
                                <a:cubicBezTo>
                                  <a:pt x="48704" y="61087"/>
                                  <a:pt x="47727" y="59817"/>
                                  <a:pt x="45733" y="59563"/>
                                </a:cubicBezTo>
                                <a:cubicBezTo>
                                  <a:pt x="44323" y="59436"/>
                                  <a:pt x="40589" y="60452"/>
                                  <a:pt x="34468" y="62230"/>
                                </a:cubicBezTo>
                                <a:cubicBezTo>
                                  <a:pt x="25375" y="65151"/>
                                  <a:pt x="19075" y="66675"/>
                                  <a:pt x="15519" y="66929"/>
                                </a:cubicBezTo>
                                <a:cubicBezTo>
                                  <a:pt x="11976" y="67183"/>
                                  <a:pt x="8915" y="66040"/>
                                  <a:pt x="6566" y="63373"/>
                                </a:cubicBezTo>
                                <a:cubicBezTo>
                                  <a:pt x="4166" y="60706"/>
                                  <a:pt x="2896" y="56896"/>
                                  <a:pt x="2896" y="51816"/>
                                </a:cubicBezTo>
                                <a:cubicBezTo>
                                  <a:pt x="2896" y="46228"/>
                                  <a:pt x="4216" y="40894"/>
                                  <a:pt x="6820" y="35433"/>
                                </a:cubicBezTo>
                                <a:cubicBezTo>
                                  <a:pt x="9436" y="29972"/>
                                  <a:pt x="13094" y="25146"/>
                                  <a:pt x="17653" y="20701"/>
                                </a:cubicBezTo>
                                <a:cubicBezTo>
                                  <a:pt x="22200" y="16256"/>
                                  <a:pt x="28410" y="12065"/>
                                  <a:pt x="36144" y="7874"/>
                                </a:cubicBezTo>
                                <a:cubicBezTo>
                                  <a:pt x="44323" y="3556"/>
                                  <a:pt x="50305" y="1143"/>
                                  <a:pt x="54242" y="508"/>
                                </a:cubicBezTo>
                                <a:cubicBezTo>
                                  <a:pt x="58115" y="0"/>
                                  <a:pt x="61354" y="635"/>
                                  <a:pt x="63970" y="2540"/>
                                </a:cubicBezTo>
                                <a:cubicBezTo>
                                  <a:pt x="66510" y="4318"/>
                                  <a:pt x="68707" y="7493"/>
                                  <a:pt x="70409" y="12065"/>
                                </a:cubicBezTo>
                                <a:cubicBezTo>
                                  <a:pt x="62128" y="17526"/>
                                  <a:pt x="53823" y="22860"/>
                                  <a:pt x="45542" y="28321"/>
                                </a:cubicBezTo>
                                <a:cubicBezTo>
                                  <a:pt x="44907" y="25908"/>
                                  <a:pt x="43802" y="24638"/>
                                  <a:pt x="42329" y="24130"/>
                                </a:cubicBezTo>
                                <a:cubicBezTo>
                                  <a:pt x="40272" y="23495"/>
                                  <a:pt x="37744" y="24003"/>
                                  <a:pt x="34849" y="25527"/>
                                </a:cubicBezTo>
                                <a:cubicBezTo>
                                  <a:pt x="31890" y="27178"/>
                                  <a:pt x="29743" y="28829"/>
                                  <a:pt x="28410" y="30861"/>
                                </a:cubicBezTo>
                                <a:cubicBezTo>
                                  <a:pt x="27064" y="32893"/>
                                  <a:pt x="26353" y="34925"/>
                                  <a:pt x="26353" y="36703"/>
                                </a:cubicBezTo>
                                <a:cubicBezTo>
                                  <a:pt x="26353" y="38735"/>
                                  <a:pt x="27191" y="39878"/>
                                  <a:pt x="28918" y="40005"/>
                                </a:cubicBezTo>
                                <a:cubicBezTo>
                                  <a:pt x="30658" y="40132"/>
                                  <a:pt x="34392" y="38989"/>
                                  <a:pt x="40132" y="36830"/>
                                </a:cubicBezTo>
                                <a:cubicBezTo>
                                  <a:pt x="48844" y="33401"/>
                                  <a:pt x="55334" y="31623"/>
                                  <a:pt x="59588" y="31496"/>
                                </a:cubicBezTo>
                                <a:cubicBezTo>
                                  <a:pt x="63843" y="31496"/>
                                  <a:pt x="67170" y="32766"/>
                                  <a:pt x="69380" y="35560"/>
                                </a:cubicBezTo>
                                <a:cubicBezTo>
                                  <a:pt x="71590" y="38481"/>
                                  <a:pt x="72733" y="42164"/>
                                  <a:pt x="72733" y="46990"/>
                                </a:cubicBezTo>
                                <a:cubicBezTo>
                                  <a:pt x="72733" y="51816"/>
                                  <a:pt x="71539" y="57150"/>
                                  <a:pt x="69190" y="62992"/>
                                </a:cubicBezTo>
                                <a:cubicBezTo>
                                  <a:pt x="66827" y="68834"/>
                                  <a:pt x="62979" y="74422"/>
                                  <a:pt x="57912" y="79883"/>
                                </a:cubicBezTo>
                                <a:cubicBezTo>
                                  <a:pt x="52794" y="85344"/>
                                  <a:pt x="45733" y="90424"/>
                                  <a:pt x="36906" y="95123"/>
                                </a:cubicBezTo>
                                <a:cubicBezTo>
                                  <a:pt x="24409" y="101727"/>
                                  <a:pt x="15507" y="104267"/>
                                  <a:pt x="10236" y="102743"/>
                                </a:cubicBezTo>
                                <a:cubicBezTo>
                                  <a:pt x="4915" y="101092"/>
                                  <a:pt x="1448" y="96774"/>
                                  <a:pt x="0" y="89535"/>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dtdh="http://schemas.microsoft.com/office/word/2020/wordml/sdtdatahash">
            <w:pict>
              <v:group w14:anchorId="1149E9F7" id="Group 12730" o:spid="_x0000_s1026" style="position:absolute;margin-left:28.15pt;margin-top:404.4pt;width:27.7pt;height:63.9pt;z-index:251659264;mso-position-horizontal-relative:page;mso-position-vertical-relative:page" coordsize="3517,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">
                <v:shape id="Shape 1027" o:spid="_x0000_s1027" style="position:absolute;top:1357;width:719;height:1364;visibility:visible;mso-wrap-style:square;v-text-anchor:top" coordsize="71907,13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" path="m71907,v,39116,,78359,,117602c60147,123825,48400,130175,36640,136398v,-25781,,-51435,,-77089c30950,66421,25400,72517,20117,77851,14745,83185,8026,89027,,95631,,86868,,78105,,69215,11862,59309,21107,50292,27648,41783,34188,33274,39421,24511,43053,15367,52667,10160,62294,5080,71907,xe" fillcolor="black" stroked="f" strokeweight="0">
                  <v:stroke endcap="round"/>
                  <v:path arrowok="t" textboxrect="0,0,71907,136398"/>
                </v:shape>
                <v:shape id="Shape 1028" o:spid="_x0000_s1028" style="position:absolute;left:1718;top:904;width:500;height:1416;visibility:visible;mso-wrap-style:square;v-text-anchor:top" coordsize="50082,14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" path="m50082,r,21105l39383,31488v-2972,4825,-4458,10794,-4458,18033c34925,56126,36500,60063,39472,61840l50082,60665r,22310l47092,84065v-4458,636,-8420,254,-11900,-1143c35192,96257,35192,109593,35192,122927,23457,129151,11735,135374,,141596,,102988,,64507,,25900,10871,20184,21742,14343,32626,8627v,4064,,8255,,12319c37109,13326,41288,7612,45034,3801l50082,xe" fillcolor="black" stroked="f" strokeweight="0">
                  <v:stroke endcap="round"/>
                  <v:path arrowok="t" textboxrect="0,0,50082,141596"/>
                </v:shape>
                <v:shape id="Shape 1029" o:spid="_x0000_s1029" style="position:absolute;left:2218;top:756;width:500;height:978;visibility:visible;mso-wrap-style:square;v-text-anchor:top" coordsize="49994,9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" path="m28026,381c32744,,36767,1080,40062,3683v6503,5207,9932,13843,9932,26416c49994,44069,46323,56515,39122,67818,31909,79121,22689,87630,11640,93472l,97716,,75406r857,-95c4883,73152,8338,69723,11043,65151v2717,-4572,4114,-10414,4114,-17780c15157,40640,13672,36449,10878,34671,8071,33020,4540,33274,425,35433l,35846,,14741,11817,5842c17894,2604,23308,762,28026,381xe" fillcolor="black" stroked="f" strokeweight="0">
                  <v:stroke endcap="round"/>
                  <v:path arrowok="t" textboxrect="0,0,49994,97716"/>
                </v:shape>
                <v:shape id="Shape 1030" o:spid="_x0000_s1030" style="position:absolute;left:2828;width:682;height:1267;visibility:visible;mso-wrap-style:square;v-text-anchor:top" coordsize="68224,12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" path="m47765,v,10541,,21209,,31877c54153,28448,60554,25019,66942,21590v,7874,,15748,,23495c60554,48514,54153,51943,47765,55372v,9906,,19812,,29718c47765,88646,48120,90805,48882,91567v1093,1143,3163,889,5982,-508c57442,89662,61049,87122,65659,83312v838,6858,1727,13843,2565,20701c59601,110363,51537,115443,44082,119507v-8649,4572,-15063,6985,-19177,7112c20803,126746,17767,125222,15837,122174v-1930,-3175,-2997,-9398,-2997,-18796c12840,93599,12840,83820,12840,73914,8560,76200,4280,78486,,80772,,72898,,65151,,57277,4280,54991,8560,52705,12840,50419v,-5080,,-10287,,-15367c24422,23241,36182,11684,47765,xe" fillcolor="black" stroked="f" strokeweight="0">
                  <v:stroke endcap="round"/>
                  <v:path arrowok="t" textboxrect="0,0,68224,126746"/>
                </v:shape>
                <v:shape id="Shape 1031" o:spid="_x0000_s1031" style="position:absolute;top:1357;width:719;height:1364;visibility:visible;mso-wrap-style:square;v-text-anchor:top" coordsize="71907,13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" path="m71907,v,39116,,78359,,117602c60147,123825,48400,130175,36640,136398v,-25781,,-51435,,-77089c30950,66421,25400,72517,20117,77851,14745,83185,8026,89027,,95631,,86868,,78105,,69215,11862,59309,21107,50292,27648,41783,34188,33274,39421,24511,43053,15367,52667,10160,62294,5080,71907,xe" filled="f">
                  <v:stroke endcap="round"/>
                  <v:path arrowok="t" textboxrect="0,0,71907,136398"/>
                </v:shape>
                <v:shape id="Shape 1032" o:spid="_x0000_s1032" style="position:absolute;left:1718;top:741;width:1000;height:1579;visibility:visible;mso-wrap-style:square;v-text-anchor:top" coordsize="100076,15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" path="m,157861c,119253,,80772,,42164,10871,36449,21742,30607,32626,24892v,4064,,8255,,12319c37109,29591,41288,23876,45034,20066,50051,14859,55728,10668,61900,7366,74054,889,83553,,90145,5207v6502,5207,9931,13843,9931,26416c100076,45593,96406,58039,89205,69342,81991,80645,72771,89154,61722,94996v-5397,2921,-10262,4699,-14630,5334c42634,100965,38672,100584,35192,99187v,13335,,26670,,40005c23457,145415,11735,151638,,157861xe" filled="f">
                  <v:stroke endcap="round"/>
                  <v:path arrowok="t" textboxrect="0,0,100076,157861"/>
                </v:shape>
                <v:shape id="Shape 1033" o:spid="_x0000_s1033" style="position:absolute;left:2067;top:1087;width:303;height:452;visibility:visible;mso-wrap-style:square;v-text-anchor:top" coordsize="30315,4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" path="m,31242v,6604,1575,10541,4547,12319c7506,45212,11392,44704,16015,42291v4026,-2159,7480,-5588,10185,-10160c28918,27559,30315,21717,30315,14351,30315,7620,28829,3429,26035,1651,23228,,19698,254,15583,2413,11138,4826,7417,8382,4458,13208,1486,18034,,24003,,31242xe" filled="f">
                  <v:stroke endcap="round"/>
                  <v:path arrowok="t" textboxrect="0,0,30315,45212"/>
                </v:shape>
                <v:shape id="Shape 1034" o:spid="_x0000_s1034" style="position:absolute;left:2828;width:682;height:1267;visibility:visible;mso-wrap-style:square;v-text-anchor:top" coordsize="68224,12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" path="m47765,v,10541,,21209,,31877c54153,28448,60554,25019,66942,21590v,7874,,15748,,23495c60554,48514,54153,51943,47765,55372v,9906,,19812,,29718c47765,88646,48120,90805,48882,91567v1093,1143,3163,889,5982,-508c57442,89662,61049,87122,65659,83312v838,6858,1727,13843,2565,20701c59601,110363,51537,115443,44082,119507v-8649,4572,-15063,6985,-19177,7112c20803,126746,17767,125222,15837,122174v-1930,-3175,-2997,-9398,-2997,-18796c12840,93599,12840,83820,12840,73914,8560,76200,4280,78486,,80772,,72898,,65151,,57277,4280,54991,8560,52705,12840,50419v,-5080,,-10287,,-15367c24422,23241,36182,11684,47765,xe" filled="f">
                  <v:stroke endcap="round"/>
                  <v:path arrowok="t" textboxrect="0,0,68224,126746"/>
                </v:shape>
                <v:shape id="Shape 1035" o:spid="_x0000_s1035" style="position:absolute;left:6;top:6650;width:787;height:1466;visibility:visible;mso-wrap-style:square;v-text-anchor:top" coordsize="78715,14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" path="m61582,v5093,,9195,1651,12116,5461c76543,9271,78080,14478,78080,21082v,6985,-1728,14732,-5030,22860c69685,52197,63436,62484,54623,74930,49390,82296,45783,87122,44056,89916v-1778,2794,-3949,6223,-6312,10414c51410,93091,65062,85725,78715,78486v,8763,,17526,,26162c52476,118618,26238,132588,,146558,889,136525,3734,126238,8242,115316,12763,104521,21488,90170,33947,72009,41542,60833,46596,52959,48704,48133v2096,-4699,3214,-8763,3214,-12065c51918,32639,50863,30226,48768,28702v-2108,-1270,-4839,-1143,-8052,635c37363,31115,34633,33782,32525,37592v-2096,3683,-3620,9017,-4318,15875c19444,57277,10693,61087,1930,64897,2946,55245,4864,47244,7595,40640,10325,34036,14262,28194,19253,22733,24193,17399,31178,12319,40005,7620,49213,2794,56426,127,61582,xe" fillcolor="black" stroked="f" strokeweight="0">
                  <v:stroke endcap="round"/>
                  <v:path arrowok="t" textboxrect="0,0,78715,146558"/>
                </v:shape>
                <v:shape id="Shape 1036" o:spid="_x0000_s1036" style="position:absolute;left:1372;top:6358;width:376;height:1350;visibility:visible;mso-wrap-style:square;v-text-anchor:top" coordsize="37681,13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" path="m37681,r,21248l29629,30168v-2235,4445,-3353,10160,-3353,17399c26276,54171,27470,58362,29693,60521r7988,118l37681,82958r-2261,677c32068,83762,29083,82873,26467,80968v,13335,,26670,,40005c17640,125672,8814,130371,,135070,,96462,,57981,,19373,8179,15055,16358,10737,24536,6292v,4191,,8255,,12446c27915,11626,31064,6546,33884,3117l37681,xe" fillcolor="black" stroked="f" strokeweight="0">
                  <v:stroke endcap="round"/>
                  <v:path arrowok="t" textboxrect="0,0,37681,135070"/>
                </v:shape>
                <v:shape id="Shape 1037" o:spid="_x0000_s1037" style="position:absolute;left:1748;top:6249;width:377;height:938;visibility:visible;mso-wrap-style:square;v-text-anchor:top" coordsize="37617,9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" path="m21096,238v3555,238,6584,1825,9054,4810c35027,11144,37617,20288,37617,32861v,13970,-2768,25908,-8178,36195c24028,79343,17069,86709,8763,91154l,93779,,71460r635,9c3670,69818,6274,66897,8306,62706v2032,-4191,3099,-9906,3099,-17272c11405,38703,10274,34385,8179,32226,6083,30194,3416,30067,317,31718l,32070,,10821,8890,3524c13462,1111,17542,,21096,238xe" fillcolor="black" stroked="f" strokeweight="0">
                  <v:stroke endcap="round"/>
                  <v:path arrowok="t" textboxrect="0,0,37617,93779"/>
                </v:shape>
                <v:shape id="Shape 1038" o:spid="_x0000_s1038" style="position:absolute;left:2207;top:5596;width:513;height:1241;visibility:visible;mso-wrap-style:square;v-text-anchor:top" coordsize="51346,124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" path="m35954,v,10668,,21209,,31877c40767,29337,45568,26797,50381,24257v,7747,,15621,,23495c45568,50292,40767,52832,35954,55372v,9906,,19812,,29718c35954,88646,36220,90932,36792,91821v825,1270,2375,1270,4508,127c43231,90932,45949,88900,49416,85725v622,6985,1308,13970,1930,21082c44856,112014,38786,116078,33185,118999v-6502,3556,-11341,5080,-14427,4699c15672,123317,13373,121412,11925,117983,10478,114554,9665,108331,9665,98933v,-9906,,-19685,,-29591c6452,71120,3226,72771,,74549,,66675,,58928,,51054,3226,49276,6452,47625,9665,45847v,-5080,,-10160,,-15367c18377,20320,27242,10287,35954,xe" fillcolor="black" stroked="f" strokeweight="0">
                  <v:stroke endcap="round"/>
                  <v:path arrowok="t" textboxrect="0,0,51346,124079"/>
                </v:shape>
                <v:shape id="Shape 1039" o:spid="_x0000_s1039" style="position:absolute;left:2789;top:5506;width:728;height:1043;visibility:visible;mso-wrap-style:square;v-text-anchor:top" coordsize="72733,10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" path="m54242,508c58115,,61354,635,63970,2540v2540,1778,4737,4953,6439,9525c62128,17526,53823,22860,45542,28321v-635,-2413,-1740,-3683,-3213,-4191c40272,23495,37744,24003,34849,25527v-2959,1651,-5106,3302,-6439,5334c27064,32893,26353,34925,26353,36703v,2032,838,3175,2565,3302c30658,40132,34392,38989,40132,36830v8712,-3429,15202,-5207,19456,-5334c63843,31496,67170,32766,69380,35560v2210,2921,3353,6604,3353,11430c72733,51816,71539,57150,69190,62992,66827,68834,62979,74422,57912,79883,52794,85344,45733,90424,36906,95123v-12497,6604,-21399,9144,-26670,7620c4915,101092,1448,96774,,89535,8661,83947,17361,78359,26022,72644v1080,3302,2591,5080,4509,5715c32449,79121,35039,78486,38265,76708v3543,-1905,6261,-4191,8179,-6985c47917,67564,48704,65405,48704,63373v,-2286,-977,-3556,-2971,-3810c44323,59436,40589,60452,34468,62230v-9093,2921,-15393,4445,-18949,4699c11976,67183,8915,66040,6566,63373,4166,60706,2896,56896,2896,51816v,-5588,1320,-10922,3924,-16383c9436,29972,13094,25146,17653,20701,22200,16256,28410,12065,36144,7874,44323,3556,50305,1143,54242,508xe" fillcolor="black" stroked="f" strokeweight="0">
                  <v:stroke endcap="round"/>
                  <v:path arrowok="t" textboxrect="0,0,72733,104267"/>
                </v:shape>
                <v:shape id="Shape 1040" o:spid="_x0000_s1040" style="position:absolute;left:6;top:6650;width:787;height:1466;visibility:visible;mso-wrap-style:square;v-text-anchor:top" coordsize="78715,14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" path="m78715,104648c52476,118618,26238,132588,,146558,889,136525,3734,126238,8242,115316,12763,104521,21488,90170,33947,72009,41542,60833,46596,52959,48704,48133v2096,-4699,3214,-8763,3214,-12065c51918,32639,50863,30226,48768,28702v-2108,-1270,-4839,-1143,-8052,635c37363,31115,34633,33782,32525,37592v-2096,3683,-3620,9017,-4318,15875c19444,57277,10693,61087,1930,64897,2946,55245,4864,47244,7595,40640,10325,34036,14262,28194,19253,22733,24193,17399,31178,12319,40005,7620,49213,2794,56426,127,61582,v5093,,9195,1651,12116,5461c76543,9271,78080,14478,78080,21082v,6985,-1728,14732,-5030,22860c69685,52197,63436,62484,54623,74930,49390,82296,45783,87122,44056,89916v-1778,2794,-3949,6223,-6312,10414c51410,93091,65062,85725,78715,78486v,8763,,17526,,26162xe" filled="f">
                  <v:stroke endcap="round"/>
                  <v:path arrowok="t" textboxrect="0,0,78715,146558"/>
                </v:shape>
                <v:shape id="Shape 1041" o:spid="_x0000_s1041" style="position:absolute;left:1372;top:6236;width:753;height:1472;visibility:visible;mso-wrap-style:square;v-text-anchor:top" coordsize="75298,1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" path="m,147193c,108585,,70104,,31496,8179,27178,16358,22860,24536,18415v,4191,,8255,,12446c27915,23749,31064,18669,33884,15240,37656,10795,41935,7239,46571,4826,55715,,62890,381,67831,6350v4877,6096,7467,15240,7467,27813c75298,48133,72530,60071,67120,70358,61709,80645,54750,88011,46444,92456v-4064,2159,-7734,3302,-11024,3302c32068,95885,29083,94996,26467,93091v,13335,,26670,,40005c17640,137795,8814,142494,,147193xe" filled="f">
                  <v:stroke endcap="round"/>
                  <v:path arrowok="t" textboxrect="0,0,75298,147193"/>
                </v:shape>
                <v:shape id="Shape 1042" o:spid="_x0000_s1042" style="position:absolute;left:1634;top:6550;width:228;height:433;visibility:visible;mso-wrap-style:square;v-text-anchor:top" coordsize="22809,4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" path="m,28321v,6604,1194,10795,3416,12954c5639,43307,8572,43307,12040,41402v3035,-1651,5638,-4572,7670,-8763c21742,28448,22809,22733,22809,15367,22809,8636,21679,4318,19583,2159,17488,127,14821,,11722,1651,8369,3429,5575,6477,3353,10922,1118,15367,,21082,,28321xe" filled="f">
                  <v:stroke endcap="round"/>
                  <v:path arrowok="t" textboxrect="0,0,22809,43307"/>
                </v:shape>
                <v:shape id="Shape 1043" o:spid="_x0000_s1043" style="position:absolute;left:2207;top:5596;width:513;height:1241;visibility:visible;mso-wrap-style:square;v-text-anchor:top" coordsize="51346,124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" path="m35954,v,10668,,21209,,31877c40767,29337,45568,26797,50381,24257v,7747,,15621,,23495c45568,50292,40767,52832,35954,55372v,9906,,19812,,29718c35954,88646,36220,90932,36792,91821v825,1270,2375,1270,4508,127c43231,90932,45949,88900,49416,85725v622,6985,1308,13970,1930,21082c44856,112014,38786,116078,33185,118999v-6502,3556,-11341,5080,-14427,4699c15672,123317,13373,121412,11925,117983,10478,114554,9665,108331,9665,98933v,-9906,,-19685,,-29591c6452,71120,3226,72771,,74549,,66675,,58928,,51054,3226,49276,6452,47625,9665,45847v,-5080,,-10160,,-15367c18377,20320,27242,10287,35954,xe" filled="f">
                  <v:stroke endcap="round"/>
                  <v:path arrowok="t" textboxrect="0,0,51346,124079"/>
                </v:shape>
                <v:shape id="Shape 1044" o:spid="_x0000_s1044" style="position:absolute;left:2789;top:5506;width:728;height:1043;visibility:visible;mso-wrap-style:square;v-text-anchor:top" coordsize="72733,10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" path="m,89535c8661,83947,17361,78359,26022,72644v1080,3302,2591,5080,4509,5715c32449,79121,35039,78486,38265,76708v3543,-1905,6261,-4191,8179,-6985c47917,67564,48704,65405,48704,63373v,-2286,-977,-3556,-2971,-3810c44323,59436,40589,60452,34468,62230v-9093,2921,-15393,4445,-18949,4699c11976,67183,8915,66040,6566,63373,4166,60706,2896,56896,2896,51816v,-5588,1320,-10922,3924,-16383c9436,29972,13094,25146,17653,20701,22200,16256,28410,12065,36144,7874,44323,3556,50305,1143,54242,508,58115,,61354,635,63970,2540v2540,1778,4737,4953,6439,9525c62128,17526,53823,22860,45542,28321v-635,-2413,-1740,-3683,-3213,-4191c40272,23495,37744,24003,34849,25527v-2959,1651,-5106,3302,-6439,5334c27064,32893,26353,34925,26353,36703v,2032,838,3175,2565,3302c30658,40132,34392,38989,40132,36830v8712,-3429,15202,-5207,19456,-5334c63843,31496,67170,32766,69380,35560v2210,2921,3353,6604,3353,11430c72733,51816,71539,57150,69190,62992,66827,68834,62979,74422,57912,79883,52794,85344,45733,90424,36906,95123v-12497,6604,-21399,9144,-26670,7620c4915,101092,1448,96774,,89535xe" filled="f">
                  <v:stroke endcap="round"/>
                  <v:path arrowok="t" textboxrect="0,0,72733,104267"/>
                </v:shape>
                <w10:wrap type="square" anchorx="page" anchory="page"/>
              </v:group>
            </w:pict>
          </mc:Fallback>
        </mc:AlternateContent>
      </w:r>
      <w:r w:rsidR="002C6029">
        <w:rPr>
          <w:b/>
          <w:u w:val="single" w:color="000000"/>
        </w:rPr>
        <w:t>Question 4 :</w:t>
      </w:r>
      <w:r w:rsidR="002C6029">
        <w:rPr>
          <w:rFonts w:ascii="Arial" w:eastAsia="Arial" w:hAnsi="Arial" w:cs="Arial"/>
          <w:b/>
        </w:rPr>
        <w:t xml:space="preserve"> </w:t>
      </w:r>
      <w:r w:rsidR="002C6029">
        <w:rPr>
          <w:rFonts w:ascii="Arial" w:eastAsia="Arial" w:hAnsi="Arial" w:cs="Arial"/>
          <w:b/>
        </w:rPr>
        <w:tab/>
      </w:r>
      <w:r w:rsidR="002C6029">
        <w:t xml:space="preserve">Ecrivez une phrase qui permet de décrire le lien entre la classe Polygone et la classe Point2D </w:t>
      </w:r>
    </w:p>
    <w:p w14:paraId="28B5726A" w14:textId="73704A24" w:rsidR="009C0693" w:rsidRDefault="004618A5">
      <w:pPr>
        <w:spacing w:after="0" w:line="259" w:lineRule="auto"/>
        <w:ind w:left="0" w:right="0" w:firstLine="0"/>
        <w:rPr>
          <w:sz w:val="24"/>
        </w:rPr>
      </w:pPr>
      <w:r w:rsidRPr="00B5303C">
        <w:rPr>
          <w:color w:val="4472C4" w:themeColor="accent1"/>
          <w:sz w:val="24"/>
        </w:rPr>
        <w:t xml:space="preserve">Le polygone </w:t>
      </w:r>
      <w:del w:id="8" w:author="VINCENT ROBERT" w:date="2021-12-08T11:28:00Z">
        <w:r w:rsidRPr="00B5303C" w:rsidDel="005E2474">
          <w:rPr>
            <w:color w:val="4472C4" w:themeColor="accent1"/>
            <w:sz w:val="24"/>
          </w:rPr>
          <w:delText xml:space="preserve">possède la classe Point2D </w:delText>
        </w:r>
        <w:r w:rsidR="00B5303C" w:rsidRPr="00B5303C" w:rsidDel="005E2474">
          <w:rPr>
            <w:color w:val="4472C4" w:themeColor="accent1"/>
            <w:sz w:val="24"/>
          </w:rPr>
          <w:delText xml:space="preserve">car c’est une association </w:delText>
        </w:r>
      </w:del>
      <w:ins w:id="9" w:author="VINCENT ROBERT" w:date="2021-12-08T11:28:00Z">
        <w:r w:rsidR="005E2474">
          <w:rPr>
            <w:color w:val="4472C4" w:themeColor="accent1"/>
            <w:sz w:val="24"/>
          </w:rPr>
          <w:t xml:space="preserve"> </w:t>
        </w:r>
      </w:ins>
      <w:ins w:id="10" w:author="VINCENT ROBERT" w:date="2021-12-08T11:29:00Z">
        <w:r w:rsidR="005E2474">
          <w:rPr>
            <w:color w:val="4472C4" w:themeColor="accent1"/>
            <w:sz w:val="24"/>
          </w:rPr>
          <w:t>est composée de points en 2D</w:t>
        </w:r>
      </w:ins>
    </w:p>
    <w:p w14:paraId="2E0B644A" w14:textId="77777777" w:rsidR="004618A5" w:rsidRDefault="004618A5">
      <w:pPr>
        <w:spacing w:after="0" w:line="259" w:lineRule="auto"/>
        <w:ind w:left="0" w:right="0" w:firstLine="0"/>
      </w:pPr>
    </w:p>
    <w:p w14:paraId="78693FB7" w14:textId="77777777" w:rsidR="00B5303C" w:rsidRDefault="002C6029">
      <w:pPr>
        <w:ind w:right="936"/>
        <w:rPr>
          <w:sz w:val="24"/>
        </w:rPr>
      </w:pPr>
      <w:r>
        <w:rPr>
          <w:b/>
          <w:u w:val="single" w:color="000000"/>
        </w:rPr>
        <w:t>Question 5 :</w:t>
      </w:r>
      <w:r>
        <w:rPr>
          <w:rFonts w:ascii="Arial" w:eastAsia="Arial" w:hAnsi="Arial" w:cs="Arial"/>
          <w:b/>
        </w:rPr>
        <w:t xml:space="preserve"> </w:t>
      </w:r>
      <w:r>
        <w:rPr>
          <w:rFonts w:ascii="Arial" w:eastAsia="Arial" w:hAnsi="Arial" w:cs="Arial"/>
          <w:b/>
        </w:rPr>
        <w:tab/>
      </w:r>
      <w:r>
        <w:rPr>
          <w:sz w:val="24"/>
        </w:rPr>
        <w:t xml:space="preserve"> </w:t>
      </w:r>
      <w:r>
        <w:t xml:space="preserve">En fonction de ce qui a été décrit dans le sujet et de la réponse à la </w:t>
      </w:r>
      <w:r w:rsidR="00B5303C">
        <w:t>question précédente</w:t>
      </w:r>
      <w:r>
        <w:t xml:space="preserve">, complétez le diagramme de modélisation UML de cette application en y indiquant les relations entre classes, les cardinalités et les rôles. </w:t>
      </w:r>
      <w:r>
        <w:rPr>
          <w:sz w:val="24"/>
        </w:rPr>
        <w:t xml:space="preserve"> </w:t>
      </w:r>
      <w:r>
        <w:rPr>
          <w:sz w:val="24"/>
        </w:rPr>
        <w:tab/>
      </w:r>
    </w:p>
    <w:p w14:paraId="38491373" w14:textId="051DFE76" w:rsidR="00B5303C" w:rsidRPr="005C5EF3" w:rsidRDefault="005E2474">
      <w:pPr>
        <w:ind w:right="936"/>
        <w:rPr>
          <w:b/>
          <w:bCs/>
          <w:sz w:val="24"/>
        </w:rPr>
      </w:pPr>
      <w:ins w:id="11" w:author="VINCENT ROBERT" w:date="2021-12-08T11:32:00Z">
        <w:r>
          <w:rPr>
            <w:b/>
            <w:bCs/>
            <w:noProof/>
          </w:rPr>
          <w:lastRenderedPageBreak/>
          <w:drawing>
            <wp:anchor distT="0" distB="0" distL="114300" distR="114300" simplePos="0" relativeHeight="251676672" behindDoc="0" locked="0" layoutInCell="1" allowOverlap="1" wp14:anchorId="6AB7A9FD" wp14:editId="2A62BD08">
              <wp:simplePos x="0" y="0"/>
              <wp:positionH relativeFrom="column">
                <wp:posOffset>3540892</wp:posOffset>
              </wp:positionH>
              <wp:positionV relativeFrom="paragraph">
                <wp:posOffset>2199101</wp:posOffset>
              </wp:positionV>
              <wp:extent cx="1371719" cy="441998"/>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a:extLst>
                          <a:ext uri="{28A0092B-C50C-407E-A947-70E740481C1C}">
                            <a14:useLocalDpi xmlns:a14="http://schemas.microsoft.com/office/drawing/2010/main" val="0"/>
                          </a:ext>
                        </a:extLst>
                      </a:blip>
                      <a:stretch>
                        <a:fillRect/>
                      </a:stretch>
                    </pic:blipFill>
                    <pic:spPr>
                      <a:xfrm>
                        <a:off x="0" y="0"/>
                        <a:ext cx="1371719" cy="441998"/>
                      </a:xfrm>
                      <a:prstGeom prst="rect">
                        <a:avLst/>
                      </a:prstGeom>
                    </pic:spPr>
                  </pic:pic>
                </a:graphicData>
              </a:graphic>
              <wp14:sizeRelH relativeFrom="page">
                <wp14:pctWidth>0</wp14:pctWidth>
              </wp14:sizeRelH>
              <wp14:sizeRelV relativeFrom="page">
                <wp14:pctHeight>0</wp14:pctHeight>
              </wp14:sizeRelV>
            </wp:anchor>
          </w:drawing>
        </w:r>
      </w:ins>
      <w:ins w:id="12" w:author="VINCENT ROBERT" w:date="2021-12-08T11:30:00Z">
        <w:r>
          <w:rPr>
            <w:b/>
            <w:bCs/>
            <w:noProof/>
          </w:rPr>
          <w:drawing>
            <wp:anchor distT="0" distB="0" distL="114300" distR="114300" simplePos="0" relativeHeight="251675648" behindDoc="0" locked="0" layoutInCell="1" allowOverlap="1" wp14:anchorId="5BF26702" wp14:editId="6F744BEB">
              <wp:simplePos x="0" y="0"/>
              <wp:positionH relativeFrom="column">
                <wp:posOffset>1602537</wp:posOffset>
              </wp:positionH>
              <wp:positionV relativeFrom="paragraph">
                <wp:posOffset>1198437</wp:posOffset>
              </wp:positionV>
              <wp:extent cx="967740" cy="868680"/>
              <wp:effectExtent l="0" t="0" r="3810" b="762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967740" cy="868680"/>
                      </a:xfrm>
                      <a:prstGeom prst="rect">
                        <a:avLst/>
                      </a:prstGeom>
                    </pic:spPr>
                  </pic:pic>
                </a:graphicData>
              </a:graphic>
              <wp14:sizeRelH relativeFrom="page">
                <wp14:pctWidth>0</wp14:pctWidth>
              </wp14:sizeRelH>
              <wp14:sizeRelV relativeFrom="page">
                <wp14:pctHeight>0</wp14:pctHeight>
              </wp14:sizeRelV>
            </wp:anchor>
          </w:drawing>
        </w:r>
      </w:ins>
      <w:r w:rsidR="009A6ABF" w:rsidRPr="005C5EF3">
        <w:rPr>
          <w:b/>
          <w:bCs/>
          <w:noProof/>
        </w:rPr>
        <mc:AlternateContent>
          <mc:Choice Requires="wps">
            <w:drawing>
              <wp:anchor distT="0" distB="0" distL="114300" distR="114300" simplePos="0" relativeHeight="251671552" behindDoc="0" locked="0" layoutInCell="1" allowOverlap="1" wp14:anchorId="2C0681A9" wp14:editId="4A9A7851">
                <wp:simplePos x="0" y="0"/>
                <wp:positionH relativeFrom="column">
                  <wp:posOffset>462015</wp:posOffset>
                </wp:positionH>
                <wp:positionV relativeFrom="paragraph">
                  <wp:posOffset>2776178</wp:posOffset>
                </wp:positionV>
                <wp:extent cx="45719" cy="180975"/>
                <wp:effectExtent l="0" t="0" r="12065" b="28575"/>
                <wp:wrapNone/>
                <wp:docPr id="6" name="Zone de texte 6"/>
                <wp:cNvGraphicFramePr/>
                <a:graphic xmlns:a="http://schemas.openxmlformats.org/drawingml/2006/main">
                  <a:graphicData uri="http://schemas.microsoft.com/office/word/2010/wordprocessingShape">
                    <wps:wsp>
                      <wps:cNvSpPr txBox="1"/>
                      <wps:spPr>
                        <a:xfrm>
                          <a:off x="0" y="0"/>
                          <a:ext cx="45719" cy="180975"/>
                        </a:xfrm>
                        <a:prstGeom prst="rect">
                          <a:avLst/>
                        </a:prstGeom>
                        <a:solidFill>
                          <a:schemeClr val="lt1"/>
                        </a:solidFill>
                        <a:ln w="6350">
                          <a:solidFill>
                            <a:prstClr val="black"/>
                          </a:solidFill>
                        </a:ln>
                      </wps:spPr>
                      <wps:txbx>
                        <w:txbxContent>
                          <w:p w14:paraId="318A2FFE" w14:textId="1152509F" w:rsidR="005C5EF3" w:rsidRDefault="005C5EF3">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C0681A9" id="_x0000_t202" coordsize="21600,21600" o:spt="202" path="m,l,21600r21600,l21600,xe">
                <v:stroke joinstyle="miter"/>
                <v:path gradientshapeok="t" o:connecttype="rect"/>
              </v:shapetype>
              <v:shape id="Zone de texte 6" o:spid="_x0000_s1026" type="#_x0000_t202" style="position:absolute;left:0;text-align:left;margin-left:36.4pt;margin-top:218.6pt;width:3.6pt;height:1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" fillcolor="white [3201]" strokeweight=".5pt">
                <v:textbox>
                  <w:txbxContent>
                    <w:p w14:paraId="318A2FFE" w14:textId="1152509F" w:rsidR="005C5EF3" w:rsidRDefault="005C5EF3">
                      <w:pPr>
                        <w:ind w:left="0"/>
                      </w:pPr>
                      <w:r>
                        <w:t>1</w:t>
                      </w:r>
                    </w:p>
                  </w:txbxContent>
                </v:textbox>
              </v:shape>
            </w:pict>
          </mc:Fallback>
        </mc:AlternateContent>
      </w:r>
      <w:r w:rsidR="009A6ABF">
        <w:rPr>
          <w:b/>
          <w:bCs/>
          <w:noProof/>
        </w:rPr>
        <mc:AlternateContent>
          <mc:Choice Requires="wps">
            <w:drawing>
              <wp:anchor distT="0" distB="0" distL="114300" distR="114300" simplePos="0" relativeHeight="251672576" behindDoc="0" locked="0" layoutInCell="1" allowOverlap="1" wp14:anchorId="443EE8BA" wp14:editId="75A8F835">
                <wp:simplePos x="0" y="0"/>
                <wp:positionH relativeFrom="margin">
                  <wp:posOffset>1320737</wp:posOffset>
                </wp:positionH>
                <wp:positionV relativeFrom="paragraph">
                  <wp:posOffset>3534410</wp:posOffset>
                </wp:positionV>
                <wp:extent cx="1391696" cy="251048"/>
                <wp:effectExtent l="0" t="0" r="18415" b="15875"/>
                <wp:wrapNone/>
                <wp:docPr id="7" name="Zone de texte 7"/>
                <wp:cNvGraphicFramePr/>
                <a:graphic xmlns:a="http://schemas.openxmlformats.org/drawingml/2006/main">
                  <a:graphicData uri="http://schemas.microsoft.com/office/word/2010/wordprocessingShape">
                    <wps:wsp>
                      <wps:cNvSpPr txBox="1"/>
                      <wps:spPr>
                        <a:xfrm flipH="1">
                          <a:off x="0" y="0"/>
                          <a:ext cx="1391696" cy="251048"/>
                        </a:xfrm>
                        <a:prstGeom prst="rect">
                          <a:avLst/>
                        </a:prstGeom>
                        <a:solidFill>
                          <a:schemeClr val="lt1"/>
                        </a:solidFill>
                        <a:ln w="6350">
                          <a:solidFill>
                            <a:prstClr val="black"/>
                          </a:solidFill>
                        </a:ln>
                      </wps:spPr>
                      <wps:txbx>
                        <w:txbxContent>
                          <w:p w14:paraId="10CE042D" w14:textId="211131B6" w:rsidR="005C5EF3" w:rsidRDefault="0068737F" w:rsidP="005C5EF3">
                            <w:pPr>
                              <w:ind w:left="0"/>
                            </w:pPr>
                            <w:r w:rsidRPr="0068737F">
                              <w:t>#</w:t>
                            </w:r>
                            <w:r w:rsidR="005C5EF3">
                              <w:t>lesSommets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43EE8BA" id="Zone de texte 7" o:spid="_x0000_s1027" type="#_x0000_t202" style="position:absolute;left:0;text-align:left;margin-left:104pt;margin-top:278.3pt;width:109.6pt;height:19.75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" fillcolor="white [3201]" strokeweight=".5pt">
                <v:textbox>
                  <w:txbxContent>
                    <w:p w14:paraId="10CE042D" w14:textId="211131B6" w:rsidR="005C5EF3" w:rsidRDefault="0068737F" w:rsidP="005C5EF3">
                      <w:pPr>
                        <w:ind w:left="0"/>
                      </w:pPr>
                      <w:r w:rsidRPr="0068737F">
                        <w:t>#</w:t>
                      </w:r>
                      <w:r w:rsidR="005C5EF3">
                        <w:t>lesSommets</w:t>
                      </w:r>
                    </w:p>
                  </w:txbxContent>
                </v:textbox>
                <w10:wrap anchorx="margin"/>
              </v:shape>
            </w:pict>
          </mc:Fallback>
        </mc:AlternateContent>
      </w:r>
      <w:r w:rsidR="009A6ABF">
        <w:rPr>
          <w:b/>
          <w:bCs/>
          <w:noProof/>
        </w:rPr>
        <mc:AlternateContent>
          <mc:Choice Requires="wps">
            <w:drawing>
              <wp:anchor distT="0" distB="0" distL="114300" distR="114300" simplePos="0" relativeHeight="251673600" behindDoc="0" locked="0" layoutInCell="1" allowOverlap="1" wp14:anchorId="12BB759C" wp14:editId="3406B6FB">
                <wp:simplePos x="0" y="0"/>
                <wp:positionH relativeFrom="column">
                  <wp:posOffset>2526295</wp:posOffset>
                </wp:positionH>
                <wp:positionV relativeFrom="paragraph">
                  <wp:posOffset>3249225</wp:posOffset>
                </wp:positionV>
                <wp:extent cx="45719" cy="209550"/>
                <wp:effectExtent l="0" t="0" r="12065" b="19050"/>
                <wp:wrapNone/>
                <wp:docPr id="8" name="Zone de texte 8"/>
                <wp:cNvGraphicFramePr/>
                <a:graphic xmlns:a="http://schemas.openxmlformats.org/drawingml/2006/main">
                  <a:graphicData uri="http://schemas.microsoft.com/office/word/2010/wordprocessingShape">
                    <wps:wsp>
                      <wps:cNvSpPr txBox="1"/>
                      <wps:spPr>
                        <a:xfrm flipH="1">
                          <a:off x="0" y="0"/>
                          <a:ext cx="45719" cy="209550"/>
                        </a:xfrm>
                        <a:prstGeom prst="rect">
                          <a:avLst/>
                        </a:prstGeom>
                        <a:solidFill>
                          <a:schemeClr val="lt1"/>
                        </a:solidFill>
                        <a:ln w="6350">
                          <a:solidFill>
                            <a:prstClr val="black"/>
                          </a:solidFill>
                        </a:ln>
                      </wps:spPr>
                      <wps:txbx>
                        <w:txbxContent>
                          <w:p w14:paraId="2472118E" w14:textId="7D0DA602" w:rsidR="0068737F" w:rsidRDefault="0068737F">
                            <w:pPr>
                              <w:ind w:left="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2BB759C" id="Zone de texte 8" o:spid="_x0000_s1028" type="#_x0000_t202" style="position:absolute;left:0;text-align:left;margin-left:198.9pt;margin-top:255.85pt;width:3.6pt;height:1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" fillcolor="white [3201]" strokeweight=".5pt">
                <v:textbox>
                  <w:txbxContent>
                    <w:p w14:paraId="2472118E" w14:textId="7D0DA602" w:rsidR="0068737F" w:rsidRDefault="0068737F">
                      <w:pPr>
                        <w:ind w:left="0"/>
                      </w:pPr>
                      <w:r>
                        <w:t>*</w:t>
                      </w:r>
                    </w:p>
                  </w:txbxContent>
                </v:textbox>
              </v:shape>
            </w:pict>
          </mc:Fallback>
        </mc:AlternateContent>
      </w:r>
      <w:r w:rsidR="009A6ABF" w:rsidRPr="005C5EF3">
        <w:rPr>
          <w:b/>
          <w:bCs/>
          <w:noProof/>
        </w:rPr>
        <mc:AlternateContent>
          <mc:Choice Requires="wps">
            <w:drawing>
              <wp:anchor distT="0" distB="0" distL="114300" distR="114300" simplePos="0" relativeHeight="251669504" behindDoc="0" locked="0" layoutInCell="1" allowOverlap="1" wp14:anchorId="1CF01161" wp14:editId="79E63D76">
                <wp:simplePos x="0" y="0"/>
                <wp:positionH relativeFrom="column">
                  <wp:posOffset>643263</wp:posOffset>
                </wp:positionH>
                <wp:positionV relativeFrom="paragraph">
                  <wp:posOffset>2811536</wp:posOffset>
                </wp:positionV>
                <wp:extent cx="2069018" cy="648272"/>
                <wp:effectExtent l="0" t="0" r="45720" b="76200"/>
                <wp:wrapNone/>
                <wp:docPr id="4" name="Connecteur droit avec flèche 4"/>
                <wp:cNvGraphicFramePr/>
                <a:graphic xmlns:a="http://schemas.openxmlformats.org/drawingml/2006/main">
                  <a:graphicData uri="http://schemas.microsoft.com/office/word/2010/wordprocessingShape">
                    <wps:wsp>
                      <wps:cNvCnPr/>
                      <wps:spPr>
                        <a:xfrm>
                          <a:off x="0" y="0"/>
                          <a:ext cx="2069018" cy="6482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AB8AB20" id="_x0000_t32" coordsize="21600,21600" o:spt="32" o:oned="t" path="m,l21600,21600e" filled="f">
                <v:path arrowok="t" fillok="f" o:connecttype="none"/>
                <o:lock v:ext="edit" shapetype="t"/>
              </v:shapetype>
              <v:shape id="Connecteur droit avec flèche 4" o:spid="_x0000_s1026" type="#_x0000_t32" style="position:absolute;margin-left:50.65pt;margin-top:221.4pt;width:162.9pt;height:5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" strokecolor="black [3213]" strokeweight=".5pt">
                <v:stroke endarrow="block" joinstyle="miter"/>
              </v:shape>
            </w:pict>
          </mc:Fallback>
        </mc:AlternateContent>
      </w:r>
      <w:r w:rsidR="009A6ABF">
        <w:rPr>
          <w:b/>
          <w:bCs/>
          <w:noProof/>
        </w:rPr>
        <mc:AlternateContent>
          <mc:Choice Requires="wps">
            <w:drawing>
              <wp:anchor distT="0" distB="0" distL="114300" distR="114300" simplePos="0" relativeHeight="251674624" behindDoc="0" locked="0" layoutInCell="1" allowOverlap="1" wp14:anchorId="502EBE30" wp14:editId="4F2146D0">
                <wp:simplePos x="0" y="0"/>
                <wp:positionH relativeFrom="column">
                  <wp:posOffset>603958</wp:posOffset>
                </wp:positionH>
                <wp:positionV relativeFrom="paragraph">
                  <wp:posOffset>2760090</wp:posOffset>
                </wp:positionV>
                <wp:extent cx="104775" cy="114300"/>
                <wp:effectExtent l="14288" t="23812" r="23812" b="23813"/>
                <wp:wrapNone/>
                <wp:docPr id="9" name="Organigramme : Décision 9"/>
                <wp:cNvGraphicFramePr/>
                <a:graphic xmlns:a="http://schemas.openxmlformats.org/drawingml/2006/main">
                  <a:graphicData uri="http://schemas.microsoft.com/office/word/2010/wordprocessingShape">
                    <wps:wsp>
                      <wps:cNvSpPr/>
                      <wps:spPr>
                        <a:xfrm rot="17499475">
                          <a:off x="0" y="0"/>
                          <a:ext cx="104775" cy="11430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B0DAFC7" id="_x0000_t110" coordsize="21600,21600" o:spt="110" path="m10800,l,10800,10800,21600,21600,10800xe">
                <v:stroke joinstyle="miter"/>
                <v:path gradientshapeok="t" o:connecttype="rect" textboxrect="5400,5400,16200,16200"/>
              </v:shapetype>
              <v:shape id="Organigramme : Décision 9" o:spid="_x0000_s1026" type="#_x0000_t110" style="position:absolute;margin-left:47.55pt;margin-top:217.35pt;width:8.25pt;height:9pt;rotation:-4478867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" fillcolor="black [3200]" strokecolor="black [1600]" strokeweight="1pt"/>
            </w:pict>
          </mc:Fallback>
        </mc:AlternateContent>
      </w:r>
      <w:r w:rsidR="005C5EF3" w:rsidRPr="005C5EF3">
        <w:rPr>
          <w:b/>
          <w:bCs/>
          <w:noProof/>
        </w:rPr>
        <mc:AlternateContent>
          <mc:Choice Requires="wps">
            <w:drawing>
              <wp:anchor distT="0" distB="0" distL="114300" distR="114300" simplePos="0" relativeHeight="251668480" behindDoc="0" locked="0" layoutInCell="1" allowOverlap="1" wp14:anchorId="3FFB627A" wp14:editId="7C9CA881">
                <wp:simplePos x="0" y="0"/>
                <wp:positionH relativeFrom="column">
                  <wp:posOffset>3463290</wp:posOffset>
                </wp:positionH>
                <wp:positionV relativeFrom="paragraph">
                  <wp:posOffset>2122805</wp:posOffset>
                </wp:positionV>
                <wp:extent cx="1452563" cy="9525"/>
                <wp:effectExtent l="38100" t="76200" r="0" b="85725"/>
                <wp:wrapNone/>
                <wp:docPr id="3" name="Connecteur droit avec flèche 3"/>
                <wp:cNvGraphicFramePr/>
                <a:graphic xmlns:a="http://schemas.openxmlformats.org/drawingml/2006/main">
                  <a:graphicData uri="http://schemas.microsoft.com/office/word/2010/wordprocessingShape">
                    <wps:wsp>
                      <wps:cNvCnPr/>
                      <wps:spPr>
                        <a:xfrm flipH="1" flipV="1">
                          <a:off x="0" y="0"/>
                          <a:ext cx="1452563"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03FC723F" id="Connecteur droit avec flèche 3" o:spid="_x0000_s1026" type="#_x0000_t32" style="position:absolute;margin-left:272.7pt;margin-top:167.15pt;width:114.4pt;height:.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" strokecolor="black [3213]" strokeweight=".5pt">
                <v:stroke endarrow="block" joinstyle="miter"/>
              </v:shape>
            </w:pict>
          </mc:Fallback>
        </mc:AlternateContent>
      </w:r>
      <w:r w:rsidR="005C5EF3" w:rsidRPr="005C5EF3">
        <w:rPr>
          <w:b/>
          <w:bCs/>
          <w:noProof/>
        </w:rPr>
        <mc:AlternateContent>
          <mc:Choice Requires="wps">
            <w:drawing>
              <wp:anchor distT="0" distB="0" distL="114300" distR="114300" simplePos="0" relativeHeight="251667456" behindDoc="0" locked="0" layoutInCell="1" allowOverlap="1" wp14:anchorId="656B64DC" wp14:editId="20F94DEF">
                <wp:simplePos x="0" y="0"/>
                <wp:positionH relativeFrom="column">
                  <wp:posOffset>1534478</wp:posOffset>
                </wp:positionH>
                <wp:positionV relativeFrom="paragraph">
                  <wp:posOffset>2146618</wp:posOffset>
                </wp:positionV>
                <wp:extent cx="1109662" cy="0"/>
                <wp:effectExtent l="0" t="76200" r="14605" b="95250"/>
                <wp:wrapNone/>
                <wp:docPr id="2" name="Connecteur droit avec flèche 2"/>
                <wp:cNvGraphicFramePr/>
                <a:graphic xmlns:a="http://schemas.openxmlformats.org/drawingml/2006/main">
                  <a:graphicData uri="http://schemas.microsoft.com/office/word/2010/wordprocessingShape">
                    <wps:wsp>
                      <wps:cNvCnPr/>
                      <wps:spPr>
                        <a:xfrm>
                          <a:off x="0" y="0"/>
                          <a:ext cx="110966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C23F9FD" id="Connecteur droit avec flèche 2" o:spid="_x0000_s1026" type="#_x0000_t32" style="position:absolute;margin-left:120.85pt;margin-top:169.05pt;width:87.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" strokecolor="black [3213]" strokeweight=".5pt">
                <v:stroke endarrow="block" joinstyle="miter"/>
              </v:shape>
            </w:pict>
          </mc:Fallback>
        </mc:AlternateContent>
      </w:r>
      <w:r w:rsidR="001C5478">
        <w:rPr>
          <w:b/>
          <w:bCs/>
          <w:noProof/>
        </w:rPr>
        <w:t>ret</w:t>
      </w:r>
      <w:r w:rsidR="005C5EF3" w:rsidRPr="005C5EF3">
        <w:rPr>
          <w:b/>
          <w:bCs/>
          <w:noProof/>
        </w:rPr>
        <w:drawing>
          <wp:inline distT="0" distB="0" distL="0" distR="0" wp14:anchorId="5A42EC20" wp14:editId="6385E5EA">
            <wp:extent cx="5857240" cy="3944620"/>
            <wp:effectExtent l="0" t="0" r="0" b="0"/>
            <wp:docPr id="847" name="Picture 847"/>
            <wp:cNvGraphicFramePr/>
            <a:graphic xmlns:a="http://schemas.openxmlformats.org/drawingml/2006/main">
              <a:graphicData uri="http://schemas.openxmlformats.org/drawingml/2006/picture">
                <pic:pic xmlns:pic="http://schemas.openxmlformats.org/drawingml/2006/picture">
                  <pic:nvPicPr>
                    <pic:cNvPr id="847" name="Picture 847"/>
                    <pic:cNvPicPr/>
                  </pic:nvPicPr>
                  <pic:blipFill>
                    <a:blip r:embed="rId11"/>
                    <a:stretch>
                      <a:fillRect/>
                    </a:stretch>
                  </pic:blipFill>
                  <pic:spPr>
                    <a:xfrm>
                      <a:off x="0" y="0"/>
                      <a:ext cx="5857240" cy="3944620"/>
                    </a:xfrm>
                    <a:prstGeom prst="rect">
                      <a:avLst/>
                    </a:prstGeom>
                  </pic:spPr>
                </pic:pic>
              </a:graphicData>
            </a:graphic>
          </wp:inline>
        </w:drawing>
      </w:r>
    </w:p>
    <w:p w14:paraId="2D085013" w14:textId="6A983719" w:rsidR="009C0693" w:rsidRDefault="009C0693">
      <w:pPr>
        <w:spacing w:after="0" w:line="259" w:lineRule="auto"/>
        <w:ind w:left="108" w:right="0" w:firstLine="0"/>
      </w:pPr>
    </w:p>
    <w:p w14:paraId="32F4A4D9" w14:textId="51FF8095" w:rsidR="009C0693" w:rsidRDefault="002C6029">
      <w:pPr>
        <w:spacing w:after="0" w:line="259" w:lineRule="auto"/>
        <w:ind w:left="-5" w:right="0"/>
      </w:pPr>
      <w:r>
        <w:rPr>
          <w:b/>
          <w:sz w:val="32"/>
          <w:u w:val="single" w:color="000000"/>
        </w:rPr>
        <w:t xml:space="preserve">Précisions </w:t>
      </w:r>
      <w:proofErr w:type="spellStart"/>
      <w:r>
        <w:rPr>
          <w:b/>
          <w:sz w:val="32"/>
          <w:u w:val="single" w:color="000000"/>
        </w:rPr>
        <w:t>su</w:t>
      </w:r>
      <w:r w:rsidR="00776A33">
        <w:rPr>
          <w:b/>
          <w:sz w:val="32"/>
          <w:u w:val="single" w:color="000000"/>
        </w:rPr>
        <w:t>thi</w:t>
      </w:r>
      <w:r>
        <w:rPr>
          <w:b/>
          <w:sz w:val="32"/>
          <w:u w:val="single" w:color="000000"/>
        </w:rPr>
        <w:t>r</w:t>
      </w:r>
      <w:proofErr w:type="spellEnd"/>
      <w:r>
        <w:rPr>
          <w:b/>
          <w:sz w:val="32"/>
          <w:u w:val="single" w:color="000000"/>
        </w:rPr>
        <w:t xml:space="preserve"> les classes :</w:t>
      </w:r>
      <w:r>
        <w:rPr>
          <w:b/>
          <w:sz w:val="32"/>
        </w:rPr>
        <w:t xml:space="preserve"> </w:t>
      </w:r>
    </w:p>
    <w:p w14:paraId="6E64D84B" w14:textId="77777777" w:rsidR="009C0693" w:rsidRDefault="002C6029">
      <w:pPr>
        <w:spacing w:after="0" w:line="259" w:lineRule="auto"/>
        <w:ind w:left="0" w:right="0" w:firstLine="0"/>
        <w:jc w:val="right"/>
      </w:pPr>
      <w:r>
        <w:rPr>
          <w:noProof/>
        </w:rPr>
        <w:drawing>
          <wp:inline distT="0" distB="0" distL="0" distR="0" wp14:anchorId="397D1161" wp14:editId="5D0CAAAC">
            <wp:extent cx="6399530" cy="1358265"/>
            <wp:effectExtent l="0" t="0" r="1270" b="0"/>
            <wp:docPr id="1240" name="Picture 1240"/>
            <wp:cNvGraphicFramePr/>
            <a:graphic xmlns:a="http://schemas.openxmlformats.org/drawingml/2006/main">
              <a:graphicData uri="http://schemas.openxmlformats.org/drawingml/2006/picture">
                <pic:pic xmlns:pic="http://schemas.openxmlformats.org/drawingml/2006/picture">
                  <pic:nvPicPr>
                    <pic:cNvPr id="1240" name="Picture 1240"/>
                    <pic:cNvPicPr/>
                  </pic:nvPicPr>
                  <pic:blipFill>
                    <a:blip r:embed="rId12"/>
                    <a:stretch>
                      <a:fillRect/>
                    </a:stretch>
                  </pic:blipFill>
                  <pic:spPr>
                    <a:xfrm>
                      <a:off x="0" y="0"/>
                      <a:ext cx="6399530" cy="1358265"/>
                    </a:xfrm>
                    <a:prstGeom prst="rect">
                      <a:avLst/>
                    </a:prstGeom>
                  </pic:spPr>
                </pic:pic>
              </a:graphicData>
            </a:graphic>
          </wp:inline>
        </w:drawing>
      </w:r>
      <w:r>
        <w:rPr>
          <w:sz w:val="24"/>
        </w:rPr>
        <w:t xml:space="preserve"> </w:t>
      </w:r>
    </w:p>
    <w:p w14:paraId="2DCAAFAE" w14:textId="77777777" w:rsidR="009C0693" w:rsidRDefault="002C6029">
      <w:pPr>
        <w:spacing w:after="0" w:line="259" w:lineRule="auto"/>
        <w:ind w:left="0" w:right="0" w:firstLine="0"/>
      </w:pPr>
      <w:r>
        <w:rPr>
          <w:sz w:val="24"/>
        </w:rPr>
        <w:t xml:space="preserve"> </w:t>
      </w:r>
    </w:p>
    <w:p w14:paraId="53C2788E" w14:textId="77777777" w:rsidR="009C0693" w:rsidRDefault="002C6029">
      <w:pPr>
        <w:pStyle w:val="Titre1"/>
        <w:ind w:left="-5"/>
      </w:pPr>
      <w:r>
        <w:t>Attributs</w:t>
      </w:r>
      <w:r>
        <w:rPr>
          <w:u w:val="none"/>
        </w:rPr>
        <w:t xml:space="preserve"> </w:t>
      </w:r>
    </w:p>
    <w:p w14:paraId="6697D153" w14:textId="77777777" w:rsidR="009C0693" w:rsidRDefault="002C6029">
      <w:pPr>
        <w:numPr>
          <w:ilvl w:val="0"/>
          <w:numId w:val="2"/>
        </w:numPr>
        <w:ind w:right="609" w:hanging="360"/>
      </w:pPr>
      <w:proofErr w:type="spellStart"/>
      <w:r>
        <w:rPr>
          <w:b/>
          <w:u w:val="single" w:color="000000"/>
        </w:rPr>
        <w:t>CommandeTerminee</w:t>
      </w:r>
      <w:proofErr w:type="spellEnd"/>
      <w:r>
        <w:rPr>
          <w:b/>
          <w:u w:val="single" w:color="000000"/>
        </w:rPr>
        <w:t xml:space="preserve"> </w:t>
      </w:r>
      <w:r>
        <w:t>: drapeau initialisé à faux qui passe à vrai quand la commande est clôturée.</w:t>
      </w:r>
      <w:r>
        <w:rPr>
          <w:b/>
        </w:rPr>
        <w:t xml:space="preserve"> </w:t>
      </w:r>
    </w:p>
    <w:p w14:paraId="69465303" w14:textId="77777777" w:rsidR="009C0693" w:rsidRDefault="002C6029">
      <w:pPr>
        <w:numPr>
          <w:ilvl w:val="0"/>
          <w:numId w:val="2"/>
        </w:numPr>
        <w:ind w:right="609" w:hanging="360"/>
      </w:pPr>
      <w:proofErr w:type="spellStart"/>
      <w:proofErr w:type="gramStart"/>
      <w:r>
        <w:rPr>
          <w:b/>
          <w:u w:val="single" w:color="000000"/>
        </w:rPr>
        <w:t>idCommande</w:t>
      </w:r>
      <w:proofErr w:type="spellEnd"/>
      <w:proofErr w:type="gramEnd"/>
      <w:r>
        <w:t xml:space="preserve"> : chaine de caractères identifiant la commande</w:t>
      </w:r>
      <w:r>
        <w:rPr>
          <w:b/>
        </w:rPr>
        <w:t xml:space="preserve"> </w:t>
      </w:r>
    </w:p>
    <w:p w14:paraId="49EB8F94" w14:textId="77777777" w:rsidR="009C0693" w:rsidRDefault="002C6029">
      <w:pPr>
        <w:spacing w:after="0" w:line="259" w:lineRule="auto"/>
        <w:ind w:left="720" w:right="0" w:firstLine="0"/>
      </w:pPr>
      <w:r>
        <w:rPr>
          <w:b/>
        </w:rPr>
        <w:t xml:space="preserve"> </w:t>
      </w:r>
    </w:p>
    <w:p w14:paraId="6CEFF369" w14:textId="77777777" w:rsidR="009C0693" w:rsidRDefault="002C6029">
      <w:pPr>
        <w:pStyle w:val="Titre1"/>
        <w:spacing w:after="26"/>
        <w:ind w:left="-5"/>
      </w:pPr>
      <w:r>
        <w:t>Méthodes</w:t>
      </w:r>
      <w:r>
        <w:rPr>
          <w:u w:val="none"/>
        </w:rPr>
        <w:t xml:space="preserve"> </w:t>
      </w:r>
    </w:p>
    <w:p w14:paraId="4C59EA65" w14:textId="77777777" w:rsidR="009C0693" w:rsidRDefault="002C6029">
      <w:pPr>
        <w:numPr>
          <w:ilvl w:val="0"/>
          <w:numId w:val="3"/>
        </w:numPr>
        <w:spacing w:after="59"/>
        <w:ind w:right="609" w:hanging="360"/>
      </w:pPr>
      <w:r>
        <w:rPr>
          <w:b/>
          <w:u w:val="single" w:color="000000"/>
        </w:rPr>
        <w:t xml:space="preserve">Le constructeur </w:t>
      </w:r>
      <w:r>
        <w:t>: admet en paramètres l’identifiant de la commande, le prix de la découpe au mètre linéaire et le prix du m</w:t>
      </w:r>
      <w:r>
        <w:rPr>
          <w:vertAlign w:val="superscript"/>
        </w:rPr>
        <w:t>2</w:t>
      </w:r>
      <w:r>
        <w:t xml:space="preserve"> de matière.</w:t>
      </w:r>
      <w:r>
        <w:rPr>
          <w:b/>
        </w:rPr>
        <w:t xml:space="preserve"> </w:t>
      </w:r>
    </w:p>
    <w:p w14:paraId="30820A38" w14:textId="77777777" w:rsidR="009C0693" w:rsidRDefault="002C6029">
      <w:pPr>
        <w:numPr>
          <w:ilvl w:val="0"/>
          <w:numId w:val="3"/>
        </w:numPr>
        <w:ind w:right="609" w:hanging="360"/>
      </w:pPr>
      <w:proofErr w:type="spellStart"/>
      <w:proofErr w:type="gramStart"/>
      <w:r>
        <w:rPr>
          <w:b/>
          <w:u w:val="single" w:color="000000"/>
        </w:rPr>
        <w:t>getIdCommande</w:t>
      </w:r>
      <w:proofErr w:type="spellEnd"/>
      <w:proofErr w:type="gramEnd"/>
      <w:r>
        <w:t xml:space="preserve"> : renvoie l’identifiant de la commande</w:t>
      </w:r>
      <w:r>
        <w:rPr>
          <w:b/>
        </w:rPr>
        <w:t xml:space="preserve"> </w:t>
      </w:r>
    </w:p>
    <w:p w14:paraId="07CEE4E8" w14:textId="77777777" w:rsidR="009C0693" w:rsidRDefault="002C6029">
      <w:pPr>
        <w:numPr>
          <w:ilvl w:val="0"/>
          <w:numId w:val="3"/>
        </w:numPr>
        <w:ind w:right="609" w:hanging="360"/>
      </w:pPr>
      <w:proofErr w:type="spellStart"/>
      <w:proofErr w:type="gramStart"/>
      <w:r>
        <w:rPr>
          <w:b/>
          <w:u w:val="single" w:color="000000"/>
        </w:rPr>
        <w:t>ajouterNouvelleFigure</w:t>
      </w:r>
      <w:proofErr w:type="spellEnd"/>
      <w:proofErr w:type="gramEnd"/>
      <w:r>
        <w:t xml:space="preserve"> : admet en paramètre un pointeur sur la figure à ajouter à la commande</w:t>
      </w:r>
      <w:r>
        <w:rPr>
          <w:b/>
        </w:rPr>
        <w:t xml:space="preserve"> </w:t>
      </w:r>
    </w:p>
    <w:p w14:paraId="2730549A" w14:textId="77777777" w:rsidR="009C0693" w:rsidRDefault="002C6029">
      <w:pPr>
        <w:numPr>
          <w:ilvl w:val="0"/>
          <w:numId w:val="3"/>
        </w:numPr>
        <w:ind w:right="609" w:hanging="360"/>
      </w:pPr>
      <w:proofErr w:type="spellStart"/>
      <w:proofErr w:type="gramStart"/>
      <w:r>
        <w:rPr>
          <w:b/>
          <w:u w:val="single" w:color="000000"/>
        </w:rPr>
        <w:t>cloturerCommande</w:t>
      </w:r>
      <w:proofErr w:type="spellEnd"/>
      <w:proofErr w:type="gramEnd"/>
      <w:r>
        <w:t xml:space="preserve"> : comme son nom l’indique, cette méthode clôture la commande</w:t>
      </w:r>
      <w:r>
        <w:rPr>
          <w:b/>
        </w:rPr>
        <w:t xml:space="preserve"> </w:t>
      </w:r>
    </w:p>
    <w:p w14:paraId="042A53E4" w14:textId="77777777" w:rsidR="009C0693" w:rsidRDefault="002C6029">
      <w:pPr>
        <w:numPr>
          <w:ilvl w:val="0"/>
          <w:numId w:val="3"/>
        </w:numPr>
        <w:ind w:right="609" w:hanging="360"/>
      </w:pPr>
      <w:proofErr w:type="spellStart"/>
      <w:proofErr w:type="gramStart"/>
      <w:r>
        <w:rPr>
          <w:b/>
          <w:u w:val="single" w:color="000000"/>
        </w:rPr>
        <w:t>getPrix</w:t>
      </w:r>
      <w:proofErr w:type="spellEnd"/>
      <w:proofErr w:type="gramEnd"/>
      <w:r>
        <w:t xml:space="preserve"> : renvoie le prix total de la commande (périmètres des figures * prix de la découpe) + (surfaces des figures * prix du m</w:t>
      </w:r>
      <w:r>
        <w:rPr>
          <w:vertAlign w:val="superscript"/>
        </w:rPr>
        <w:t>2</w:t>
      </w:r>
      <w:r>
        <w:t xml:space="preserve"> de matière). Cette méthode renvoie 0 si la commande n’est pas close.</w:t>
      </w:r>
      <w:r>
        <w:rPr>
          <w:b/>
        </w:rPr>
        <w:t xml:space="preserve"> </w:t>
      </w:r>
    </w:p>
    <w:p w14:paraId="66E1114A" w14:textId="77777777" w:rsidR="009C0693" w:rsidRDefault="002C6029">
      <w:pPr>
        <w:spacing w:after="0" w:line="259" w:lineRule="auto"/>
        <w:ind w:left="720" w:right="0" w:firstLine="0"/>
      </w:pPr>
      <w:r>
        <w:rPr>
          <w:b/>
          <w:sz w:val="24"/>
        </w:rPr>
        <w:t xml:space="preserve"> </w:t>
      </w:r>
    </w:p>
    <w:p w14:paraId="63613E50" w14:textId="77777777" w:rsidR="009C0693" w:rsidRDefault="002C6029">
      <w:pPr>
        <w:spacing w:after="0" w:line="259" w:lineRule="auto"/>
        <w:ind w:left="0" w:right="1020" w:firstLine="0"/>
        <w:jc w:val="right"/>
      </w:pPr>
      <w:r>
        <w:rPr>
          <w:noProof/>
        </w:rPr>
        <w:lastRenderedPageBreak/>
        <w:drawing>
          <wp:inline distT="0" distB="0" distL="0" distR="0" wp14:anchorId="28BF8B9E" wp14:editId="575BF0A8">
            <wp:extent cx="5745480" cy="1492250"/>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13"/>
                    <a:stretch>
                      <a:fillRect/>
                    </a:stretch>
                  </pic:blipFill>
                  <pic:spPr>
                    <a:xfrm>
                      <a:off x="0" y="0"/>
                      <a:ext cx="5745480" cy="1492250"/>
                    </a:xfrm>
                    <a:prstGeom prst="rect">
                      <a:avLst/>
                    </a:prstGeom>
                  </pic:spPr>
                </pic:pic>
              </a:graphicData>
            </a:graphic>
          </wp:inline>
        </w:drawing>
      </w:r>
      <w:r>
        <w:rPr>
          <w:sz w:val="24"/>
        </w:rPr>
        <w:t xml:space="preserve"> </w:t>
      </w:r>
    </w:p>
    <w:p w14:paraId="24A07BA0" w14:textId="77777777" w:rsidR="009C0693" w:rsidRDefault="002C6029">
      <w:pPr>
        <w:spacing w:after="0" w:line="259" w:lineRule="auto"/>
        <w:ind w:left="0" w:right="615" w:firstLine="0"/>
        <w:jc w:val="center"/>
      </w:pPr>
      <w:r>
        <w:rPr>
          <w:sz w:val="24"/>
        </w:rPr>
        <w:t xml:space="preserve"> </w:t>
      </w:r>
    </w:p>
    <w:p w14:paraId="3BB36691" w14:textId="77777777" w:rsidR="009C0693" w:rsidRDefault="002C6029">
      <w:pPr>
        <w:spacing w:after="0" w:line="259" w:lineRule="auto"/>
        <w:ind w:left="-5" w:right="0"/>
      </w:pPr>
      <w:r>
        <w:rPr>
          <w:b/>
          <w:u w:val="single" w:color="000000"/>
        </w:rPr>
        <w:t>Attribut</w:t>
      </w:r>
      <w:r>
        <w:rPr>
          <w:b/>
        </w:rPr>
        <w:t xml:space="preserve"> </w:t>
      </w:r>
    </w:p>
    <w:p w14:paraId="6C72A06A" w14:textId="77777777" w:rsidR="009C0693" w:rsidRDefault="002C6029">
      <w:pPr>
        <w:numPr>
          <w:ilvl w:val="0"/>
          <w:numId w:val="3"/>
        </w:numPr>
        <w:ind w:right="609" w:hanging="360"/>
      </w:pPr>
      <w:proofErr w:type="spellStart"/>
      <w:proofErr w:type="gramStart"/>
      <w:r>
        <w:rPr>
          <w:b/>
          <w:u w:val="single" w:color="000000"/>
        </w:rPr>
        <w:t>estFerme</w:t>
      </w:r>
      <w:proofErr w:type="spellEnd"/>
      <w:proofErr w:type="gramEnd"/>
      <w:r>
        <w:rPr>
          <w:b/>
          <w:u w:val="single" w:color="000000"/>
        </w:rPr>
        <w:t xml:space="preserve"> </w:t>
      </w:r>
      <w:r>
        <w:t>: drapeau initialisé à faux qui passe à vrai quand le polygone est fermé (à la fin)</w:t>
      </w:r>
      <w:r>
        <w:rPr>
          <w:b/>
        </w:rPr>
        <w:t xml:space="preserve"> </w:t>
      </w:r>
    </w:p>
    <w:p w14:paraId="0480F740" w14:textId="77777777" w:rsidR="009C0693" w:rsidRDefault="002C6029">
      <w:pPr>
        <w:spacing w:after="0" w:line="259" w:lineRule="auto"/>
        <w:ind w:left="720" w:right="0" w:firstLine="0"/>
      </w:pPr>
      <w:r>
        <w:rPr>
          <w:b/>
        </w:rPr>
        <w:t xml:space="preserve"> </w:t>
      </w:r>
    </w:p>
    <w:p w14:paraId="629A05B9" w14:textId="77777777" w:rsidR="009C0693" w:rsidRDefault="002C6029">
      <w:pPr>
        <w:pStyle w:val="Titre1"/>
        <w:ind w:left="-5"/>
      </w:pPr>
      <w:r>
        <w:t>Méthodes</w:t>
      </w:r>
      <w:r>
        <w:rPr>
          <w:u w:val="none"/>
        </w:rPr>
        <w:t xml:space="preserve"> </w:t>
      </w:r>
    </w:p>
    <w:p w14:paraId="49DA823E" w14:textId="77777777" w:rsidR="009C0693" w:rsidRDefault="002C6029">
      <w:pPr>
        <w:numPr>
          <w:ilvl w:val="0"/>
          <w:numId w:val="4"/>
        </w:numPr>
        <w:ind w:right="609" w:hanging="360"/>
      </w:pPr>
      <w:proofErr w:type="gramStart"/>
      <w:r>
        <w:rPr>
          <w:b/>
          <w:u w:val="single" w:color="000000"/>
        </w:rPr>
        <w:t>distance</w:t>
      </w:r>
      <w:proofErr w:type="gramEnd"/>
      <w:r>
        <w:rPr>
          <w:b/>
          <w:u w:val="single" w:color="000000"/>
        </w:rPr>
        <w:t xml:space="preserve"> </w:t>
      </w:r>
      <w:r>
        <w:t>: méthode statique de classe permettant de calculer la distance entre 2 points (passés par référence).</w:t>
      </w:r>
      <w:r>
        <w:rPr>
          <w:b/>
        </w:rPr>
        <w:t xml:space="preserve"> </w:t>
      </w:r>
    </w:p>
    <w:p w14:paraId="5EC35DE9" w14:textId="77777777" w:rsidR="009C0693" w:rsidRDefault="002C6029">
      <w:pPr>
        <w:numPr>
          <w:ilvl w:val="0"/>
          <w:numId w:val="4"/>
        </w:numPr>
        <w:ind w:right="609" w:hanging="360"/>
      </w:pPr>
      <w:proofErr w:type="spellStart"/>
      <w:proofErr w:type="gramStart"/>
      <w:r>
        <w:rPr>
          <w:b/>
          <w:u w:val="single" w:color="000000"/>
        </w:rPr>
        <w:t>insereUnNouveauSommet</w:t>
      </w:r>
      <w:proofErr w:type="spellEnd"/>
      <w:proofErr w:type="gramEnd"/>
      <w:r>
        <w:t xml:space="preserve"> : Insère le sommet passé en argument (par pointeur) à la position indiquée. Si la position est égale à -1 alors le sommet est ajouté à la fin du polygone.</w:t>
      </w:r>
      <w:r>
        <w:rPr>
          <w:b/>
        </w:rPr>
        <w:t xml:space="preserve"> </w:t>
      </w:r>
    </w:p>
    <w:p w14:paraId="07F6A83D" w14:textId="77777777" w:rsidR="009C0693" w:rsidRDefault="002C6029">
      <w:pPr>
        <w:numPr>
          <w:ilvl w:val="0"/>
          <w:numId w:val="4"/>
        </w:numPr>
        <w:ind w:right="609" w:hanging="360"/>
      </w:pPr>
      <w:proofErr w:type="spellStart"/>
      <w:proofErr w:type="gramStart"/>
      <w:r>
        <w:rPr>
          <w:b/>
          <w:u w:val="single" w:color="000000"/>
        </w:rPr>
        <w:t>fermeLePolygone</w:t>
      </w:r>
      <w:proofErr w:type="spellEnd"/>
      <w:proofErr w:type="gramEnd"/>
      <w:r>
        <w:t xml:space="preserve"> : ferme le polygone en rajoutant le 1</w:t>
      </w:r>
      <w:r>
        <w:rPr>
          <w:vertAlign w:val="superscript"/>
        </w:rPr>
        <w:t>er</w:t>
      </w:r>
      <w:r>
        <w:t xml:space="preserve"> point à la fin</w:t>
      </w:r>
      <w:r>
        <w:rPr>
          <w:b/>
        </w:rPr>
        <w:t xml:space="preserve"> </w:t>
      </w:r>
    </w:p>
    <w:p w14:paraId="1CA0D18D" w14:textId="77777777" w:rsidR="009C0693" w:rsidRDefault="002C6029">
      <w:pPr>
        <w:spacing w:after="0" w:line="259" w:lineRule="auto"/>
        <w:ind w:left="100" w:right="0" w:firstLine="0"/>
      </w:pPr>
      <w:r>
        <w:rPr>
          <w:sz w:val="24"/>
        </w:rPr>
        <w:t xml:space="preserve"> </w:t>
      </w:r>
    </w:p>
    <w:p w14:paraId="6093DA33" w14:textId="77777777" w:rsidR="009C0693" w:rsidRDefault="002C6029">
      <w:pPr>
        <w:spacing w:after="0" w:line="259" w:lineRule="auto"/>
        <w:ind w:left="100" w:right="0" w:firstLine="0"/>
        <w:jc w:val="center"/>
      </w:pPr>
      <w:r>
        <w:rPr>
          <w:noProof/>
        </w:rPr>
        <w:drawing>
          <wp:anchor distT="0" distB="0" distL="114300" distR="114300" simplePos="0" relativeHeight="251660288" behindDoc="0" locked="0" layoutInCell="1" allowOverlap="0" wp14:anchorId="7D2C4913" wp14:editId="26FC5B42">
            <wp:simplePos x="0" y="0"/>
            <wp:positionH relativeFrom="column">
              <wp:posOffset>63195</wp:posOffset>
            </wp:positionH>
            <wp:positionV relativeFrom="paragraph">
              <wp:posOffset>-80238</wp:posOffset>
            </wp:positionV>
            <wp:extent cx="2365375" cy="782320"/>
            <wp:effectExtent l="0" t="0" r="0" b="0"/>
            <wp:wrapSquare wrapText="bothSides"/>
            <wp:docPr id="1101" name="Picture 1101"/>
            <wp:cNvGraphicFramePr/>
            <a:graphic xmlns:a="http://schemas.openxmlformats.org/drawingml/2006/main">
              <a:graphicData uri="http://schemas.openxmlformats.org/drawingml/2006/picture">
                <pic:pic xmlns:pic="http://schemas.openxmlformats.org/drawingml/2006/picture">
                  <pic:nvPicPr>
                    <pic:cNvPr id="1101" name="Picture 1101"/>
                    <pic:cNvPicPr/>
                  </pic:nvPicPr>
                  <pic:blipFill>
                    <a:blip r:embed="rId14"/>
                    <a:stretch>
                      <a:fillRect/>
                    </a:stretch>
                  </pic:blipFill>
                  <pic:spPr>
                    <a:xfrm>
                      <a:off x="0" y="0"/>
                      <a:ext cx="2365375" cy="782320"/>
                    </a:xfrm>
                    <a:prstGeom prst="rect">
                      <a:avLst/>
                    </a:prstGeom>
                  </pic:spPr>
                </pic:pic>
              </a:graphicData>
            </a:graphic>
          </wp:anchor>
        </w:drawing>
      </w:r>
      <w:r>
        <w:rPr>
          <w:sz w:val="24"/>
        </w:rPr>
        <w:t xml:space="preserve"> </w:t>
      </w:r>
    </w:p>
    <w:p w14:paraId="2326B769" w14:textId="77777777" w:rsidR="009C0693" w:rsidRDefault="002C6029">
      <w:pPr>
        <w:spacing w:after="0" w:line="238" w:lineRule="auto"/>
        <w:ind w:left="100" w:right="483" w:firstLine="0"/>
      </w:pPr>
      <w:r>
        <w:rPr>
          <w:sz w:val="24"/>
        </w:rPr>
        <w:t xml:space="preserve">Classe abstraite comportant deux méthodes virtuelles pures : </w:t>
      </w:r>
      <w:proofErr w:type="spellStart"/>
      <w:proofErr w:type="gramStart"/>
      <w:r>
        <w:rPr>
          <w:sz w:val="24"/>
        </w:rPr>
        <w:t>getPerimetre</w:t>
      </w:r>
      <w:proofErr w:type="spellEnd"/>
      <w:r>
        <w:rPr>
          <w:sz w:val="24"/>
        </w:rPr>
        <w:t>(</w:t>
      </w:r>
      <w:proofErr w:type="gramEnd"/>
      <w:r>
        <w:rPr>
          <w:sz w:val="24"/>
        </w:rPr>
        <w:t xml:space="preserve">) et </w:t>
      </w:r>
      <w:proofErr w:type="spellStart"/>
      <w:r>
        <w:rPr>
          <w:sz w:val="24"/>
        </w:rPr>
        <w:t>getSurface</w:t>
      </w:r>
      <w:proofErr w:type="spellEnd"/>
      <w:r>
        <w:rPr>
          <w:sz w:val="24"/>
        </w:rPr>
        <w:t xml:space="preserve">(). </w:t>
      </w:r>
    </w:p>
    <w:p w14:paraId="1F570BAA" w14:textId="77777777" w:rsidR="009C0693" w:rsidRDefault="002C6029">
      <w:pPr>
        <w:spacing w:after="0" w:line="259" w:lineRule="auto"/>
        <w:ind w:left="100" w:right="0" w:firstLine="0"/>
      </w:pPr>
      <w:r>
        <w:rPr>
          <w:i/>
          <w:sz w:val="20"/>
        </w:rPr>
        <w:t xml:space="preserve"> </w:t>
      </w:r>
    </w:p>
    <w:p w14:paraId="69674E66" w14:textId="77777777" w:rsidR="009C0693" w:rsidRDefault="002C6029">
      <w:pPr>
        <w:spacing w:after="0" w:line="259" w:lineRule="auto"/>
        <w:ind w:left="100" w:right="0" w:firstLine="0"/>
      </w:pPr>
      <w:r>
        <w:rPr>
          <w:i/>
          <w:sz w:val="20"/>
        </w:rPr>
        <w:t xml:space="preserve"> </w:t>
      </w:r>
    </w:p>
    <w:p w14:paraId="3B37907F" w14:textId="77777777" w:rsidR="009C0693" w:rsidRDefault="002C6029">
      <w:pPr>
        <w:spacing w:after="0" w:line="259" w:lineRule="auto"/>
        <w:ind w:left="0" w:right="0" w:firstLine="0"/>
      </w:pPr>
      <w:r>
        <w:rPr>
          <w:i/>
          <w:sz w:val="20"/>
        </w:rPr>
        <w:t xml:space="preserve"> </w:t>
      </w:r>
    </w:p>
    <w:p w14:paraId="5DAF3220" w14:textId="77777777" w:rsidR="009C0693" w:rsidRDefault="002C6029">
      <w:pPr>
        <w:spacing w:after="0" w:line="259" w:lineRule="auto"/>
        <w:ind w:left="0" w:right="0" w:firstLine="0"/>
      </w:pPr>
      <w:r>
        <w:rPr>
          <w:i/>
          <w:sz w:val="20"/>
        </w:rPr>
        <w:t xml:space="preserve"> </w:t>
      </w:r>
      <w:r>
        <w:rPr>
          <w:i/>
          <w:sz w:val="20"/>
        </w:rPr>
        <w:tab/>
        <w:t xml:space="preserve"> </w:t>
      </w:r>
    </w:p>
    <w:tbl>
      <w:tblPr>
        <w:tblStyle w:val="TableGrid"/>
        <w:tblW w:w="10200" w:type="dxa"/>
        <w:tblInd w:w="-113" w:type="dxa"/>
        <w:tblCellMar>
          <w:top w:w="23" w:type="dxa"/>
          <w:left w:w="13" w:type="dxa"/>
        </w:tblCellMar>
        <w:tblLook w:val="04A0" w:firstRow="1" w:lastRow="0" w:firstColumn="1" w:lastColumn="0" w:noHBand="0" w:noVBand="1"/>
      </w:tblPr>
      <w:tblGrid>
        <w:gridCol w:w="945"/>
        <w:gridCol w:w="8577"/>
        <w:gridCol w:w="752"/>
      </w:tblGrid>
      <w:tr w:rsidR="009C0693" w14:paraId="687CEBAD" w14:textId="77777777">
        <w:trPr>
          <w:trHeight w:val="2159"/>
        </w:trPr>
        <w:tc>
          <w:tcPr>
            <w:tcW w:w="4095" w:type="dxa"/>
            <w:tcBorders>
              <w:top w:val="nil"/>
              <w:left w:val="nil"/>
              <w:bottom w:val="single" w:sz="4" w:space="0" w:color="000000"/>
              <w:right w:val="single" w:sz="8" w:space="0" w:color="92CDDC"/>
            </w:tcBorders>
            <w:vAlign w:val="bottom"/>
          </w:tcPr>
          <w:p w14:paraId="2522D53C" w14:textId="77777777" w:rsidR="009C0693" w:rsidRDefault="002C6029">
            <w:pPr>
              <w:spacing w:after="31" w:line="244" w:lineRule="auto"/>
              <w:ind w:left="100" w:right="186" w:firstLine="0"/>
            </w:pPr>
            <w:r>
              <w:rPr>
                <w:i/>
                <w:sz w:val="20"/>
                <w:u w:val="single" w:color="000000"/>
              </w:rPr>
              <w:t>Le travail de codage sur machine commence à</w:t>
            </w:r>
            <w:r>
              <w:rPr>
                <w:i/>
                <w:sz w:val="20"/>
              </w:rPr>
              <w:t xml:space="preserve"> </w:t>
            </w:r>
            <w:r>
              <w:rPr>
                <w:i/>
                <w:sz w:val="20"/>
                <w:u w:val="single" w:color="000000"/>
              </w:rPr>
              <w:t>ce stade. Récupérez d’abord le projet à</w:t>
            </w:r>
            <w:r>
              <w:rPr>
                <w:i/>
                <w:sz w:val="20"/>
              </w:rPr>
              <w:t xml:space="preserve"> </w:t>
            </w:r>
            <w:r>
              <w:rPr>
                <w:i/>
                <w:sz w:val="20"/>
                <w:u w:val="single" w:color="000000"/>
              </w:rPr>
              <w:t>compléter sur le poste faisant office de</w:t>
            </w:r>
            <w:r>
              <w:rPr>
                <w:i/>
                <w:sz w:val="20"/>
              </w:rPr>
              <w:t xml:space="preserve"> </w:t>
            </w:r>
            <w:r>
              <w:rPr>
                <w:i/>
                <w:sz w:val="20"/>
                <w:u w:val="single" w:color="000000"/>
              </w:rPr>
              <w:t xml:space="preserve">serveur. Au endroits indiqués « </w:t>
            </w:r>
            <w:r>
              <w:rPr>
                <w:i/>
                <w:sz w:val="20"/>
                <w:u w:val="single" w:color="000000"/>
              </w:rPr>
              <w:lastRenderedPageBreak/>
              <w:t>Validation</w:t>
            </w:r>
            <w:r>
              <w:rPr>
                <w:i/>
                <w:sz w:val="20"/>
              </w:rPr>
              <w:t xml:space="preserve"> </w:t>
            </w:r>
            <w:r>
              <w:rPr>
                <w:i/>
                <w:sz w:val="20"/>
                <w:u w:val="single" w:color="000000"/>
              </w:rPr>
              <w:t>enseignant », vous devrez m’appeler pour que</w:t>
            </w:r>
            <w:r>
              <w:rPr>
                <w:i/>
                <w:sz w:val="20"/>
              </w:rPr>
              <w:t xml:space="preserve"> </w:t>
            </w:r>
            <w:r>
              <w:rPr>
                <w:i/>
                <w:sz w:val="20"/>
                <w:u w:val="single" w:color="000000"/>
              </w:rPr>
              <w:t>je contrôle votre travail et valide l’étape</w:t>
            </w:r>
            <w:r>
              <w:rPr>
                <w:i/>
                <w:sz w:val="20"/>
              </w:rPr>
              <w:t xml:space="preserve"> </w:t>
            </w:r>
            <w:r>
              <w:rPr>
                <w:i/>
                <w:sz w:val="20"/>
                <w:u w:val="single" w:color="000000"/>
              </w:rPr>
              <w:t>concernée.</w:t>
            </w:r>
            <w:r>
              <w:rPr>
                <w:i/>
                <w:sz w:val="20"/>
              </w:rPr>
              <w:t xml:space="preserve"> </w:t>
            </w:r>
          </w:p>
          <w:p w14:paraId="445B2FF2" w14:textId="77777777" w:rsidR="009C0693" w:rsidRDefault="002C6029">
            <w:pPr>
              <w:spacing w:after="0" w:line="259" w:lineRule="auto"/>
              <w:ind w:left="100" w:right="0" w:firstLine="0"/>
            </w:pPr>
            <w:r>
              <w:rPr>
                <w:b/>
                <w:sz w:val="24"/>
              </w:rPr>
              <w:t xml:space="preserve"> </w:t>
            </w:r>
          </w:p>
        </w:tc>
        <w:tc>
          <w:tcPr>
            <w:tcW w:w="6105" w:type="dxa"/>
            <w:gridSpan w:val="2"/>
            <w:tcBorders>
              <w:top w:val="single" w:sz="8" w:space="0" w:color="92CDDC"/>
              <w:left w:val="single" w:sz="8" w:space="0" w:color="92CDDC"/>
              <w:bottom w:val="single" w:sz="8" w:space="0" w:color="92CDDC"/>
              <w:right w:val="single" w:sz="8" w:space="0" w:color="92CDDC"/>
            </w:tcBorders>
            <w:shd w:val="clear" w:color="auto" w:fill="92CDDC"/>
          </w:tcPr>
          <w:p w14:paraId="794B25E3" w14:textId="77777777" w:rsidR="009C0693" w:rsidRDefault="009C0693">
            <w:pPr>
              <w:spacing w:after="0" w:line="259" w:lineRule="auto"/>
              <w:ind w:left="-5411" w:right="11504" w:firstLine="0"/>
            </w:pPr>
          </w:p>
          <w:tbl>
            <w:tblPr>
              <w:tblStyle w:val="TableGrid"/>
              <w:tblW w:w="9676" w:type="dxa"/>
              <w:tblInd w:w="0" w:type="dxa"/>
              <w:tblCellMar>
                <w:top w:w="50" w:type="dxa"/>
                <w:left w:w="134" w:type="dxa"/>
                <w:right w:w="115" w:type="dxa"/>
              </w:tblCellMar>
              <w:tblLook w:val="04A0" w:firstRow="1" w:lastRow="0" w:firstColumn="1" w:lastColumn="0" w:noHBand="0" w:noVBand="1"/>
            </w:tblPr>
            <w:tblGrid>
              <w:gridCol w:w="9676"/>
            </w:tblGrid>
            <w:tr w:rsidR="009C0693" w14:paraId="37BCC0E8" w14:textId="77777777" w:rsidTr="00706B24">
              <w:trPr>
                <w:trHeight w:val="479"/>
              </w:trPr>
              <w:tc>
                <w:tcPr>
                  <w:tcW w:w="9676" w:type="dxa"/>
                  <w:tcBorders>
                    <w:top w:val="nil"/>
                    <w:left w:val="nil"/>
                    <w:bottom w:val="nil"/>
                    <w:right w:val="nil"/>
                  </w:tcBorders>
                  <w:shd w:val="clear" w:color="auto" w:fill="205867"/>
                </w:tcPr>
                <w:p w14:paraId="52F96089" w14:textId="77777777" w:rsidR="009C0693" w:rsidRDefault="002C6029">
                  <w:pPr>
                    <w:spacing w:after="0" w:line="238" w:lineRule="auto"/>
                    <w:ind w:left="0" w:right="0" w:firstLine="0"/>
                  </w:pPr>
                  <w:r>
                    <w:rPr>
                      <w:sz w:val="18"/>
                      <w:u w:val="single" w:color="000000"/>
                    </w:rPr>
                    <w:t xml:space="preserve">Astuce de codage utile : </w:t>
                  </w:r>
                  <w:r>
                    <w:rPr>
                      <w:sz w:val="18"/>
                    </w:rPr>
                    <w:t xml:space="preserve">Si A est une classe abstraite et si B est une sous classe concrète de A, on peut écrire : </w:t>
                  </w:r>
                </w:p>
                <w:p w14:paraId="43F95756" w14:textId="77777777" w:rsidR="009C0693" w:rsidRDefault="002C6029">
                  <w:pPr>
                    <w:spacing w:after="0" w:line="259" w:lineRule="auto"/>
                    <w:ind w:left="0" w:right="0" w:firstLine="0"/>
                  </w:pPr>
                  <w:r>
                    <w:rPr>
                      <w:sz w:val="18"/>
                    </w:rPr>
                    <w:t xml:space="preserve"> </w:t>
                  </w:r>
                </w:p>
                <w:p w14:paraId="4F9869D7" w14:textId="77777777" w:rsidR="009C0693" w:rsidRDefault="002C6029">
                  <w:pPr>
                    <w:spacing w:after="0" w:line="259" w:lineRule="auto"/>
                    <w:ind w:left="0" w:right="0" w:firstLine="0"/>
                  </w:pPr>
                  <w:r>
                    <w:rPr>
                      <w:rFonts w:ascii="Courier New" w:eastAsia="Courier New" w:hAnsi="Courier New" w:cs="Courier New"/>
                      <w:sz w:val="18"/>
                    </w:rPr>
                    <w:t xml:space="preserve">A * objet ; </w:t>
                  </w:r>
                  <w:r>
                    <w:rPr>
                      <w:sz w:val="18"/>
                      <w:shd w:val="clear" w:color="auto" w:fill="FFFF00"/>
                    </w:rPr>
                    <w:t>// on peut créer des pointeurs sur des classes abstraites</w:t>
                  </w:r>
                  <w:r>
                    <w:rPr>
                      <w:sz w:val="18"/>
                    </w:rPr>
                    <w:t xml:space="preserve"> </w:t>
                  </w:r>
                </w:p>
                <w:p w14:paraId="252130A7" w14:textId="77777777" w:rsidR="009C0693" w:rsidRDefault="002C6029">
                  <w:pPr>
                    <w:spacing w:after="19" w:line="259" w:lineRule="auto"/>
                    <w:ind w:left="0" w:right="0" w:firstLine="0"/>
                  </w:pPr>
                  <w:r>
                    <w:rPr>
                      <w:rFonts w:ascii="Courier New" w:eastAsia="Courier New" w:hAnsi="Courier New" w:cs="Courier New"/>
                      <w:sz w:val="18"/>
                    </w:rPr>
                    <w:t xml:space="preserve"> </w:t>
                  </w:r>
                </w:p>
                <w:p w14:paraId="05543E74" w14:textId="77777777" w:rsidR="009C0693" w:rsidRDefault="002C6029">
                  <w:pPr>
                    <w:spacing w:after="0" w:line="259" w:lineRule="auto"/>
                    <w:ind w:left="0" w:right="0" w:firstLine="0"/>
                  </w:pPr>
                  <w:proofErr w:type="gramStart"/>
                  <w:r>
                    <w:rPr>
                      <w:rFonts w:ascii="Courier New" w:eastAsia="Courier New" w:hAnsi="Courier New" w:cs="Courier New"/>
                      <w:sz w:val="18"/>
                    </w:rPr>
                    <w:t>objet</w:t>
                  </w:r>
                  <w:proofErr w:type="gramEnd"/>
                  <w:r>
                    <w:rPr>
                      <w:rFonts w:ascii="Courier New" w:eastAsia="Courier New" w:hAnsi="Courier New" w:cs="Courier New"/>
                      <w:sz w:val="18"/>
                    </w:rPr>
                    <w:t xml:space="preserve"> = new B ; </w:t>
                  </w:r>
                  <w:r>
                    <w:rPr>
                      <w:sz w:val="18"/>
                      <w:shd w:val="clear" w:color="auto" w:fill="FFFF00"/>
                    </w:rPr>
                    <w:t>// on ne peut créer que des objets de classes concrètes</w:t>
                  </w:r>
                  <w:r>
                    <w:rPr>
                      <w:rFonts w:ascii="Courier New" w:eastAsia="Courier New" w:hAnsi="Courier New" w:cs="Courier New"/>
                      <w:sz w:val="18"/>
                    </w:rPr>
                    <w:t xml:space="preserve">  </w:t>
                  </w:r>
                </w:p>
                <w:p w14:paraId="0BEC9C12" w14:textId="77777777" w:rsidR="009C0693" w:rsidRDefault="002C6029">
                  <w:pPr>
                    <w:spacing w:after="49" w:line="259" w:lineRule="auto"/>
                    <w:ind w:left="0" w:right="0" w:firstLine="0"/>
                  </w:pPr>
                  <w:r>
                    <w:rPr>
                      <w:rFonts w:ascii="Courier New" w:eastAsia="Courier New" w:hAnsi="Courier New" w:cs="Courier New"/>
                      <w:sz w:val="18"/>
                    </w:rPr>
                    <w:t xml:space="preserve"> </w:t>
                  </w:r>
                </w:p>
                <w:tbl>
                  <w:tblPr>
                    <w:tblStyle w:val="TableGrid"/>
                    <w:tblpPr w:vertAnchor="text" w:tblpX="3252" w:tblpY="-54"/>
                    <w:tblOverlap w:val="never"/>
                    <w:tblW w:w="3712" w:type="dxa"/>
                    <w:tblInd w:w="0" w:type="dxa"/>
                    <w:tblCellMar>
                      <w:top w:w="8" w:type="dxa"/>
                    </w:tblCellMar>
                    <w:tblLook w:val="04A0" w:firstRow="1" w:lastRow="0" w:firstColumn="1" w:lastColumn="0" w:noHBand="0" w:noVBand="1"/>
                  </w:tblPr>
                  <w:tblGrid>
                    <w:gridCol w:w="3712"/>
                  </w:tblGrid>
                  <w:tr w:rsidR="009C0693" w14:paraId="2806DD46" w14:textId="77777777" w:rsidTr="00706B24">
                    <w:trPr>
                      <w:trHeight w:val="49"/>
                    </w:trPr>
                    <w:tc>
                      <w:tcPr>
                        <w:tcW w:w="3712" w:type="dxa"/>
                        <w:tcBorders>
                          <w:top w:val="nil"/>
                          <w:left w:val="nil"/>
                          <w:bottom w:val="nil"/>
                          <w:right w:val="nil"/>
                        </w:tcBorders>
                        <w:shd w:val="clear" w:color="auto" w:fill="FFFF00"/>
                      </w:tcPr>
                      <w:p w14:paraId="0F2C0D4C" w14:textId="77777777" w:rsidR="009C0693" w:rsidRDefault="002C6029">
                        <w:pPr>
                          <w:spacing w:after="0" w:line="259" w:lineRule="auto"/>
                          <w:ind w:left="14" w:right="0" w:firstLine="0"/>
                          <w:jc w:val="both"/>
                        </w:pPr>
                        <w:r>
                          <w:rPr>
                            <w:sz w:val="18"/>
                          </w:rPr>
                          <w:t xml:space="preserve">// </w:t>
                        </w:r>
                        <w:proofErr w:type="spellStart"/>
                        <w:r>
                          <w:rPr>
                            <w:sz w:val="18"/>
                          </w:rPr>
                          <w:t>cast</w:t>
                        </w:r>
                        <w:proofErr w:type="spellEnd"/>
                        <w:r>
                          <w:rPr>
                            <w:sz w:val="18"/>
                          </w:rPr>
                          <w:t xml:space="preserve"> car la méthode de B n’est</w:t>
                        </w:r>
                      </w:p>
                    </w:tc>
                  </w:tr>
                  <w:tr w:rsidR="009C0693" w14:paraId="49A0F8E7" w14:textId="77777777" w:rsidTr="00706B24">
                    <w:trPr>
                      <w:trHeight w:val="46"/>
                    </w:trPr>
                    <w:tc>
                      <w:tcPr>
                        <w:tcW w:w="3712" w:type="dxa"/>
                        <w:tcBorders>
                          <w:top w:val="nil"/>
                          <w:left w:val="nil"/>
                          <w:bottom w:val="nil"/>
                          <w:right w:val="nil"/>
                        </w:tcBorders>
                        <w:shd w:val="clear" w:color="auto" w:fill="FFFF00"/>
                      </w:tcPr>
                      <w:p w14:paraId="2A6396E8" w14:textId="77777777" w:rsidR="009C0693" w:rsidRDefault="002C6029">
                        <w:pPr>
                          <w:spacing w:after="0" w:line="259" w:lineRule="auto"/>
                          <w:ind w:left="-14" w:right="-19" w:firstLine="0"/>
                          <w:jc w:val="both"/>
                        </w:pPr>
                        <w:r>
                          <w:rPr>
                            <w:sz w:val="18"/>
                          </w:rPr>
                          <w:t>// applicable que sur des objets B</w:t>
                        </w:r>
                      </w:p>
                    </w:tc>
                  </w:tr>
                </w:tbl>
                <w:p w14:paraId="3F799FB8" w14:textId="77777777" w:rsidR="009C0693" w:rsidRDefault="002C6029">
                  <w:pPr>
                    <w:tabs>
                      <w:tab w:val="center" w:pos="5439"/>
                    </w:tabs>
                    <w:spacing w:after="0" w:line="259" w:lineRule="auto"/>
                    <w:ind w:left="0" w:right="0" w:firstLine="0"/>
                  </w:pPr>
                  <w:r>
                    <w:rPr>
                      <w:rFonts w:ascii="Courier New" w:eastAsia="Courier New" w:hAnsi="Courier New" w:cs="Courier New"/>
                      <w:sz w:val="18"/>
                    </w:rPr>
                    <w:t xml:space="preserve">((B </w:t>
                  </w:r>
                  <w:proofErr w:type="gramStart"/>
                  <w:r>
                    <w:rPr>
                      <w:rFonts w:ascii="Courier New" w:eastAsia="Courier New" w:hAnsi="Courier New" w:cs="Courier New"/>
                      <w:sz w:val="18"/>
                    </w:rPr>
                    <w:t>*)objet</w:t>
                  </w:r>
                  <w:proofErr w:type="gramEnd"/>
                  <w:r>
                    <w:rPr>
                      <w:rFonts w:ascii="Courier New" w:eastAsia="Courier New" w:hAnsi="Courier New" w:cs="Courier New"/>
                      <w:sz w:val="18"/>
                    </w:rPr>
                    <w:t>)-&gt;</w:t>
                  </w:r>
                  <w:proofErr w:type="spellStart"/>
                  <w:r>
                    <w:rPr>
                      <w:rFonts w:ascii="Courier New" w:eastAsia="Courier New" w:hAnsi="Courier New" w:cs="Courier New"/>
                      <w:sz w:val="18"/>
                    </w:rPr>
                    <w:t>MethodeDeB</w:t>
                  </w:r>
                  <w:proofErr w:type="spellEnd"/>
                  <w:r>
                    <w:rPr>
                      <w:rFonts w:ascii="Courier New" w:eastAsia="Courier New" w:hAnsi="Courier New" w:cs="Courier New"/>
                      <w:sz w:val="18"/>
                    </w:rPr>
                    <w:t xml:space="preserve">() ; </w:t>
                  </w:r>
                  <w:r>
                    <w:rPr>
                      <w:rFonts w:ascii="Courier New" w:eastAsia="Courier New" w:hAnsi="Courier New" w:cs="Courier New"/>
                      <w:sz w:val="18"/>
                    </w:rPr>
                    <w:tab/>
                  </w:r>
                  <w:r>
                    <w:rPr>
                      <w:sz w:val="18"/>
                    </w:rPr>
                    <w:t xml:space="preserve">  </w:t>
                  </w:r>
                </w:p>
                <w:p w14:paraId="37F11B9A" w14:textId="77777777" w:rsidR="009C0693" w:rsidRDefault="002C6029">
                  <w:pPr>
                    <w:spacing w:after="0" w:line="259" w:lineRule="auto"/>
                    <w:ind w:left="0"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p>
              </w:tc>
            </w:tr>
          </w:tbl>
          <w:p w14:paraId="5F415594" w14:textId="77777777" w:rsidR="009C0693" w:rsidRDefault="009C0693">
            <w:pPr>
              <w:spacing w:after="160" w:line="259" w:lineRule="auto"/>
              <w:ind w:left="0" w:right="0" w:firstLine="0"/>
            </w:pPr>
          </w:p>
        </w:tc>
      </w:tr>
      <w:tr w:rsidR="009C0693" w14:paraId="1DF9C8F8" w14:textId="77777777">
        <w:trPr>
          <w:trHeight w:val="1641"/>
        </w:trPr>
        <w:tc>
          <w:tcPr>
            <w:tcW w:w="9724" w:type="dxa"/>
            <w:gridSpan w:val="2"/>
            <w:tcBorders>
              <w:top w:val="single" w:sz="8" w:space="0" w:color="92CDDC"/>
              <w:left w:val="single" w:sz="4" w:space="0" w:color="000000"/>
              <w:bottom w:val="single" w:sz="4" w:space="0" w:color="000000"/>
              <w:right w:val="single" w:sz="4" w:space="0" w:color="000000"/>
            </w:tcBorders>
          </w:tcPr>
          <w:p w14:paraId="1B6A2EAE" w14:textId="77777777" w:rsidR="009C0693" w:rsidRDefault="002C6029">
            <w:pPr>
              <w:spacing w:after="0" w:line="259" w:lineRule="auto"/>
              <w:ind w:left="100" w:right="0" w:firstLine="0"/>
            </w:pPr>
            <w:r>
              <w:rPr>
                <w:b/>
                <w:u w:val="single" w:color="000000"/>
              </w:rPr>
              <w:t>Complétez la classe Figure</w:t>
            </w:r>
            <w:r>
              <w:rPr>
                <w:b/>
              </w:rPr>
              <w:t xml:space="preserve"> </w:t>
            </w:r>
          </w:p>
          <w:p w14:paraId="538D9317" w14:textId="77777777" w:rsidR="009C0693" w:rsidRDefault="002C6029">
            <w:pPr>
              <w:spacing w:after="0" w:line="259" w:lineRule="auto"/>
              <w:ind w:left="100" w:right="0" w:firstLine="0"/>
            </w:pPr>
            <w:r>
              <w:rPr>
                <w:b/>
              </w:rPr>
              <w:t xml:space="preserve"> </w:t>
            </w:r>
          </w:p>
          <w:p w14:paraId="7950B6F0" w14:textId="77777777" w:rsidR="009C0693" w:rsidRDefault="002C6029">
            <w:pPr>
              <w:spacing w:after="17" w:line="239" w:lineRule="auto"/>
              <w:ind w:left="100" w:righ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A45C878" wp14:editId="2228871A">
                      <wp:simplePos x="0" y="0"/>
                      <wp:positionH relativeFrom="column">
                        <wp:posOffset>2060778</wp:posOffset>
                      </wp:positionH>
                      <wp:positionV relativeFrom="paragraph">
                        <wp:posOffset>285580</wp:posOffset>
                      </wp:positionV>
                      <wp:extent cx="2341880" cy="334645"/>
                      <wp:effectExtent l="0" t="0" r="0" b="0"/>
                      <wp:wrapSquare wrapText="bothSides"/>
                      <wp:docPr id="14178" name="Group 14178"/>
                      <wp:cNvGraphicFramePr/>
                      <a:graphic xmlns:a="http://schemas.openxmlformats.org/drawingml/2006/main">
                        <a:graphicData uri="http://schemas.microsoft.com/office/word/2010/wordprocessingGroup">
                          <wpg:wgp>
                            <wpg:cNvGrpSpPr/>
                            <wpg:grpSpPr>
                              <a:xfrm>
                                <a:off x="0" y="0"/>
                                <a:ext cx="2341880" cy="334645"/>
                                <a:chOff x="0" y="0"/>
                                <a:chExt cx="2341880" cy="334645"/>
                              </a:xfrm>
                            </wpg:grpSpPr>
                            <wps:wsp>
                              <wps:cNvPr id="15194" name="Shape 15194"/>
                              <wps:cNvSpPr/>
                              <wps:spPr>
                                <a:xfrm>
                                  <a:off x="12700" y="25400"/>
                                  <a:ext cx="2329180" cy="309245"/>
                                </a:xfrm>
                                <a:custGeom>
                                  <a:avLst/>
                                  <a:gdLst/>
                                  <a:ahLst/>
                                  <a:cxnLst/>
                                  <a:rect l="0" t="0" r="0" b="0"/>
                                  <a:pathLst>
                                    <a:path w="2329180" h="309245">
                                      <a:moveTo>
                                        <a:pt x="0" y="0"/>
                                      </a:moveTo>
                                      <a:lnTo>
                                        <a:pt x="2329180" y="0"/>
                                      </a:lnTo>
                                      <a:lnTo>
                                        <a:pt x="2329180" y="309245"/>
                                      </a:lnTo>
                                      <a:lnTo>
                                        <a:pt x="0" y="309245"/>
                                      </a:lnTo>
                                      <a:lnTo>
                                        <a:pt x="0" y="0"/>
                                      </a:lnTo>
                                    </a:path>
                                  </a:pathLst>
                                </a:custGeom>
                                <a:ln w="0" cap="flat">
                                  <a:miter lim="127000"/>
                                </a:ln>
                              </wps:spPr>
                              <wps:style>
                                <a:lnRef idx="0">
                                  <a:srgbClr val="000000">
                                    <a:alpha val="0"/>
                                  </a:srgbClr>
                                </a:lnRef>
                                <a:fillRef idx="1">
                                  <a:srgbClr val="205867">
                                    <a:alpha val="50196"/>
                                  </a:srgbClr>
                                </a:fillRef>
                                <a:effectRef idx="0">
                                  <a:scrgbClr r="0" g="0" b="0"/>
                                </a:effectRef>
                                <a:fontRef idx="none"/>
                              </wps:style>
                              <wps:bodyPr/>
                            </wps:wsp>
                            <pic:pic xmlns:pic="http://schemas.openxmlformats.org/drawingml/2006/picture">
                              <pic:nvPicPr>
                                <pic:cNvPr id="14751" name="Picture 14751"/>
                                <pic:cNvPicPr/>
                              </pic:nvPicPr>
                              <pic:blipFill>
                                <a:blip r:embed="rId15"/>
                                <a:stretch>
                                  <a:fillRect/>
                                </a:stretch>
                              </pic:blipFill>
                              <pic:spPr>
                                <a:xfrm>
                                  <a:off x="-7238" y="-7492"/>
                                  <a:ext cx="2337816" cy="316992"/>
                                </a:xfrm>
                                <a:prstGeom prst="rect">
                                  <a:avLst/>
                                </a:prstGeom>
                              </pic:spPr>
                            </pic:pic>
                            <wps:wsp>
                              <wps:cNvPr id="1314" name="Shape 1314"/>
                              <wps:cNvSpPr/>
                              <wps:spPr>
                                <a:xfrm>
                                  <a:off x="0" y="0"/>
                                  <a:ext cx="2329180" cy="309245"/>
                                </a:xfrm>
                                <a:custGeom>
                                  <a:avLst/>
                                  <a:gdLst/>
                                  <a:ahLst/>
                                  <a:cxnLst/>
                                  <a:rect l="0" t="0" r="0" b="0"/>
                                  <a:pathLst>
                                    <a:path w="2329180" h="309245">
                                      <a:moveTo>
                                        <a:pt x="0" y="309245"/>
                                      </a:moveTo>
                                      <a:lnTo>
                                        <a:pt x="2329180" y="309245"/>
                                      </a:lnTo>
                                      <a:lnTo>
                                        <a:pt x="2329180" y="0"/>
                                      </a:lnTo>
                                      <a:lnTo>
                                        <a:pt x="0" y="0"/>
                                      </a:lnTo>
                                      <a:close/>
                                    </a:path>
                                  </a:pathLst>
                                </a:custGeom>
                                <a:ln w="12700" cap="rnd">
                                  <a:miter lim="127000"/>
                                </a:ln>
                              </wps:spPr>
                              <wps:style>
                                <a:lnRef idx="1">
                                  <a:srgbClr val="92CDDC"/>
                                </a:lnRef>
                                <a:fillRef idx="0">
                                  <a:srgbClr val="000000">
                                    <a:alpha val="0"/>
                                  </a:srgbClr>
                                </a:fillRef>
                                <a:effectRef idx="0">
                                  <a:scrgbClr r="0" g="0" b="0"/>
                                </a:effectRef>
                                <a:fontRef idx="none"/>
                              </wps:style>
                              <wps:bodyPr/>
                            </wps:wsp>
                            <wps:wsp>
                              <wps:cNvPr id="1315" name="Rectangle 1315"/>
                              <wps:cNvSpPr/>
                              <wps:spPr>
                                <a:xfrm>
                                  <a:off x="554736" y="58844"/>
                                  <a:ext cx="1626045" cy="206429"/>
                                </a:xfrm>
                                <a:prstGeom prst="rect">
                                  <a:avLst/>
                                </a:prstGeom>
                                <a:ln>
                                  <a:noFill/>
                                </a:ln>
                              </wps:spPr>
                              <wps:txbx>
                                <w:txbxContent>
                                  <w:p w14:paraId="120BF6B6" w14:textId="77777777" w:rsidR="009C0693" w:rsidRDefault="002C6029">
                                    <w:pPr>
                                      <w:spacing w:after="160" w:line="259" w:lineRule="auto"/>
                                      <w:ind w:left="0" w:right="0" w:firstLine="0"/>
                                    </w:pPr>
                                    <w:r>
                                      <w:t>Validation enseignant</w:t>
                                    </w:r>
                                  </w:p>
                                </w:txbxContent>
                              </wps:txbx>
                              <wps:bodyPr horzOverflow="overflow" vert="horz" lIns="0" tIns="0" rIns="0" bIns="0" rtlCol="0">
                                <a:noAutofit/>
                              </wps:bodyPr>
                            </wps:wsp>
                            <wps:wsp>
                              <wps:cNvPr id="1316" name="Rectangle 1316"/>
                              <wps:cNvSpPr/>
                              <wps:spPr>
                                <a:xfrm>
                                  <a:off x="1777238" y="58844"/>
                                  <a:ext cx="46619" cy="206429"/>
                                </a:xfrm>
                                <a:prstGeom prst="rect">
                                  <a:avLst/>
                                </a:prstGeom>
                                <a:ln>
                                  <a:noFill/>
                                </a:ln>
                              </wps:spPr>
                              <wps:txbx>
                                <w:txbxContent>
                                  <w:p w14:paraId="72E04588" w14:textId="77777777" w:rsidR="009C0693" w:rsidRDefault="002C6029">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xmlns:w16sdtdh="http://schemas.microsoft.com/office/word/2020/wordml/sdtdatahash">
                  <w:pict>
                    <v:group w14:anchorId="3A45C878" id="Group 14178" o:spid="_x0000_s1029" style="position:absolute;left:0;text-align:left;margin-left:162.25pt;margin-top:22.5pt;width:184.4pt;height:26.35pt;z-index:251661312" coordsize="23418,3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">
                      <v:shape id="Shape 15194" o:spid="_x0000_s1030" style="position:absolute;left:127;top:254;width:23291;height:3092;visibility:visible;mso-wrap-style:square;v-text-anchor:top" coordsize="2329180,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" path="m,l2329180,r,309245l,309245,,e" fillcolor="#205867" stroked="f" strokeweight="0">
                        <v:fill opacity="32896f"/>
                        <v:stroke miterlimit="83231f" joinstyle="miter"/>
                        <v:path arrowok="t" textboxrect="0,0,2329180,309245"/>
                      </v:shape>
                      <v:shape id="Picture 14751" o:spid="_x0000_s1031" type="#_x0000_t75" style="position:absolute;left:-72;top:-74;width:23377;height:3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">
                        <v:imagedata r:id="rId16" o:title=""/>
                      </v:shape>
                      <v:shape id="Shape 1314" o:spid="_x0000_s1032" style="position:absolute;width:23291;height:3092;visibility:visible;mso-wrap-style:square;v-text-anchor:top" coordsize="2329180,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" path="m,309245r2329180,l2329180,,,,,309245xe" filled="f" strokecolor="#92cddc" strokeweight="1pt">
                        <v:stroke miterlimit="83231f" joinstyle="miter" endcap="round"/>
                        <v:path arrowok="t" textboxrect="0,0,2329180,309245"/>
                      </v:shape>
                      <v:rect id="Rectangle 1315" o:spid="_x0000_s1033" style="position:absolute;left:5547;top:588;width:1626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120BF6B6" w14:textId="77777777" w:rsidR="009C0693" w:rsidRDefault="002C6029">
                              <w:pPr>
                                <w:spacing w:after="160" w:line="259" w:lineRule="auto"/>
                                <w:ind w:left="0" w:right="0" w:firstLine="0"/>
                              </w:pPr>
                              <w:r>
                                <w:t>Validation enseignant</w:t>
                              </w:r>
                            </w:p>
                          </w:txbxContent>
                        </v:textbox>
                      </v:rect>
                      <v:rect id="Rectangle 1316" o:spid="_x0000_s1034" style="position:absolute;left:17772;top:58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72E04588" w14:textId="77777777" w:rsidR="009C0693" w:rsidRDefault="002C6029">
                              <w:pPr>
                                <w:spacing w:after="160" w:line="259" w:lineRule="auto"/>
                                <w:ind w:left="0" w:right="0" w:firstLine="0"/>
                              </w:pPr>
                              <w:r>
                                <w:t xml:space="preserve"> </w:t>
                              </w:r>
                            </w:p>
                          </w:txbxContent>
                        </v:textbox>
                      </v:rect>
                      <w10:wrap type="square"/>
                    </v:group>
                  </w:pict>
                </mc:Fallback>
              </mc:AlternateContent>
            </w:r>
            <w:r>
              <w:rPr>
                <w:b/>
                <w:u w:val="single" w:color="000000"/>
              </w:rPr>
              <w:t>Complétez la classe Cercle et écrivez un petit bout de programme principal ultra simple pour tester</w:t>
            </w:r>
            <w:r>
              <w:rPr>
                <w:b/>
              </w:rPr>
              <w:t xml:space="preserve"> </w:t>
            </w:r>
            <w:r>
              <w:rPr>
                <w:b/>
                <w:u w:val="single" w:color="000000"/>
              </w:rPr>
              <w:t>ses principales méthodes</w:t>
            </w:r>
            <w:r>
              <w:rPr>
                <w:b/>
              </w:rPr>
              <w:t xml:space="preserve"> </w:t>
            </w:r>
          </w:p>
          <w:p w14:paraId="2887105F" w14:textId="77777777" w:rsidR="009C0693" w:rsidRDefault="002C6029">
            <w:pPr>
              <w:spacing w:after="0" w:line="259" w:lineRule="auto"/>
              <w:ind w:left="100" w:right="2791" w:firstLine="0"/>
            </w:pPr>
            <w:r>
              <w:rPr>
                <w:b/>
                <w:sz w:val="24"/>
              </w:rPr>
              <w:t xml:space="preserve"> </w:t>
            </w:r>
          </w:p>
          <w:p w14:paraId="608BD7AA" w14:textId="77777777" w:rsidR="009C0693" w:rsidRDefault="002C6029">
            <w:pPr>
              <w:spacing w:after="0" w:line="259" w:lineRule="auto"/>
              <w:ind w:left="100" w:right="2791" w:firstLine="0"/>
            </w:pPr>
            <w:r>
              <w:rPr>
                <w:b/>
                <w:sz w:val="24"/>
              </w:rPr>
              <w:t xml:space="preserve"> </w:t>
            </w:r>
          </w:p>
        </w:tc>
        <w:tc>
          <w:tcPr>
            <w:tcW w:w="476" w:type="dxa"/>
            <w:tcBorders>
              <w:top w:val="single" w:sz="8" w:space="0" w:color="92CDDC"/>
              <w:left w:val="single" w:sz="4" w:space="0" w:color="000000"/>
              <w:bottom w:val="nil"/>
              <w:right w:val="nil"/>
            </w:tcBorders>
          </w:tcPr>
          <w:p w14:paraId="6FDD75B6" w14:textId="77777777" w:rsidR="009C0693" w:rsidRDefault="009C0693">
            <w:pPr>
              <w:spacing w:after="160" w:line="259" w:lineRule="auto"/>
              <w:ind w:left="0" w:right="0" w:firstLine="0"/>
            </w:pPr>
          </w:p>
        </w:tc>
      </w:tr>
    </w:tbl>
    <w:p w14:paraId="129FA3B2" w14:textId="44FE8D6E" w:rsidR="009C0693" w:rsidRDefault="00706B24">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7760BB76" wp14:editId="7EADC295">
                <wp:simplePos x="0" y="0"/>
                <wp:positionH relativeFrom="page">
                  <wp:posOffset>394018</wp:posOffset>
                </wp:positionH>
                <wp:positionV relativeFrom="page">
                  <wp:posOffset>4017327</wp:posOffset>
                </wp:positionV>
                <wp:extent cx="343471" cy="299212"/>
                <wp:effectExtent l="0" t="0" r="0" b="0"/>
                <wp:wrapTopAndBottom/>
                <wp:docPr id="14335" name="Group 14335"/>
                <wp:cNvGraphicFramePr/>
                <a:graphic xmlns:a="http://schemas.openxmlformats.org/drawingml/2006/main">
                  <a:graphicData uri="http://schemas.microsoft.com/office/word/2010/wordprocessingGroup">
                    <wpg:wgp>
                      <wpg:cNvGrpSpPr/>
                      <wpg:grpSpPr>
                        <a:xfrm>
                          <a:off x="0" y="0"/>
                          <a:ext cx="343471" cy="299212"/>
                          <a:chOff x="0" y="0"/>
                          <a:chExt cx="343471" cy="299212"/>
                        </a:xfrm>
                      </wpg:grpSpPr>
                      <wps:wsp>
                        <wps:cNvPr id="2370" name="Shape 2370"/>
                        <wps:cNvSpPr/>
                        <wps:spPr>
                          <a:xfrm>
                            <a:off x="0" y="126111"/>
                            <a:ext cx="77000" cy="173101"/>
                          </a:xfrm>
                          <a:custGeom>
                            <a:avLst/>
                            <a:gdLst/>
                            <a:ahLst/>
                            <a:cxnLst/>
                            <a:rect l="0" t="0" r="0" b="0"/>
                            <a:pathLst>
                              <a:path w="77000" h="173101">
                                <a:moveTo>
                                  <a:pt x="72581" y="0"/>
                                </a:moveTo>
                                <a:cubicBezTo>
                                  <a:pt x="72581" y="10414"/>
                                  <a:pt x="72581" y="20701"/>
                                  <a:pt x="72581" y="31115"/>
                                </a:cubicBezTo>
                                <a:cubicBezTo>
                                  <a:pt x="58788" y="40005"/>
                                  <a:pt x="44996" y="49023"/>
                                  <a:pt x="31204" y="58039"/>
                                </a:cubicBezTo>
                                <a:cubicBezTo>
                                  <a:pt x="30480" y="65532"/>
                                  <a:pt x="29718" y="73025"/>
                                  <a:pt x="28994" y="80518"/>
                                </a:cubicBezTo>
                                <a:cubicBezTo>
                                  <a:pt x="31813" y="76581"/>
                                  <a:pt x="34684" y="73279"/>
                                  <a:pt x="37516" y="70359"/>
                                </a:cubicBezTo>
                                <a:cubicBezTo>
                                  <a:pt x="40297" y="67438"/>
                                  <a:pt x="43078" y="65151"/>
                                  <a:pt x="45796" y="63374"/>
                                </a:cubicBezTo>
                                <a:cubicBezTo>
                                  <a:pt x="55080" y="57404"/>
                                  <a:pt x="62687" y="56642"/>
                                  <a:pt x="68351" y="61468"/>
                                </a:cubicBezTo>
                                <a:cubicBezTo>
                                  <a:pt x="74016" y="66294"/>
                                  <a:pt x="77000" y="74930"/>
                                  <a:pt x="77000" y="87885"/>
                                </a:cubicBezTo>
                                <a:cubicBezTo>
                                  <a:pt x="77000" y="96901"/>
                                  <a:pt x="75514" y="106553"/>
                                  <a:pt x="72581" y="116840"/>
                                </a:cubicBezTo>
                                <a:cubicBezTo>
                                  <a:pt x="69659" y="127127"/>
                                  <a:pt x="65341" y="136272"/>
                                  <a:pt x="59944" y="144273"/>
                                </a:cubicBezTo>
                                <a:cubicBezTo>
                                  <a:pt x="54496" y="152274"/>
                                  <a:pt x="47498" y="158877"/>
                                  <a:pt x="38976" y="164465"/>
                                </a:cubicBezTo>
                                <a:cubicBezTo>
                                  <a:pt x="32842" y="168402"/>
                                  <a:pt x="27673" y="170942"/>
                                  <a:pt x="23304" y="171959"/>
                                </a:cubicBezTo>
                                <a:cubicBezTo>
                                  <a:pt x="18936" y="173101"/>
                                  <a:pt x="15189" y="172975"/>
                                  <a:pt x="12192" y="171324"/>
                                </a:cubicBezTo>
                                <a:cubicBezTo>
                                  <a:pt x="9119" y="169926"/>
                                  <a:pt x="6591" y="167640"/>
                                  <a:pt x="4737" y="164465"/>
                                </a:cubicBezTo>
                                <a:cubicBezTo>
                                  <a:pt x="2883" y="161290"/>
                                  <a:pt x="1232" y="156845"/>
                                  <a:pt x="0" y="151130"/>
                                </a:cubicBezTo>
                                <a:cubicBezTo>
                                  <a:pt x="8661" y="144018"/>
                                  <a:pt x="17361" y="136906"/>
                                  <a:pt x="26022" y="129922"/>
                                </a:cubicBezTo>
                                <a:cubicBezTo>
                                  <a:pt x="26645" y="135763"/>
                                  <a:pt x="28143" y="139574"/>
                                  <a:pt x="30442" y="141351"/>
                                </a:cubicBezTo>
                                <a:cubicBezTo>
                                  <a:pt x="32753" y="143256"/>
                                  <a:pt x="35496" y="143002"/>
                                  <a:pt x="38722" y="140970"/>
                                </a:cubicBezTo>
                                <a:cubicBezTo>
                                  <a:pt x="42329" y="138557"/>
                                  <a:pt x="45326" y="134493"/>
                                  <a:pt x="47625" y="128905"/>
                                </a:cubicBezTo>
                                <a:cubicBezTo>
                                  <a:pt x="49936" y="123317"/>
                                  <a:pt x="51105" y="116460"/>
                                  <a:pt x="51105" y="108331"/>
                                </a:cubicBezTo>
                                <a:cubicBezTo>
                                  <a:pt x="51105" y="99950"/>
                                  <a:pt x="49860" y="94615"/>
                                  <a:pt x="47561" y="92202"/>
                                </a:cubicBezTo>
                                <a:cubicBezTo>
                                  <a:pt x="45263" y="89789"/>
                                  <a:pt x="42062" y="89916"/>
                                  <a:pt x="38151" y="92456"/>
                                </a:cubicBezTo>
                                <a:cubicBezTo>
                                  <a:pt x="35687" y="94107"/>
                                  <a:pt x="33274" y="96648"/>
                                  <a:pt x="30950" y="99950"/>
                                </a:cubicBezTo>
                                <a:cubicBezTo>
                                  <a:pt x="29261" y="102489"/>
                                  <a:pt x="27318" y="106045"/>
                                  <a:pt x="25260" y="110999"/>
                                </a:cubicBezTo>
                                <a:cubicBezTo>
                                  <a:pt x="17945" y="114047"/>
                                  <a:pt x="10668" y="117349"/>
                                  <a:pt x="3353" y="120397"/>
                                </a:cubicBezTo>
                                <a:cubicBezTo>
                                  <a:pt x="6020" y="93600"/>
                                  <a:pt x="8826" y="66675"/>
                                  <a:pt x="11493" y="39751"/>
                                </a:cubicBezTo>
                                <a:cubicBezTo>
                                  <a:pt x="31852" y="26543"/>
                                  <a:pt x="52222" y="13208"/>
                                  <a:pt x="72581"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71" name="Shape 2371"/>
                        <wps:cNvSpPr/>
                        <wps:spPr>
                          <a:xfrm>
                            <a:off x="133096" y="102153"/>
                            <a:ext cx="36963" cy="163404"/>
                          </a:xfrm>
                          <a:custGeom>
                            <a:avLst/>
                            <a:gdLst/>
                            <a:ahLst/>
                            <a:cxnLst/>
                            <a:rect l="0" t="0" r="0" b="0"/>
                            <a:pathLst>
                              <a:path w="36963" h="163404">
                                <a:moveTo>
                                  <a:pt x="36963" y="0"/>
                                </a:moveTo>
                                <a:lnTo>
                                  <a:pt x="36963" y="25652"/>
                                </a:lnTo>
                                <a:lnTo>
                                  <a:pt x="29070" y="36404"/>
                                </a:lnTo>
                                <a:cubicBezTo>
                                  <a:pt x="26886" y="41738"/>
                                  <a:pt x="25781" y="48723"/>
                                  <a:pt x="25781" y="57486"/>
                                </a:cubicBezTo>
                                <a:cubicBezTo>
                                  <a:pt x="25781" y="65487"/>
                                  <a:pt x="26949" y="70695"/>
                                  <a:pt x="29134" y="73234"/>
                                </a:cubicBezTo>
                                <a:lnTo>
                                  <a:pt x="36963" y="73469"/>
                                </a:lnTo>
                                <a:lnTo>
                                  <a:pt x="36963" y="100595"/>
                                </a:lnTo>
                                <a:lnTo>
                                  <a:pt x="34747" y="101428"/>
                                </a:lnTo>
                                <a:cubicBezTo>
                                  <a:pt x="31458" y="101428"/>
                                  <a:pt x="28524" y="100412"/>
                                  <a:pt x="25971" y="97999"/>
                                </a:cubicBezTo>
                                <a:cubicBezTo>
                                  <a:pt x="25971" y="114128"/>
                                  <a:pt x="25971" y="130258"/>
                                  <a:pt x="25971" y="146513"/>
                                </a:cubicBezTo>
                                <a:cubicBezTo>
                                  <a:pt x="17310" y="152101"/>
                                  <a:pt x="8661" y="157816"/>
                                  <a:pt x="0" y="163404"/>
                                </a:cubicBezTo>
                                <a:cubicBezTo>
                                  <a:pt x="0" y="116668"/>
                                  <a:pt x="0" y="69933"/>
                                  <a:pt x="0" y="23196"/>
                                </a:cubicBezTo>
                                <a:cubicBezTo>
                                  <a:pt x="8026" y="17989"/>
                                  <a:pt x="16053" y="12783"/>
                                  <a:pt x="24067" y="7575"/>
                                </a:cubicBezTo>
                                <a:cubicBezTo>
                                  <a:pt x="24067" y="12528"/>
                                  <a:pt x="24067" y="17481"/>
                                  <a:pt x="24067" y="22561"/>
                                </a:cubicBezTo>
                                <a:cubicBezTo>
                                  <a:pt x="27381" y="14052"/>
                                  <a:pt x="30467" y="7829"/>
                                  <a:pt x="33236" y="3765"/>
                                </a:cubicBezTo>
                                <a:lnTo>
                                  <a:pt x="3696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72" name="Shape 2372"/>
                        <wps:cNvSpPr/>
                        <wps:spPr>
                          <a:xfrm>
                            <a:off x="170059" y="89091"/>
                            <a:ext cx="36887" cy="113657"/>
                          </a:xfrm>
                          <a:custGeom>
                            <a:avLst/>
                            <a:gdLst/>
                            <a:ahLst/>
                            <a:cxnLst/>
                            <a:rect l="0" t="0" r="0" b="0"/>
                            <a:pathLst>
                              <a:path w="36887" h="113657">
                                <a:moveTo>
                                  <a:pt x="20691" y="317"/>
                                </a:moveTo>
                                <a:cubicBezTo>
                                  <a:pt x="24178" y="635"/>
                                  <a:pt x="27146" y="2603"/>
                                  <a:pt x="29559" y="6286"/>
                                </a:cubicBezTo>
                                <a:cubicBezTo>
                                  <a:pt x="34334" y="13526"/>
                                  <a:pt x="36887" y="24702"/>
                                  <a:pt x="36887" y="40069"/>
                                </a:cubicBezTo>
                                <a:cubicBezTo>
                                  <a:pt x="36887" y="56959"/>
                                  <a:pt x="34169" y="71438"/>
                                  <a:pt x="28873" y="83883"/>
                                </a:cubicBezTo>
                                <a:cubicBezTo>
                                  <a:pt x="23565" y="96330"/>
                                  <a:pt x="16732" y="105093"/>
                                  <a:pt x="8592" y="110427"/>
                                </a:cubicBezTo>
                                <a:lnTo>
                                  <a:pt x="0" y="113657"/>
                                </a:lnTo>
                                <a:lnTo>
                                  <a:pt x="0" y="86532"/>
                                </a:lnTo>
                                <a:lnTo>
                                  <a:pt x="629" y="86551"/>
                                </a:lnTo>
                                <a:cubicBezTo>
                                  <a:pt x="3600" y="84645"/>
                                  <a:pt x="6153" y="81090"/>
                                  <a:pt x="8147" y="76009"/>
                                </a:cubicBezTo>
                                <a:cubicBezTo>
                                  <a:pt x="10141" y="70930"/>
                                  <a:pt x="11182" y="64071"/>
                                  <a:pt x="11182" y="55182"/>
                                </a:cubicBezTo>
                                <a:cubicBezTo>
                                  <a:pt x="11182" y="46927"/>
                                  <a:pt x="10065" y="41593"/>
                                  <a:pt x="8020" y="39053"/>
                                </a:cubicBezTo>
                                <a:cubicBezTo>
                                  <a:pt x="5975" y="36513"/>
                                  <a:pt x="3346" y="36258"/>
                                  <a:pt x="311" y="38291"/>
                                </a:cubicBezTo>
                                <a:lnTo>
                                  <a:pt x="0" y="38715"/>
                                </a:lnTo>
                                <a:lnTo>
                                  <a:pt x="0" y="13062"/>
                                </a:lnTo>
                                <a:lnTo>
                                  <a:pt x="8719" y="4255"/>
                                </a:lnTo>
                                <a:cubicBezTo>
                                  <a:pt x="13202" y="1334"/>
                                  <a:pt x="17205" y="0"/>
                                  <a:pt x="20691" y="317"/>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73" name="Shape 2373"/>
                        <wps:cNvSpPr/>
                        <wps:spPr>
                          <a:xfrm>
                            <a:off x="215036" y="10414"/>
                            <a:ext cx="50343" cy="150241"/>
                          </a:xfrm>
                          <a:custGeom>
                            <a:avLst/>
                            <a:gdLst/>
                            <a:ahLst/>
                            <a:cxnLst/>
                            <a:rect l="0" t="0" r="0" b="0"/>
                            <a:pathLst>
                              <a:path w="50343" h="150241">
                                <a:moveTo>
                                  <a:pt x="35242" y="0"/>
                                </a:moveTo>
                                <a:cubicBezTo>
                                  <a:pt x="35242" y="12827"/>
                                  <a:pt x="35242" y="25781"/>
                                  <a:pt x="35242" y="38608"/>
                                </a:cubicBezTo>
                                <a:cubicBezTo>
                                  <a:pt x="39967" y="35560"/>
                                  <a:pt x="44679" y="32512"/>
                                  <a:pt x="49403" y="29464"/>
                                </a:cubicBezTo>
                                <a:cubicBezTo>
                                  <a:pt x="49403" y="38862"/>
                                  <a:pt x="49403" y="48387"/>
                                  <a:pt x="49403" y="57912"/>
                                </a:cubicBezTo>
                                <a:cubicBezTo>
                                  <a:pt x="44679" y="60960"/>
                                  <a:pt x="39967" y="64008"/>
                                  <a:pt x="35242" y="67184"/>
                                </a:cubicBezTo>
                                <a:cubicBezTo>
                                  <a:pt x="35242" y="79122"/>
                                  <a:pt x="35242" y="91186"/>
                                  <a:pt x="35242" y="103124"/>
                                </a:cubicBezTo>
                                <a:cubicBezTo>
                                  <a:pt x="35242" y="107442"/>
                                  <a:pt x="35522" y="110236"/>
                                  <a:pt x="36068" y="111252"/>
                                </a:cubicBezTo>
                                <a:cubicBezTo>
                                  <a:pt x="36881" y="112776"/>
                                  <a:pt x="38417" y="112903"/>
                                  <a:pt x="40488" y="111506"/>
                                </a:cubicBezTo>
                                <a:cubicBezTo>
                                  <a:pt x="42393" y="110236"/>
                                  <a:pt x="45060" y="107823"/>
                                  <a:pt x="48450" y="104013"/>
                                </a:cubicBezTo>
                                <a:cubicBezTo>
                                  <a:pt x="49073" y="112522"/>
                                  <a:pt x="49733" y="121031"/>
                                  <a:pt x="50343" y="129540"/>
                                </a:cubicBezTo>
                                <a:cubicBezTo>
                                  <a:pt x="43993" y="135763"/>
                                  <a:pt x="38036" y="140716"/>
                                  <a:pt x="32537" y="144272"/>
                                </a:cubicBezTo>
                                <a:cubicBezTo>
                                  <a:pt x="26162" y="148463"/>
                                  <a:pt x="21412" y="150241"/>
                                  <a:pt x="18390" y="149734"/>
                                </a:cubicBezTo>
                                <a:cubicBezTo>
                                  <a:pt x="15354" y="149225"/>
                                  <a:pt x="13106" y="146939"/>
                                  <a:pt x="11684" y="142875"/>
                                </a:cubicBezTo>
                                <a:cubicBezTo>
                                  <a:pt x="10262" y="138685"/>
                                  <a:pt x="9474" y="131064"/>
                                  <a:pt x="9474" y="119635"/>
                                </a:cubicBezTo>
                                <a:cubicBezTo>
                                  <a:pt x="9474" y="107697"/>
                                  <a:pt x="9474" y="95885"/>
                                  <a:pt x="9474" y="83947"/>
                                </a:cubicBezTo>
                                <a:cubicBezTo>
                                  <a:pt x="6325" y="85979"/>
                                  <a:pt x="3162" y="88011"/>
                                  <a:pt x="0" y="90043"/>
                                </a:cubicBezTo>
                                <a:cubicBezTo>
                                  <a:pt x="0" y="80645"/>
                                  <a:pt x="0" y="71120"/>
                                  <a:pt x="0" y="61595"/>
                                </a:cubicBezTo>
                                <a:cubicBezTo>
                                  <a:pt x="3162" y="59563"/>
                                  <a:pt x="6325" y="57531"/>
                                  <a:pt x="9474" y="55372"/>
                                </a:cubicBezTo>
                                <a:cubicBezTo>
                                  <a:pt x="9474" y="49149"/>
                                  <a:pt x="9474" y="42926"/>
                                  <a:pt x="9474" y="36703"/>
                                </a:cubicBezTo>
                                <a:cubicBezTo>
                                  <a:pt x="18009" y="24511"/>
                                  <a:pt x="26721" y="12319"/>
                                  <a:pt x="352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74" name="Shape 2374"/>
                        <wps:cNvSpPr/>
                        <wps:spPr>
                          <a:xfrm>
                            <a:off x="272148" y="0"/>
                            <a:ext cx="71323" cy="126238"/>
                          </a:xfrm>
                          <a:custGeom>
                            <a:avLst/>
                            <a:gdLst/>
                            <a:ahLst/>
                            <a:cxnLst/>
                            <a:rect l="0" t="0" r="0" b="0"/>
                            <a:pathLst>
                              <a:path w="71323" h="126238">
                                <a:moveTo>
                                  <a:pt x="53188" y="636"/>
                                </a:moveTo>
                                <a:cubicBezTo>
                                  <a:pt x="56985" y="0"/>
                                  <a:pt x="60173" y="762"/>
                                  <a:pt x="62725" y="3049"/>
                                </a:cubicBezTo>
                                <a:cubicBezTo>
                                  <a:pt x="65215" y="5335"/>
                                  <a:pt x="67374" y="9272"/>
                                  <a:pt x="69050" y="14732"/>
                                </a:cubicBezTo>
                                <a:cubicBezTo>
                                  <a:pt x="60922" y="21210"/>
                                  <a:pt x="52769" y="27686"/>
                                  <a:pt x="44653" y="34290"/>
                                </a:cubicBezTo>
                                <a:cubicBezTo>
                                  <a:pt x="44044" y="31369"/>
                                  <a:pt x="42939" y="29718"/>
                                  <a:pt x="41504" y="29083"/>
                                </a:cubicBezTo>
                                <a:cubicBezTo>
                                  <a:pt x="39497" y="28449"/>
                                  <a:pt x="37021" y="28956"/>
                                  <a:pt x="34176" y="30861"/>
                                </a:cubicBezTo>
                                <a:cubicBezTo>
                                  <a:pt x="31267" y="32766"/>
                                  <a:pt x="29172" y="34799"/>
                                  <a:pt x="27851" y="37211"/>
                                </a:cubicBezTo>
                                <a:cubicBezTo>
                                  <a:pt x="26543" y="39751"/>
                                  <a:pt x="25832" y="42037"/>
                                  <a:pt x="25832" y="44324"/>
                                </a:cubicBezTo>
                                <a:cubicBezTo>
                                  <a:pt x="25832" y="46736"/>
                                  <a:pt x="26657" y="48133"/>
                                  <a:pt x="28359" y="48261"/>
                                </a:cubicBezTo>
                                <a:cubicBezTo>
                                  <a:pt x="30061" y="48514"/>
                                  <a:pt x="33719" y="47117"/>
                                  <a:pt x="39345" y="44577"/>
                                </a:cubicBezTo>
                                <a:cubicBezTo>
                                  <a:pt x="47892" y="40513"/>
                                  <a:pt x="54254" y="38354"/>
                                  <a:pt x="58433" y="38227"/>
                                </a:cubicBezTo>
                                <a:cubicBezTo>
                                  <a:pt x="62598" y="38227"/>
                                  <a:pt x="65862" y="39751"/>
                                  <a:pt x="68034" y="43180"/>
                                </a:cubicBezTo>
                                <a:cubicBezTo>
                                  <a:pt x="70206" y="46736"/>
                                  <a:pt x="71323" y="51181"/>
                                  <a:pt x="71323" y="57024"/>
                                </a:cubicBezTo>
                                <a:cubicBezTo>
                                  <a:pt x="71323" y="62865"/>
                                  <a:pt x="70142" y="69342"/>
                                  <a:pt x="67843" y="76454"/>
                                </a:cubicBezTo>
                                <a:cubicBezTo>
                                  <a:pt x="65545" y="83566"/>
                                  <a:pt x="61747" y="90298"/>
                                  <a:pt x="56794" y="96774"/>
                                </a:cubicBezTo>
                                <a:cubicBezTo>
                                  <a:pt x="51765" y="103378"/>
                                  <a:pt x="44844" y="109474"/>
                                  <a:pt x="36195" y="115062"/>
                                </a:cubicBezTo>
                                <a:cubicBezTo>
                                  <a:pt x="23940" y="123063"/>
                                  <a:pt x="15189" y="126238"/>
                                  <a:pt x="10046" y="124206"/>
                                </a:cubicBezTo>
                                <a:cubicBezTo>
                                  <a:pt x="4839" y="122301"/>
                                  <a:pt x="1422" y="116967"/>
                                  <a:pt x="0" y="108204"/>
                                </a:cubicBezTo>
                                <a:cubicBezTo>
                                  <a:pt x="8496" y="101347"/>
                                  <a:pt x="17018" y="94742"/>
                                  <a:pt x="25514" y="87885"/>
                                </a:cubicBezTo>
                                <a:cubicBezTo>
                                  <a:pt x="26568" y="91822"/>
                                  <a:pt x="28054" y="94107"/>
                                  <a:pt x="29934" y="94869"/>
                                </a:cubicBezTo>
                                <a:cubicBezTo>
                                  <a:pt x="31814" y="95759"/>
                                  <a:pt x="34366" y="94997"/>
                                  <a:pt x="37516" y="92964"/>
                                </a:cubicBezTo>
                                <a:cubicBezTo>
                                  <a:pt x="40996" y="90678"/>
                                  <a:pt x="43675" y="87885"/>
                                  <a:pt x="45542" y="84455"/>
                                </a:cubicBezTo>
                                <a:cubicBezTo>
                                  <a:pt x="46977" y="81915"/>
                                  <a:pt x="47752" y="79249"/>
                                  <a:pt x="47752" y="76836"/>
                                </a:cubicBezTo>
                                <a:cubicBezTo>
                                  <a:pt x="47752" y="74041"/>
                                  <a:pt x="46800" y="72517"/>
                                  <a:pt x="44844" y="72136"/>
                                </a:cubicBezTo>
                                <a:cubicBezTo>
                                  <a:pt x="43459" y="72010"/>
                                  <a:pt x="39802" y="73152"/>
                                  <a:pt x="33795" y="75311"/>
                                </a:cubicBezTo>
                                <a:cubicBezTo>
                                  <a:pt x="24867" y="78740"/>
                                  <a:pt x="18694" y="80645"/>
                                  <a:pt x="15227" y="80899"/>
                                </a:cubicBezTo>
                                <a:cubicBezTo>
                                  <a:pt x="11748" y="81026"/>
                                  <a:pt x="8738" y="79756"/>
                                  <a:pt x="6439" y="76454"/>
                                </a:cubicBezTo>
                                <a:cubicBezTo>
                                  <a:pt x="4089" y="73152"/>
                                  <a:pt x="2832" y="68580"/>
                                  <a:pt x="2832" y="62357"/>
                                </a:cubicBezTo>
                                <a:cubicBezTo>
                                  <a:pt x="2832" y="55753"/>
                                  <a:pt x="4140" y="49149"/>
                                  <a:pt x="6693" y="42545"/>
                                </a:cubicBezTo>
                                <a:cubicBezTo>
                                  <a:pt x="9246" y="36068"/>
                                  <a:pt x="12840" y="30099"/>
                                  <a:pt x="17297" y="24765"/>
                                </a:cubicBezTo>
                                <a:cubicBezTo>
                                  <a:pt x="21768" y="19431"/>
                                  <a:pt x="27851" y="14351"/>
                                  <a:pt x="35433" y="9399"/>
                                </a:cubicBezTo>
                                <a:cubicBezTo>
                                  <a:pt x="43459" y="4191"/>
                                  <a:pt x="49327" y="1270"/>
                                  <a:pt x="53188" y="636"/>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75" name="Shape 2375"/>
                        <wps:cNvSpPr/>
                        <wps:spPr>
                          <a:xfrm>
                            <a:off x="0" y="126111"/>
                            <a:ext cx="77000" cy="173101"/>
                          </a:xfrm>
                          <a:custGeom>
                            <a:avLst/>
                            <a:gdLst/>
                            <a:ahLst/>
                            <a:cxnLst/>
                            <a:rect l="0" t="0" r="0" b="0"/>
                            <a:pathLst>
                              <a:path w="77000" h="173101">
                                <a:moveTo>
                                  <a:pt x="11493" y="39751"/>
                                </a:moveTo>
                                <a:cubicBezTo>
                                  <a:pt x="31852" y="26543"/>
                                  <a:pt x="52222" y="13208"/>
                                  <a:pt x="72581" y="0"/>
                                </a:cubicBezTo>
                                <a:cubicBezTo>
                                  <a:pt x="72581" y="10414"/>
                                  <a:pt x="72581" y="20701"/>
                                  <a:pt x="72581" y="31115"/>
                                </a:cubicBezTo>
                                <a:cubicBezTo>
                                  <a:pt x="58788" y="40005"/>
                                  <a:pt x="44996" y="49023"/>
                                  <a:pt x="31204" y="58039"/>
                                </a:cubicBezTo>
                                <a:cubicBezTo>
                                  <a:pt x="30480" y="65532"/>
                                  <a:pt x="29718" y="73025"/>
                                  <a:pt x="28994" y="80518"/>
                                </a:cubicBezTo>
                                <a:cubicBezTo>
                                  <a:pt x="31813" y="76581"/>
                                  <a:pt x="34684" y="73279"/>
                                  <a:pt x="37516" y="70359"/>
                                </a:cubicBezTo>
                                <a:cubicBezTo>
                                  <a:pt x="40297" y="67438"/>
                                  <a:pt x="43078" y="65151"/>
                                  <a:pt x="45796" y="63374"/>
                                </a:cubicBezTo>
                                <a:cubicBezTo>
                                  <a:pt x="55080" y="57404"/>
                                  <a:pt x="62687" y="56642"/>
                                  <a:pt x="68351" y="61468"/>
                                </a:cubicBezTo>
                                <a:cubicBezTo>
                                  <a:pt x="74016" y="66294"/>
                                  <a:pt x="77000" y="74930"/>
                                  <a:pt x="77000" y="87885"/>
                                </a:cubicBezTo>
                                <a:cubicBezTo>
                                  <a:pt x="77000" y="96901"/>
                                  <a:pt x="75514" y="106553"/>
                                  <a:pt x="72581" y="116840"/>
                                </a:cubicBezTo>
                                <a:cubicBezTo>
                                  <a:pt x="69659" y="127127"/>
                                  <a:pt x="65341" y="136272"/>
                                  <a:pt x="59944" y="144273"/>
                                </a:cubicBezTo>
                                <a:cubicBezTo>
                                  <a:pt x="54496" y="152274"/>
                                  <a:pt x="47498" y="158877"/>
                                  <a:pt x="38976" y="164465"/>
                                </a:cubicBezTo>
                                <a:cubicBezTo>
                                  <a:pt x="32842" y="168402"/>
                                  <a:pt x="27673" y="170942"/>
                                  <a:pt x="23304" y="171959"/>
                                </a:cubicBezTo>
                                <a:cubicBezTo>
                                  <a:pt x="18936" y="173101"/>
                                  <a:pt x="15189" y="172975"/>
                                  <a:pt x="12192" y="171324"/>
                                </a:cubicBezTo>
                                <a:cubicBezTo>
                                  <a:pt x="9119" y="169926"/>
                                  <a:pt x="6591" y="167640"/>
                                  <a:pt x="4737" y="164465"/>
                                </a:cubicBezTo>
                                <a:cubicBezTo>
                                  <a:pt x="2883" y="161290"/>
                                  <a:pt x="1232" y="156845"/>
                                  <a:pt x="0" y="151130"/>
                                </a:cubicBezTo>
                                <a:cubicBezTo>
                                  <a:pt x="8661" y="144018"/>
                                  <a:pt x="17361" y="136906"/>
                                  <a:pt x="26022" y="129922"/>
                                </a:cubicBezTo>
                                <a:cubicBezTo>
                                  <a:pt x="26645" y="135763"/>
                                  <a:pt x="28143" y="139574"/>
                                  <a:pt x="30442" y="141351"/>
                                </a:cubicBezTo>
                                <a:cubicBezTo>
                                  <a:pt x="32753" y="143256"/>
                                  <a:pt x="35496" y="143002"/>
                                  <a:pt x="38722" y="140970"/>
                                </a:cubicBezTo>
                                <a:cubicBezTo>
                                  <a:pt x="42329" y="138557"/>
                                  <a:pt x="45326" y="134493"/>
                                  <a:pt x="47625" y="128905"/>
                                </a:cubicBezTo>
                                <a:cubicBezTo>
                                  <a:pt x="49936" y="123317"/>
                                  <a:pt x="51105" y="116460"/>
                                  <a:pt x="51105" y="108331"/>
                                </a:cubicBezTo>
                                <a:cubicBezTo>
                                  <a:pt x="51105" y="99950"/>
                                  <a:pt x="49860" y="94615"/>
                                  <a:pt x="47561" y="92202"/>
                                </a:cubicBezTo>
                                <a:cubicBezTo>
                                  <a:pt x="45263" y="89789"/>
                                  <a:pt x="42062" y="89916"/>
                                  <a:pt x="38151" y="92456"/>
                                </a:cubicBezTo>
                                <a:cubicBezTo>
                                  <a:pt x="35687" y="94107"/>
                                  <a:pt x="33274" y="96648"/>
                                  <a:pt x="30950" y="99950"/>
                                </a:cubicBezTo>
                                <a:cubicBezTo>
                                  <a:pt x="29261" y="102489"/>
                                  <a:pt x="27318" y="106045"/>
                                  <a:pt x="25260" y="110999"/>
                                </a:cubicBezTo>
                                <a:cubicBezTo>
                                  <a:pt x="17945" y="114047"/>
                                  <a:pt x="10668" y="117349"/>
                                  <a:pt x="3353" y="120397"/>
                                </a:cubicBezTo>
                                <a:cubicBezTo>
                                  <a:pt x="6020" y="93600"/>
                                  <a:pt x="8826" y="66675"/>
                                  <a:pt x="11493" y="39751"/>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76" name="Shape 2376"/>
                        <wps:cNvSpPr/>
                        <wps:spPr>
                          <a:xfrm>
                            <a:off x="133096" y="87503"/>
                            <a:ext cx="73850" cy="178054"/>
                          </a:xfrm>
                          <a:custGeom>
                            <a:avLst/>
                            <a:gdLst/>
                            <a:ahLst/>
                            <a:cxnLst/>
                            <a:rect l="0" t="0" r="0" b="0"/>
                            <a:pathLst>
                              <a:path w="73850" h="178054">
                                <a:moveTo>
                                  <a:pt x="0" y="178054"/>
                                </a:moveTo>
                                <a:cubicBezTo>
                                  <a:pt x="0" y="131318"/>
                                  <a:pt x="0" y="84582"/>
                                  <a:pt x="0" y="37846"/>
                                </a:cubicBezTo>
                                <a:cubicBezTo>
                                  <a:pt x="8026" y="32639"/>
                                  <a:pt x="16053" y="27432"/>
                                  <a:pt x="24067" y="22225"/>
                                </a:cubicBezTo>
                                <a:cubicBezTo>
                                  <a:pt x="24067" y="27178"/>
                                  <a:pt x="24067" y="32131"/>
                                  <a:pt x="24067" y="37211"/>
                                </a:cubicBezTo>
                                <a:cubicBezTo>
                                  <a:pt x="27381" y="28702"/>
                                  <a:pt x="30467" y="22479"/>
                                  <a:pt x="33236" y="18415"/>
                                </a:cubicBezTo>
                                <a:cubicBezTo>
                                  <a:pt x="36932" y="12954"/>
                                  <a:pt x="41135" y="8763"/>
                                  <a:pt x="45682" y="5842"/>
                                </a:cubicBezTo>
                                <a:cubicBezTo>
                                  <a:pt x="54648" y="0"/>
                                  <a:pt x="61697" y="508"/>
                                  <a:pt x="66523" y="7874"/>
                                </a:cubicBezTo>
                                <a:cubicBezTo>
                                  <a:pt x="71298" y="15113"/>
                                  <a:pt x="73850" y="26289"/>
                                  <a:pt x="73850" y="41656"/>
                                </a:cubicBezTo>
                                <a:cubicBezTo>
                                  <a:pt x="73850" y="58547"/>
                                  <a:pt x="71133" y="73025"/>
                                  <a:pt x="65837" y="85471"/>
                                </a:cubicBezTo>
                                <a:cubicBezTo>
                                  <a:pt x="60528" y="97917"/>
                                  <a:pt x="53696" y="106680"/>
                                  <a:pt x="45555" y="112014"/>
                                </a:cubicBezTo>
                                <a:cubicBezTo>
                                  <a:pt x="41580" y="114681"/>
                                  <a:pt x="37973" y="115951"/>
                                  <a:pt x="34747" y="116078"/>
                                </a:cubicBezTo>
                                <a:cubicBezTo>
                                  <a:pt x="31458" y="116078"/>
                                  <a:pt x="28524" y="115062"/>
                                  <a:pt x="25971" y="112649"/>
                                </a:cubicBezTo>
                                <a:cubicBezTo>
                                  <a:pt x="25971" y="128778"/>
                                  <a:pt x="25971" y="144907"/>
                                  <a:pt x="25971" y="161163"/>
                                </a:cubicBezTo>
                                <a:cubicBezTo>
                                  <a:pt x="17310" y="166751"/>
                                  <a:pt x="8661" y="172466"/>
                                  <a:pt x="0" y="178054"/>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77" name="Shape 2377"/>
                        <wps:cNvSpPr/>
                        <wps:spPr>
                          <a:xfrm>
                            <a:off x="158877" y="125349"/>
                            <a:ext cx="22365" cy="52578"/>
                          </a:xfrm>
                          <a:custGeom>
                            <a:avLst/>
                            <a:gdLst/>
                            <a:ahLst/>
                            <a:cxnLst/>
                            <a:rect l="0" t="0" r="0" b="0"/>
                            <a:pathLst>
                              <a:path w="22365" h="52578">
                                <a:moveTo>
                                  <a:pt x="0" y="34290"/>
                                </a:moveTo>
                                <a:cubicBezTo>
                                  <a:pt x="0" y="42291"/>
                                  <a:pt x="1168" y="47499"/>
                                  <a:pt x="3353" y="50038"/>
                                </a:cubicBezTo>
                                <a:cubicBezTo>
                                  <a:pt x="5525" y="52451"/>
                                  <a:pt x="8407" y="52578"/>
                                  <a:pt x="11811" y="50292"/>
                                </a:cubicBezTo>
                                <a:cubicBezTo>
                                  <a:pt x="14783" y="48387"/>
                                  <a:pt x="17336" y="44831"/>
                                  <a:pt x="19329" y="39751"/>
                                </a:cubicBezTo>
                                <a:cubicBezTo>
                                  <a:pt x="21323" y="34672"/>
                                  <a:pt x="22365" y="27813"/>
                                  <a:pt x="22365" y="18924"/>
                                </a:cubicBezTo>
                                <a:cubicBezTo>
                                  <a:pt x="22365" y="10668"/>
                                  <a:pt x="21247" y="5335"/>
                                  <a:pt x="19202" y="2794"/>
                                </a:cubicBezTo>
                                <a:cubicBezTo>
                                  <a:pt x="17158" y="254"/>
                                  <a:pt x="14529" y="0"/>
                                  <a:pt x="11493" y="2032"/>
                                </a:cubicBezTo>
                                <a:cubicBezTo>
                                  <a:pt x="8217" y="4191"/>
                                  <a:pt x="5461" y="7875"/>
                                  <a:pt x="3289" y="13208"/>
                                </a:cubicBezTo>
                                <a:cubicBezTo>
                                  <a:pt x="1105" y="18542"/>
                                  <a:pt x="0" y="25527"/>
                                  <a:pt x="0" y="3429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78" name="Shape 2378"/>
                        <wps:cNvSpPr/>
                        <wps:spPr>
                          <a:xfrm>
                            <a:off x="215036" y="10414"/>
                            <a:ext cx="50343" cy="150241"/>
                          </a:xfrm>
                          <a:custGeom>
                            <a:avLst/>
                            <a:gdLst/>
                            <a:ahLst/>
                            <a:cxnLst/>
                            <a:rect l="0" t="0" r="0" b="0"/>
                            <a:pathLst>
                              <a:path w="50343" h="150241">
                                <a:moveTo>
                                  <a:pt x="35242" y="0"/>
                                </a:moveTo>
                                <a:cubicBezTo>
                                  <a:pt x="35242" y="12827"/>
                                  <a:pt x="35242" y="25781"/>
                                  <a:pt x="35242" y="38608"/>
                                </a:cubicBezTo>
                                <a:cubicBezTo>
                                  <a:pt x="39967" y="35560"/>
                                  <a:pt x="44679" y="32512"/>
                                  <a:pt x="49403" y="29464"/>
                                </a:cubicBezTo>
                                <a:cubicBezTo>
                                  <a:pt x="49403" y="38862"/>
                                  <a:pt x="49403" y="48387"/>
                                  <a:pt x="49403" y="57912"/>
                                </a:cubicBezTo>
                                <a:cubicBezTo>
                                  <a:pt x="44679" y="60960"/>
                                  <a:pt x="39967" y="64008"/>
                                  <a:pt x="35242" y="67184"/>
                                </a:cubicBezTo>
                                <a:cubicBezTo>
                                  <a:pt x="35242" y="79122"/>
                                  <a:pt x="35242" y="91186"/>
                                  <a:pt x="35242" y="103124"/>
                                </a:cubicBezTo>
                                <a:cubicBezTo>
                                  <a:pt x="35242" y="107442"/>
                                  <a:pt x="35522" y="110236"/>
                                  <a:pt x="36068" y="111252"/>
                                </a:cubicBezTo>
                                <a:cubicBezTo>
                                  <a:pt x="36881" y="112776"/>
                                  <a:pt x="38417" y="112903"/>
                                  <a:pt x="40488" y="111506"/>
                                </a:cubicBezTo>
                                <a:cubicBezTo>
                                  <a:pt x="42393" y="110236"/>
                                  <a:pt x="45060" y="107823"/>
                                  <a:pt x="48450" y="104013"/>
                                </a:cubicBezTo>
                                <a:cubicBezTo>
                                  <a:pt x="49073" y="112522"/>
                                  <a:pt x="49733" y="121031"/>
                                  <a:pt x="50343" y="129540"/>
                                </a:cubicBezTo>
                                <a:cubicBezTo>
                                  <a:pt x="43993" y="135763"/>
                                  <a:pt x="38036" y="140716"/>
                                  <a:pt x="32537" y="144272"/>
                                </a:cubicBezTo>
                                <a:cubicBezTo>
                                  <a:pt x="26162" y="148463"/>
                                  <a:pt x="21412" y="150241"/>
                                  <a:pt x="18390" y="149734"/>
                                </a:cubicBezTo>
                                <a:cubicBezTo>
                                  <a:pt x="15354" y="149225"/>
                                  <a:pt x="13106" y="146939"/>
                                  <a:pt x="11684" y="142875"/>
                                </a:cubicBezTo>
                                <a:cubicBezTo>
                                  <a:pt x="10262" y="138685"/>
                                  <a:pt x="9474" y="131064"/>
                                  <a:pt x="9474" y="119635"/>
                                </a:cubicBezTo>
                                <a:cubicBezTo>
                                  <a:pt x="9474" y="107697"/>
                                  <a:pt x="9474" y="95885"/>
                                  <a:pt x="9474" y="83947"/>
                                </a:cubicBezTo>
                                <a:cubicBezTo>
                                  <a:pt x="6325" y="85979"/>
                                  <a:pt x="3162" y="88011"/>
                                  <a:pt x="0" y="90043"/>
                                </a:cubicBezTo>
                                <a:cubicBezTo>
                                  <a:pt x="0" y="80645"/>
                                  <a:pt x="0" y="71120"/>
                                  <a:pt x="0" y="61595"/>
                                </a:cubicBezTo>
                                <a:cubicBezTo>
                                  <a:pt x="3162" y="59563"/>
                                  <a:pt x="6325" y="57531"/>
                                  <a:pt x="9474" y="55372"/>
                                </a:cubicBezTo>
                                <a:cubicBezTo>
                                  <a:pt x="9474" y="49149"/>
                                  <a:pt x="9474" y="42926"/>
                                  <a:pt x="9474" y="36703"/>
                                </a:cubicBezTo>
                                <a:cubicBezTo>
                                  <a:pt x="18009" y="24511"/>
                                  <a:pt x="26721" y="12319"/>
                                  <a:pt x="3524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79" name="Shape 2379"/>
                        <wps:cNvSpPr/>
                        <wps:spPr>
                          <a:xfrm>
                            <a:off x="272148" y="0"/>
                            <a:ext cx="71323" cy="126238"/>
                          </a:xfrm>
                          <a:custGeom>
                            <a:avLst/>
                            <a:gdLst/>
                            <a:ahLst/>
                            <a:cxnLst/>
                            <a:rect l="0" t="0" r="0" b="0"/>
                            <a:pathLst>
                              <a:path w="71323" h="126238">
                                <a:moveTo>
                                  <a:pt x="0" y="108204"/>
                                </a:moveTo>
                                <a:cubicBezTo>
                                  <a:pt x="8496" y="101347"/>
                                  <a:pt x="17018" y="94742"/>
                                  <a:pt x="25514" y="87885"/>
                                </a:cubicBezTo>
                                <a:cubicBezTo>
                                  <a:pt x="26568" y="91822"/>
                                  <a:pt x="28054" y="94107"/>
                                  <a:pt x="29934" y="94869"/>
                                </a:cubicBezTo>
                                <a:cubicBezTo>
                                  <a:pt x="31814" y="95759"/>
                                  <a:pt x="34366" y="94997"/>
                                  <a:pt x="37516" y="92964"/>
                                </a:cubicBezTo>
                                <a:cubicBezTo>
                                  <a:pt x="40996" y="90678"/>
                                  <a:pt x="43675" y="87885"/>
                                  <a:pt x="45542" y="84455"/>
                                </a:cubicBezTo>
                                <a:cubicBezTo>
                                  <a:pt x="46977" y="81915"/>
                                  <a:pt x="47752" y="79249"/>
                                  <a:pt x="47752" y="76836"/>
                                </a:cubicBezTo>
                                <a:cubicBezTo>
                                  <a:pt x="47752" y="74041"/>
                                  <a:pt x="46800" y="72517"/>
                                  <a:pt x="44844" y="72136"/>
                                </a:cubicBezTo>
                                <a:cubicBezTo>
                                  <a:pt x="43459" y="72010"/>
                                  <a:pt x="39802" y="73152"/>
                                  <a:pt x="33795" y="75311"/>
                                </a:cubicBezTo>
                                <a:cubicBezTo>
                                  <a:pt x="24867" y="78740"/>
                                  <a:pt x="18694" y="80645"/>
                                  <a:pt x="15227" y="80899"/>
                                </a:cubicBezTo>
                                <a:cubicBezTo>
                                  <a:pt x="11748" y="81026"/>
                                  <a:pt x="8738" y="79756"/>
                                  <a:pt x="6439" y="76454"/>
                                </a:cubicBezTo>
                                <a:cubicBezTo>
                                  <a:pt x="4089" y="73152"/>
                                  <a:pt x="2832" y="68580"/>
                                  <a:pt x="2832" y="62357"/>
                                </a:cubicBezTo>
                                <a:cubicBezTo>
                                  <a:pt x="2832" y="55753"/>
                                  <a:pt x="4140" y="49149"/>
                                  <a:pt x="6693" y="42545"/>
                                </a:cubicBezTo>
                                <a:cubicBezTo>
                                  <a:pt x="9246" y="36068"/>
                                  <a:pt x="12840" y="30099"/>
                                  <a:pt x="17297" y="24765"/>
                                </a:cubicBezTo>
                                <a:cubicBezTo>
                                  <a:pt x="21768" y="19431"/>
                                  <a:pt x="27851" y="14351"/>
                                  <a:pt x="35433" y="9399"/>
                                </a:cubicBezTo>
                                <a:cubicBezTo>
                                  <a:pt x="43459" y="4191"/>
                                  <a:pt x="49327" y="1270"/>
                                  <a:pt x="53188" y="636"/>
                                </a:cubicBezTo>
                                <a:cubicBezTo>
                                  <a:pt x="56985" y="0"/>
                                  <a:pt x="60173" y="762"/>
                                  <a:pt x="62725" y="3049"/>
                                </a:cubicBezTo>
                                <a:cubicBezTo>
                                  <a:pt x="65215" y="5335"/>
                                  <a:pt x="67374" y="9272"/>
                                  <a:pt x="69050" y="14732"/>
                                </a:cubicBezTo>
                                <a:cubicBezTo>
                                  <a:pt x="60922" y="21210"/>
                                  <a:pt x="52769" y="27686"/>
                                  <a:pt x="44653" y="34290"/>
                                </a:cubicBezTo>
                                <a:cubicBezTo>
                                  <a:pt x="44044" y="31369"/>
                                  <a:pt x="42939" y="29718"/>
                                  <a:pt x="41504" y="29083"/>
                                </a:cubicBezTo>
                                <a:cubicBezTo>
                                  <a:pt x="39497" y="28449"/>
                                  <a:pt x="37021" y="28956"/>
                                  <a:pt x="34176" y="30861"/>
                                </a:cubicBezTo>
                                <a:cubicBezTo>
                                  <a:pt x="31267" y="32766"/>
                                  <a:pt x="29172" y="34799"/>
                                  <a:pt x="27851" y="37211"/>
                                </a:cubicBezTo>
                                <a:cubicBezTo>
                                  <a:pt x="26543" y="39751"/>
                                  <a:pt x="25832" y="42037"/>
                                  <a:pt x="25832" y="44324"/>
                                </a:cubicBezTo>
                                <a:cubicBezTo>
                                  <a:pt x="25832" y="46736"/>
                                  <a:pt x="26657" y="48133"/>
                                  <a:pt x="28359" y="48261"/>
                                </a:cubicBezTo>
                                <a:cubicBezTo>
                                  <a:pt x="30061" y="48514"/>
                                  <a:pt x="33719" y="47117"/>
                                  <a:pt x="39345" y="44577"/>
                                </a:cubicBezTo>
                                <a:cubicBezTo>
                                  <a:pt x="47892" y="40513"/>
                                  <a:pt x="54254" y="38354"/>
                                  <a:pt x="58433" y="38227"/>
                                </a:cubicBezTo>
                                <a:cubicBezTo>
                                  <a:pt x="62598" y="38227"/>
                                  <a:pt x="65862" y="39751"/>
                                  <a:pt x="68034" y="43180"/>
                                </a:cubicBezTo>
                                <a:cubicBezTo>
                                  <a:pt x="70206" y="46736"/>
                                  <a:pt x="71323" y="51181"/>
                                  <a:pt x="71323" y="57024"/>
                                </a:cubicBezTo>
                                <a:cubicBezTo>
                                  <a:pt x="71323" y="62865"/>
                                  <a:pt x="70142" y="69342"/>
                                  <a:pt x="67843" y="76454"/>
                                </a:cubicBezTo>
                                <a:cubicBezTo>
                                  <a:pt x="65545" y="83566"/>
                                  <a:pt x="61747" y="90298"/>
                                  <a:pt x="56794" y="96774"/>
                                </a:cubicBezTo>
                                <a:cubicBezTo>
                                  <a:pt x="51765" y="103378"/>
                                  <a:pt x="44844" y="109474"/>
                                  <a:pt x="36195" y="115062"/>
                                </a:cubicBezTo>
                                <a:cubicBezTo>
                                  <a:pt x="23940" y="123063"/>
                                  <a:pt x="15189" y="126238"/>
                                  <a:pt x="10046" y="124206"/>
                                </a:cubicBezTo>
                                <a:cubicBezTo>
                                  <a:pt x="4839" y="122301"/>
                                  <a:pt x="1422" y="116967"/>
                                  <a:pt x="0" y="108204"/>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dtdh="http://schemas.microsoft.com/office/word/2020/wordml/sdtdatahash">
            <w:pict>
              <v:group w14:anchorId="049554BB" id="Group 14335" o:spid="_x0000_s1026" style="position:absolute;margin-left:31.05pt;margin-top:316.3pt;width:27.05pt;height:23.55pt;z-index:251665408;mso-position-horizontal-relative:page;mso-position-vertical-relative:page" coordsize="343471,29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">
                <v:shape id="Shape 2370" o:spid="_x0000_s1027" style="position:absolute;top:126111;width:77000;height:173101;visibility:visible;mso-wrap-style:square;v-text-anchor:top" coordsize="77000,17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" path="m72581,v,10414,,20701,,31115c58788,40005,44996,49023,31204,58039v-724,7493,-1486,14986,-2210,22479c31813,76581,34684,73279,37516,70359v2781,-2921,5562,-5208,8280,-6985c55080,57404,62687,56642,68351,61468v5665,4826,8649,13462,8649,26417c77000,96901,75514,106553,72581,116840v-2922,10287,-7240,19432,-12637,27433c54496,152274,47498,158877,38976,164465v-6134,3937,-11303,6477,-15672,7494c18936,173101,15189,172975,12192,171324,9119,169926,6591,167640,4737,164465,2883,161290,1232,156845,,151130v8661,-7112,17361,-14224,26022,-21208c26645,135763,28143,139574,30442,141351v2311,1905,5054,1651,8280,-381c42329,138557,45326,134493,47625,128905v2311,-5588,3480,-12445,3480,-20574c51105,99950,49860,94615,47561,92202v-2298,-2413,-5499,-2286,-9410,254c35687,94107,33274,96648,30950,99950v-1689,2539,-3632,6095,-5690,11049c17945,114047,10668,117349,3353,120397,6020,93600,8826,66675,11493,39751,31852,26543,52222,13208,72581,xe" fillcolor="black" stroked="f" strokeweight="0">
                  <v:stroke endcap="round"/>
                  <v:path arrowok="t" textboxrect="0,0,77000,173101"/>
                </v:shape>
                <v:shape id="Shape 2371" o:spid="_x0000_s1028" style="position:absolute;left:133096;top:102153;width:36963;height:163404;visibility:visible;mso-wrap-style:square;v-text-anchor:top" coordsize="36963,163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" path="m36963,r,25652l29070,36404v-2184,5334,-3289,12319,-3289,21082c25781,65487,26949,70695,29134,73234r7829,235l36963,100595r-2216,833c31458,101428,28524,100412,25971,97999v,16129,,32259,,48514c17310,152101,8661,157816,,163404,,116668,,69933,,23196,8026,17989,16053,12783,24067,7575v,4953,,9906,,14986c27381,14052,30467,7829,33236,3765l36963,xe" fillcolor="black" stroked="f" strokeweight="0">
                  <v:stroke endcap="round"/>
                  <v:path arrowok="t" textboxrect="0,0,36963,163404"/>
                </v:shape>
                <v:shape id="Shape 2372" o:spid="_x0000_s1029" style="position:absolute;left:170059;top:89091;width:36887;height:113657;visibility:visible;mso-wrap-style:square;v-text-anchor:top" coordsize="36887,11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" path="m20691,317v3487,318,6455,2286,8868,5969c34334,13526,36887,24702,36887,40069v,16890,-2718,31369,-8014,43814c23565,96330,16732,105093,8592,110427l,113657,,86532r629,19c3600,84645,6153,81090,8147,76009v1994,-5079,3035,-11938,3035,-20827c11182,46927,10065,41593,8020,39053,5975,36513,3346,36258,311,38291l,38715,,13062,8719,4255c13202,1334,17205,,20691,317xe" fillcolor="black" stroked="f" strokeweight="0">
                  <v:stroke endcap="round"/>
                  <v:path arrowok="t" textboxrect="0,0,36887,113657"/>
                </v:shape>
                <v:shape id="Shape 2373" o:spid="_x0000_s1030" style="position:absolute;left:215036;top:10414;width:50343;height:150241;visibility:visible;mso-wrap-style:square;v-text-anchor:top" coordsize="50343,15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" path="m35242,v,12827,,25781,,38608c39967,35560,44679,32512,49403,29464v,9398,,18923,,28448c44679,60960,39967,64008,35242,67184v,11938,,24002,,35940c35242,107442,35522,110236,36068,111252v813,1524,2349,1651,4420,254c42393,110236,45060,107823,48450,104013v623,8509,1283,17018,1893,25527c43993,135763,38036,140716,32537,144272v-6375,4191,-11125,5969,-14147,5462c15354,149225,13106,146939,11684,142875,10262,138685,9474,131064,9474,119635v,-11938,,-23750,,-35688c6325,85979,3162,88011,,90043,,80645,,71120,,61595,3162,59563,6325,57531,9474,55372v,-6223,,-12446,,-18669c18009,24511,26721,12319,35242,xe" fillcolor="black" stroked="f" strokeweight="0">
                  <v:stroke endcap="round"/>
                  <v:path arrowok="t" textboxrect="0,0,50343,150241"/>
                </v:shape>
                <v:shape id="Shape 2374" o:spid="_x0000_s1031" style="position:absolute;left:272148;width:71323;height:126238;visibility:visible;mso-wrap-style:square;v-text-anchor:top" coordsize="71323,12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" path="m53188,636c56985,,60173,762,62725,3049v2490,2286,4649,6223,6325,11683c60922,21210,52769,27686,44653,34290v-609,-2921,-1714,-4572,-3149,-5207c39497,28449,37021,28956,34176,30861v-2909,1905,-5004,3938,-6325,6350c26543,39751,25832,42037,25832,44324v,2412,825,3809,2527,3937c30061,48514,33719,47117,39345,44577v8547,-4064,14909,-6223,19088,-6350c62598,38227,65862,39751,68034,43180v2172,3556,3289,8001,3289,13844c71323,62865,70142,69342,67843,76454,65545,83566,61747,90298,56794,96774v-5029,6604,-11950,12700,-20599,18288c23940,123063,15189,126238,10046,124206,4839,122301,1422,116967,,108204,8496,101347,17018,94742,25514,87885v1054,3937,2540,6222,4420,6984c31814,95759,34366,94997,37516,92964v3480,-2286,6159,-5079,8026,-8509c46977,81915,47752,79249,47752,76836v,-2795,-952,-4319,-2908,-4700c43459,72010,39802,73152,33795,75311v-8928,3429,-15101,5334,-18568,5588c11748,81026,8738,79756,6439,76454,4089,73152,2832,68580,2832,62357v,-6604,1308,-13208,3861,-19812c9246,36068,12840,30099,17297,24765,21768,19431,27851,14351,35433,9399,43459,4191,49327,1270,53188,636xe" fillcolor="black" stroked="f" strokeweight="0">
                  <v:stroke endcap="round"/>
                  <v:path arrowok="t" textboxrect="0,0,71323,126238"/>
                </v:shape>
                <v:shape id="Shape 2375" o:spid="_x0000_s1032" style="position:absolute;top:126111;width:77000;height:173101;visibility:visible;mso-wrap-style:square;v-text-anchor:top" coordsize="77000,17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" path="m11493,39751c31852,26543,52222,13208,72581,v,10414,,20701,,31115c58788,40005,44996,49023,31204,58039v-724,7493,-1486,14986,-2210,22479c31813,76581,34684,73279,37516,70359v2781,-2921,5562,-5208,8280,-6985c55080,57404,62687,56642,68351,61468v5665,4826,8649,13462,8649,26417c77000,96901,75514,106553,72581,116840v-2922,10287,-7240,19432,-12637,27433c54496,152274,47498,158877,38976,164465v-6134,3937,-11303,6477,-15672,7494c18936,173101,15189,172975,12192,171324,9119,169926,6591,167640,4737,164465,2883,161290,1232,156845,,151130v8661,-7112,17361,-14224,26022,-21208c26645,135763,28143,139574,30442,141351v2311,1905,5054,1651,8280,-381c42329,138557,45326,134493,47625,128905v2311,-5588,3480,-12445,3480,-20574c51105,99950,49860,94615,47561,92202v-2298,-2413,-5499,-2286,-9410,254c35687,94107,33274,96648,30950,99950v-1689,2539,-3632,6095,-5690,11049c17945,114047,10668,117349,3353,120397,6020,93600,8826,66675,11493,39751xe" filled="f">
                  <v:stroke endcap="round"/>
                  <v:path arrowok="t" textboxrect="0,0,77000,173101"/>
                </v:shape>
                <v:shape id="Shape 2376" o:spid="_x0000_s1033" style="position:absolute;left:133096;top:87503;width:73850;height:178054;visibility:visible;mso-wrap-style:square;v-text-anchor:top" coordsize="73850,178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" path="m,178054c,131318,,84582,,37846,8026,32639,16053,27432,24067,22225v,4953,,9906,,14986c27381,28702,30467,22479,33236,18415,36932,12954,41135,8763,45682,5842,54648,,61697,508,66523,7874v4775,7239,7327,18415,7327,33782c73850,58547,71133,73025,65837,85471,60528,97917,53696,106680,45555,112014v-3975,2667,-7582,3937,-10808,4064c31458,116078,28524,115062,25971,112649v,16129,,32258,,48514c17310,166751,8661,172466,,178054xe" filled="f">
                  <v:stroke endcap="round"/>
                  <v:path arrowok="t" textboxrect="0,0,73850,178054"/>
                </v:shape>
                <v:shape id="Shape 2377" o:spid="_x0000_s1034" style="position:absolute;left:158877;top:125349;width:22365;height:52578;visibility:visible;mso-wrap-style:square;v-text-anchor:top" coordsize="22365,5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" path="m,34290v,8001,1168,13209,3353,15748c5525,52451,8407,52578,11811,50292v2972,-1905,5525,-5461,7518,-10541c21323,34672,22365,27813,22365,18924v,-8256,-1118,-13589,-3163,-16130c17158,254,14529,,11493,2032,8217,4191,5461,7875,3289,13208,1105,18542,,25527,,34290xe" filled="f">
                  <v:stroke endcap="round"/>
                  <v:path arrowok="t" textboxrect="0,0,22365,52578"/>
                </v:shape>
                <v:shape id="Shape 2378" o:spid="_x0000_s1035" style="position:absolute;left:215036;top:10414;width:50343;height:150241;visibility:visible;mso-wrap-style:square;v-text-anchor:top" coordsize="50343,15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" path="m35242,v,12827,,25781,,38608c39967,35560,44679,32512,49403,29464v,9398,,18923,,28448c44679,60960,39967,64008,35242,67184v,11938,,24002,,35940c35242,107442,35522,110236,36068,111252v813,1524,2349,1651,4420,254c42393,110236,45060,107823,48450,104013v623,8509,1283,17018,1893,25527c43993,135763,38036,140716,32537,144272v-6375,4191,-11125,5969,-14147,5462c15354,149225,13106,146939,11684,142875,10262,138685,9474,131064,9474,119635v,-11938,,-23750,,-35688c6325,85979,3162,88011,,90043,,80645,,71120,,61595,3162,59563,6325,57531,9474,55372v,-6223,,-12446,,-18669c18009,24511,26721,12319,35242,xe" filled="f">
                  <v:stroke endcap="round"/>
                  <v:path arrowok="t" textboxrect="0,0,50343,150241"/>
                </v:shape>
                <v:shape id="Shape 2379" o:spid="_x0000_s1036" style="position:absolute;left:272148;width:71323;height:126238;visibility:visible;mso-wrap-style:square;v-text-anchor:top" coordsize="71323,12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" path="m,108204c8496,101347,17018,94742,25514,87885v1054,3937,2540,6222,4420,6984c31814,95759,34366,94997,37516,92964v3480,-2286,6159,-5079,8026,-8509c46977,81915,47752,79249,47752,76836v,-2795,-952,-4319,-2908,-4700c43459,72010,39802,73152,33795,75311v-8928,3429,-15101,5334,-18568,5588c11748,81026,8738,79756,6439,76454,4089,73152,2832,68580,2832,62357v,-6604,1308,-13208,3861,-19812c9246,36068,12840,30099,17297,24765,21768,19431,27851,14351,35433,9399,43459,4191,49327,1270,53188,636,56985,,60173,762,62725,3049v2490,2286,4649,6223,6325,11683c60922,21210,52769,27686,44653,34290v-609,-2921,-1714,-4572,-3149,-5207c39497,28449,37021,28956,34176,30861v-2909,1905,-5004,3938,-6325,6350c26543,39751,25832,42037,25832,44324v,2412,825,3809,2527,3937c30061,48514,33719,47117,39345,44577v8547,-4064,14909,-6223,19088,-6350c62598,38227,65862,39751,68034,43180v2172,3556,3289,8001,3289,13844c71323,62865,70142,69342,67843,76454,65545,83566,61747,90298,56794,96774v-5029,6604,-11950,12700,-20599,18288c23940,123063,15189,126238,10046,124206,4839,122301,1422,116967,,108204xe" filled="f">
                  <v:stroke endcap="round"/>
                  <v:path arrowok="t" textboxrect="0,0,71323,126238"/>
                </v:shape>
                <w10:wrap type="topAndBottom" anchorx="page" anchory="page"/>
              </v:group>
            </w:pict>
          </mc:Fallback>
        </mc:AlternateContent>
      </w:r>
      <w:r w:rsidR="002C6029">
        <w:rPr>
          <w:b/>
          <w:sz w:val="24"/>
        </w:rPr>
        <w:t xml:space="preserve"> </w:t>
      </w:r>
    </w:p>
    <w:p w14:paraId="11578FBA" w14:textId="77777777" w:rsidR="009C0693" w:rsidRDefault="002C6029">
      <w:pPr>
        <w:spacing w:after="0" w:line="259" w:lineRule="auto"/>
        <w:ind w:left="0" w:right="0" w:firstLine="0"/>
      </w:pPr>
      <w:r>
        <w:rPr>
          <w:b/>
          <w:sz w:val="24"/>
        </w:rPr>
        <w:t xml:space="preserve"> </w:t>
      </w:r>
    </w:p>
    <w:tbl>
      <w:tblPr>
        <w:tblStyle w:val="TableGrid"/>
        <w:tblW w:w="9724" w:type="dxa"/>
        <w:tblInd w:w="-113" w:type="dxa"/>
        <w:tblCellMar>
          <w:top w:w="34" w:type="dxa"/>
          <w:left w:w="113" w:type="dxa"/>
          <w:right w:w="71" w:type="dxa"/>
        </w:tblCellMar>
        <w:tblLook w:val="04A0" w:firstRow="1" w:lastRow="0" w:firstColumn="1" w:lastColumn="0" w:noHBand="0" w:noVBand="1"/>
      </w:tblPr>
      <w:tblGrid>
        <w:gridCol w:w="9724"/>
      </w:tblGrid>
      <w:tr w:rsidR="009C0693" w14:paraId="1D605178" w14:textId="77777777">
        <w:trPr>
          <w:trHeight w:val="1361"/>
        </w:trPr>
        <w:tc>
          <w:tcPr>
            <w:tcW w:w="9724" w:type="dxa"/>
            <w:tcBorders>
              <w:top w:val="single" w:sz="4" w:space="0" w:color="000000"/>
              <w:left w:val="single" w:sz="4" w:space="0" w:color="000000"/>
              <w:bottom w:val="single" w:sz="4" w:space="0" w:color="000000"/>
              <w:right w:val="single" w:sz="4" w:space="0" w:color="000000"/>
            </w:tcBorders>
          </w:tcPr>
          <w:p w14:paraId="67317E8D" w14:textId="77777777" w:rsidR="009C0693" w:rsidRDefault="002C6029">
            <w:pPr>
              <w:spacing w:after="0" w:line="236" w:lineRule="auto"/>
              <w:ind w:left="0" w:right="0" w:firstLine="0"/>
            </w:pPr>
            <w:r>
              <w:rPr>
                <w:b/>
                <w:u w:val="single" w:color="000000"/>
              </w:rPr>
              <w:t>Complétez la classe Polygone et testez les méthodes calculant le périmètre et la surface en écrivant un</w:t>
            </w:r>
            <w:r>
              <w:rPr>
                <w:b/>
              </w:rPr>
              <w:t xml:space="preserve"> </w:t>
            </w:r>
            <w:r>
              <w:rPr>
                <w:b/>
                <w:u w:val="single" w:color="000000"/>
              </w:rPr>
              <w:t>petit programme principal modélisant la figure de la page 1. Vous devez trouver un périmètre de</w:t>
            </w:r>
            <w:r>
              <w:rPr>
                <w:b/>
              </w:rPr>
              <w:t xml:space="preserve"> </w:t>
            </w:r>
          </w:p>
          <w:p w14:paraId="70D0D8F6" w14:textId="01B9ACE4" w:rsidR="009C0693" w:rsidRDefault="002C6029">
            <w:pPr>
              <w:spacing w:after="0" w:line="259" w:lineRule="auto"/>
              <w:ind w:left="0" w:right="2718"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7D3AC51" wp14:editId="5E8657EC">
                      <wp:simplePos x="0" y="0"/>
                      <wp:positionH relativeFrom="column">
                        <wp:posOffset>2062048</wp:posOffset>
                      </wp:positionH>
                      <wp:positionV relativeFrom="paragraph">
                        <wp:posOffset>86572</wp:posOffset>
                      </wp:positionV>
                      <wp:extent cx="2341880" cy="334645"/>
                      <wp:effectExtent l="0" t="0" r="0" b="0"/>
                      <wp:wrapSquare wrapText="bothSides"/>
                      <wp:docPr id="14307" name="Group 14307"/>
                      <wp:cNvGraphicFramePr/>
                      <a:graphic xmlns:a="http://schemas.openxmlformats.org/drawingml/2006/main">
                        <a:graphicData uri="http://schemas.microsoft.com/office/word/2010/wordprocessingGroup">
                          <wpg:wgp>
                            <wpg:cNvGrpSpPr/>
                            <wpg:grpSpPr>
                              <a:xfrm>
                                <a:off x="0" y="0"/>
                                <a:ext cx="2341880" cy="334645"/>
                                <a:chOff x="0" y="0"/>
                                <a:chExt cx="2341880" cy="334645"/>
                              </a:xfrm>
                            </wpg:grpSpPr>
                            <wps:wsp>
                              <wps:cNvPr id="15196" name="Shape 15196"/>
                              <wps:cNvSpPr/>
                              <wps:spPr>
                                <a:xfrm>
                                  <a:off x="12700" y="25400"/>
                                  <a:ext cx="2329180" cy="309245"/>
                                </a:xfrm>
                                <a:custGeom>
                                  <a:avLst/>
                                  <a:gdLst/>
                                  <a:ahLst/>
                                  <a:cxnLst/>
                                  <a:rect l="0" t="0" r="0" b="0"/>
                                  <a:pathLst>
                                    <a:path w="2329180" h="309245">
                                      <a:moveTo>
                                        <a:pt x="0" y="0"/>
                                      </a:moveTo>
                                      <a:lnTo>
                                        <a:pt x="2329180" y="0"/>
                                      </a:lnTo>
                                      <a:lnTo>
                                        <a:pt x="2329180" y="309245"/>
                                      </a:lnTo>
                                      <a:lnTo>
                                        <a:pt x="0" y="309245"/>
                                      </a:lnTo>
                                      <a:lnTo>
                                        <a:pt x="0" y="0"/>
                                      </a:lnTo>
                                    </a:path>
                                  </a:pathLst>
                                </a:custGeom>
                                <a:ln w="0" cap="rnd">
                                  <a:miter lim="127000"/>
                                </a:ln>
                              </wps:spPr>
                              <wps:style>
                                <a:lnRef idx="0">
                                  <a:srgbClr val="000000">
                                    <a:alpha val="0"/>
                                  </a:srgbClr>
                                </a:lnRef>
                                <a:fillRef idx="1">
                                  <a:srgbClr val="205867">
                                    <a:alpha val="50196"/>
                                  </a:srgbClr>
                                </a:fillRef>
                                <a:effectRef idx="0">
                                  <a:scrgbClr r="0" g="0" b="0"/>
                                </a:effectRef>
                                <a:fontRef idx="none"/>
                              </wps:style>
                              <wps:bodyPr/>
                            </wps:wsp>
                            <pic:pic xmlns:pic="http://schemas.openxmlformats.org/drawingml/2006/picture">
                              <pic:nvPicPr>
                                <pic:cNvPr id="14752" name="Picture 14752"/>
                                <pic:cNvPicPr/>
                              </pic:nvPicPr>
                              <pic:blipFill>
                                <a:blip r:embed="rId17"/>
                                <a:stretch>
                                  <a:fillRect/>
                                </a:stretch>
                              </pic:blipFill>
                              <pic:spPr>
                                <a:xfrm>
                                  <a:off x="-5460" y="-3428"/>
                                  <a:ext cx="2337816" cy="313944"/>
                                </a:xfrm>
                                <a:prstGeom prst="rect">
                                  <a:avLst/>
                                </a:prstGeom>
                              </pic:spPr>
                            </pic:pic>
                            <wps:wsp>
                              <wps:cNvPr id="1319" name="Shape 1319"/>
                              <wps:cNvSpPr/>
                              <wps:spPr>
                                <a:xfrm>
                                  <a:off x="0" y="0"/>
                                  <a:ext cx="2329180" cy="309245"/>
                                </a:xfrm>
                                <a:custGeom>
                                  <a:avLst/>
                                  <a:gdLst/>
                                  <a:ahLst/>
                                  <a:cxnLst/>
                                  <a:rect l="0" t="0" r="0" b="0"/>
                                  <a:pathLst>
                                    <a:path w="2329180" h="309245">
                                      <a:moveTo>
                                        <a:pt x="0" y="309245"/>
                                      </a:moveTo>
                                      <a:lnTo>
                                        <a:pt x="2329180" y="309245"/>
                                      </a:lnTo>
                                      <a:lnTo>
                                        <a:pt x="2329180" y="0"/>
                                      </a:lnTo>
                                      <a:lnTo>
                                        <a:pt x="0" y="0"/>
                                      </a:lnTo>
                                      <a:close/>
                                    </a:path>
                                  </a:pathLst>
                                </a:custGeom>
                                <a:ln w="12700" cap="rnd">
                                  <a:miter lim="127000"/>
                                </a:ln>
                              </wps:spPr>
                              <wps:style>
                                <a:lnRef idx="1">
                                  <a:srgbClr val="92CDDC"/>
                                </a:lnRef>
                                <a:fillRef idx="0">
                                  <a:srgbClr val="000000">
                                    <a:alpha val="0"/>
                                  </a:srgbClr>
                                </a:fillRef>
                                <a:effectRef idx="0">
                                  <a:scrgbClr r="0" g="0" b="0"/>
                                </a:effectRef>
                                <a:fontRef idx="none"/>
                              </wps:style>
                              <wps:bodyPr/>
                            </wps:wsp>
                            <wps:wsp>
                              <wps:cNvPr id="1320" name="Rectangle 1320"/>
                              <wps:cNvSpPr/>
                              <wps:spPr>
                                <a:xfrm>
                                  <a:off x="553466" y="58209"/>
                                  <a:ext cx="1626045" cy="206429"/>
                                </a:xfrm>
                                <a:prstGeom prst="rect">
                                  <a:avLst/>
                                </a:prstGeom>
                                <a:ln>
                                  <a:noFill/>
                                </a:ln>
                              </wps:spPr>
                              <wps:txbx>
                                <w:txbxContent>
                                  <w:p w14:paraId="2B135806" w14:textId="77777777" w:rsidR="009C0693" w:rsidRDefault="002C6029">
                                    <w:pPr>
                                      <w:spacing w:after="160" w:line="259" w:lineRule="auto"/>
                                      <w:ind w:left="0" w:right="0" w:firstLine="0"/>
                                    </w:pPr>
                                    <w:r>
                                      <w:t>Validation enseignant</w:t>
                                    </w:r>
                                  </w:p>
                                </w:txbxContent>
                              </wps:txbx>
                              <wps:bodyPr horzOverflow="overflow" vert="horz" lIns="0" tIns="0" rIns="0" bIns="0" rtlCol="0">
                                <a:noAutofit/>
                              </wps:bodyPr>
                            </wps:wsp>
                            <wps:wsp>
                              <wps:cNvPr id="1321" name="Rectangle 1321"/>
                              <wps:cNvSpPr/>
                              <wps:spPr>
                                <a:xfrm>
                                  <a:off x="1775968" y="58209"/>
                                  <a:ext cx="46619" cy="206429"/>
                                </a:xfrm>
                                <a:prstGeom prst="rect">
                                  <a:avLst/>
                                </a:prstGeom>
                                <a:ln>
                                  <a:noFill/>
                                </a:ln>
                              </wps:spPr>
                              <wps:txbx>
                                <w:txbxContent>
                                  <w:p w14:paraId="38EE696F" w14:textId="77777777" w:rsidR="009C0693" w:rsidRDefault="002C6029">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xmlns:w16sdtdh="http://schemas.microsoft.com/office/word/2020/wordml/sdtdatahash">
                  <w:pict>
                    <v:group w14:anchorId="07D3AC51" id="Group 14307" o:spid="_x0000_s1035" style="position:absolute;margin-left:162.35pt;margin-top:6.8pt;width:184.4pt;height:26.35pt;z-index:251662336" coordsize="23418,3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">
                      <v:shape id="Shape 15196" o:spid="_x0000_s1036" style="position:absolute;left:127;top:254;width:23291;height:3092;visibility:visible;mso-wrap-style:square;v-text-anchor:top" coordsize="2329180,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" path="m,l2329180,r,309245l,309245,,e" fillcolor="#205867" stroked="f" strokeweight="0">
                        <v:fill opacity="32896f"/>
                        <v:stroke miterlimit="83231f" joinstyle="miter" endcap="round"/>
                        <v:path arrowok="t" textboxrect="0,0,2329180,309245"/>
                      </v:shape>
                      <v:shape id="Picture 14752" o:spid="_x0000_s1037" type="#_x0000_t75" style="position:absolute;left:-54;top:-34;width:23377;height:3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">
                        <v:imagedata r:id="rId18" o:title=""/>
                      </v:shape>
                      <v:shape id="Shape 1319" o:spid="_x0000_s1038" style="position:absolute;width:23291;height:3092;visibility:visible;mso-wrap-style:square;v-text-anchor:top" coordsize="2329180,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" path="m,309245r2329180,l2329180,,,,,309245xe" filled="f" strokecolor="#92cddc" strokeweight="1pt">
                        <v:stroke miterlimit="83231f" joinstyle="miter" endcap="round"/>
                        <v:path arrowok="t" textboxrect="0,0,2329180,309245"/>
                      </v:shape>
                      <v:rect id="Rectangle 1320" o:spid="_x0000_s1039" style="position:absolute;left:5534;top:582;width:162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2B135806" w14:textId="77777777" w:rsidR="009C0693" w:rsidRDefault="002C6029">
                              <w:pPr>
                                <w:spacing w:after="160" w:line="259" w:lineRule="auto"/>
                                <w:ind w:left="0" w:right="0" w:firstLine="0"/>
                              </w:pPr>
                              <w:r>
                                <w:t>Validation enseignant</w:t>
                              </w:r>
                            </w:p>
                          </w:txbxContent>
                        </v:textbox>
                      </v:rect>
                      <v:rect id="Rectangle 1321" o:spid="_x0000_s1040" style="position:absolute;left:17759;top:58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38EE696F" w14:textId="77777777" w:rsidR="009C0693" w:rsidRDefault="002C6029">
                              <w:pPr>
                                <w:spacing w:after="160" w:line="259" w:lineRule="auto"/>
                                <w:ind w:left="0" w:right="0" w:firstLine="0"/>
                              </w:pPr>
                              <w:r>
                                <w:t xml:space="preserve"> </w:t>
                              </w:r>
                            </w:p>
                          </w:txbxContent>
                        </v:textbox>
                      </v:rect>
                      <w10:wrap type="square"/>
                    </v:group>
                  </w:pict>
                </mc:Fallback>
              </mc:AlternateContent>
            </w:r>
            <w:r>
              <w:rPr>
                <w:b/>
                <w:u w:val="single" w:color="000000"/>
              </w:rPr>
              <w:t xml:space="preserve">20.129 et une </w:t>
            </w:r>
            <w:proofErr w:type="spellStart"/>
            <w:r>
              <w:rPr>
                <w:b/>
                <w:u w:val="single" w:color="000000"/>
              </w:rPr>
              <w:t>s</w:t>
            </w:r>
            <w:r w:rsidR="006560E7">
              <w:rPr>
                <w:b/>
                <w:u w:val="single" w:color="000000"/>
              </w:rPr>
              <w:t>ge</w:t>
            </w:r>
            <w:r>
              <w:rPr>
                <w:b/>
                <w:u w:val="single" w:color="000000"/>
              </w:rPr>
              <w:t>urface</w:t>
            </w:r>
            <w:proofErr w:type="spellEnd"/>
            <w:r>
              <w:rPr>
                <w:b/>
                <w:u w:val="single" w:color="000000"/>
              </w:rPr>
              <w:t xml:space="preserve"> de 12</w:t>
            </w:r>
            <w:r>
              <w:rPr>
                <w:b/>
              </w:rPr>
              <w:t xml:space="preserve"> </w:t>
            </w:r>
          </w:p>
          <w:p w14:paraId="17204B3B" w14:textId="77777777" w:rsidR="009C0693" w:rsidRDefault="002C6029">
            <w:pPr>
              <w:spacing w:after="0" w:line="259" w:lineRule="auto"/>
              <w:ind w:left="0" w:right="2718" w:firstLine="0"/>
            </w:pPr>
            <w:r>
              <w:rPr>
                <w:b/>
                <w:sz w:val="24"/>
              </w:rPr>
              <w:t xml:space="preserve"> </w:t>
            </w:r>
          </w:p>
          <w:p w14:paraId="4CF2E5A2" w14:textId="77777777" w:rsidR="009C0693" w:rsidRDefault="002C6029">
            <w:pPr>
              <w:spacing w:after="0" w:line="259" w:lineRule="auto"/>
              <w:ind w:left="0" w:right="2718" w:firstLine="0"/>
            </w:pPr>
            <w:r>
              <w:rPr>
                <w:b/>
                <w:sz w:val="24"/>
              </w:rPr>
              <w:t xml:space="preserve"> </w:t>
            </w:r>
          </w:p>
        </w:tc>
      </w:tr>
    </w:tbl>
    <w:p w14:paraId="1322255D" w14:textId="77777777" w:rsidR="009C0693" w:rsidRDefault="002C6029">
      <w:pPr>
        <w:spacing w:after="0" w:line="259" w:lineRule="auto"/>
        <w:ind w:left="0" w:right="949" w:firstLine="0"/>
      </w:pPr>
      <w:r>
        <w:rPr>
          <w:b/>
          <w:sz w:val="24"/>
        </w:rPr>
        <w:t xml:space="preserve"> </w:t>
      </w:r>
    </w:p>
    <w:p w14:paraId="2000202D" w14:textId="1F091119" w:rsidR="009C0693" w:rsidRDefault="002C6029">
      <w:pPr>
        <w:spacing w:after="0" w:line="259" w:lineRule="auto"/>
        <w:ind w:left="0" w:right="949" w:firstLine="0"/>
      </w:pPr>
      <w:r>
        <w:rPr>
          <w:noProof/>
        </w:rPr>
        <w:drawing>
          <wp:anchor distT="0" distB="0" distL="114300" distR="114300" simplePos="0" relativeHeight="251663360" behindDoc="0" locked="0" layoutInCell="1" allowOverlap="0" wp14:anchorId="62E7D0EC" wp14:editId="7246E5EB">
            <wp:simplePos x="0" y="0"/>
            <wp:positionH relativeFrom="column">
              <wp:posOffset>2365959</wp:posOffset>
            </wp:positionH>
            <wp:positionV relativeFrom="paragraph">
              <wp:posOffset>-21310</wp:posOffset>
            </wp:positionV>
            <wp:extent cx="3489961" cy="2724912"/>
            <wp:effectExtent l="0" t="0" r="0" b="0"/>
            <wp:wrapSquare wrapText="bothSides"/>
            <wp:docPr id="14749" name="Picture 14749"/>
            <wp:cNvGraphicFramePr/>
            <a:graphic xmlns:a="http://schemas.openxmlformats.org/drawingml/2006/main">
              <a:graphicData uri="http://schemas.openxmlformats.org/drawingml/2006/picture">
                <pic:pic xmlns:pic="http://schemas.openxmlformats.org/drawingml/2006/picture">
                  <pic:nvPicPr>
                    <pic:cNvPr id="14749" name="Picture 14749"/>
                    <pic:cNvPicPr/>
                  </pic:nvPicPr>
                  <pic:blipFill>
                    <a:blip r:embed="rId19"/>
                    <a:stretch>
                      <a:fillRect/>
                    </a:stretch>
                  </pic:blipFill>
                  <pic:spPr>
                    <a:xfrm>
                      <a:off x="0" y="0"/>
                      <a:ext cx="3489961" cy="2724912"/>
                    </a:xfrm>
                    <a:prstGeom prst="rect">
                      <a:avLst/>
                    </a:prstGeom>
                  </pic:spPr>
                </pic:pic>
              </a:graphicData>
            </a:graphic>
          </wp:anchor>
        </w:drawing>
      </w:r>
      <w:r w:rsidR="003D3CC3">
        <w:rPr>
          <w:noProof/>
        </w:rPr>
        <w:t>la</w:t>
      </w:r>
      <w:r>
        <w:rPr>
          <w:b/>
          <w:sz w:val="24"/>
        </w:rPr>
        <w:t xml:space="preserve"> </w:t>
      </w:r>
    </w:p>
    <w:p w14:paraId="3FDF2B73" w14:textId="77777777" w:rsidR="009C0693" w:rsidRDefault="002C6029">
      <w:pPr>
        <w:ind w:right="949"/>
      </w:pPr>
      <w:r>
        <w:t xml:space="preserve">La société vient de recevoir une commande urgente du Père Noël. Il s’agit d’une commande de 6 boules de Noël (symbolisées par des cercles) et </w:t>
      </w:r>
    </w:p>
    <w:p w14:paraId="6F92B118" w14:textId="77777777" w:rsidR="009C0693" w:rsidRDefault="002C6029">
      <w:pPr>
        <w:ind w:right="949"/>
      </w:pPr>
      <w:proofErr w:type="gramStart"/>
      <w:r>
        <w:t>d’un</w:t>
      </w:r>
      <w:proofErr w:type="gramEnd"/>
      <w:r>
        <w:t xml:space="preserve"> très grand sapin (7m de haut) </w:t>
      </w:r>
    </w:p>
    <w:p w14:paraId="69A0C925" w14:textId="77777777" w:rsidR="009C0693" w:rsidRDefault="002C6029">
      <w:pPr>
        <w:spacing w:after="0" w:line="259" w:lineRule="auto"/>
        <w:ind w:left="0" w:right="949" w:firstLine="0"/>
      </w:pPr>
      <w:r>
        <w:t xml:space="preserve"> </w:t>
      </w:r>
    </w:p>
    <w:p w14:paraId="58519224" w14:textId="77777777" w:rsidR="009C0693" w:rsidRDefault="002C6029">
      <w:pPr>
        <w:ind w:right="949"/>
      </w:pPr>
      <w:r>
        <w:t xml:space="preserve">Le prix du mètre linéaire de découpe est de 0.26 € et le prix de la matière est de 12.35 €/m² </w:t>
      </w:r>
    </w:p>
    <w:p w14:paraId="4C605907" w14:textId="77777777" w:rsidR="009C0693" w:rsidRDefault="002C6029">
      <w:pPr>
        <w:spacing w:after="0" w:line="259" w:lineRule="auto"/>
        <w:ind w:left="0" w:right="949" w:firstLine="0"/>
      </w:pPr>
      <w:r>
        <w:t xml:space="preserve"> </w:t>
      </w:r>
    </w:p>
    <w:p w14:paraId="2744353D" w14:textId="7E4F5861" w:rsidR="009C0693" w:rsidRDefault="002C6029">
      <w:pPr>
        <w:ind w:right="949"/>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4EF4FB3" wp14:editId="4D3D235A">
                <wp:simplePos x="0" y="0"/>
                <wp:positionH relativeFrom="page">
                  <wp:posOffset>430530</wp:posOffset>
                </wp:positionH>
                <wp:positionV relativeFrom="page">
                  <wp:posOffset>2488057</wp:posOffset>
                </wp:positionV>
                <wp:extent cx="343471" cy="297688"/>
                <wp:effectExtent l="0" t="0" r="0" b="0"/>
                <wp:wrapTopAndBottom/>
                <wp:docPr id="14334" name="Group 14334"/>
                <wp:cNvGraphicFramePr/>
                <a:graphic xmlns:a="http://schemas.openxmlformats.org/drawingml/2006/main">
                  <a:graphicData uri="http://schemas.microsoft.com/office/word/2010/wordprocessingGroup">
                    <wpg:wgp>
                      <wpg:cNvGrpSpPr/>
                      <wpg:grpSpPr>
                        <a:xfrm>
                          <a:off x="0" y="0"/>
                          <a:ext cx="343471" cy="297688"/>
                          <a:chOff x="0" y="0"/>
                          <a:chExt cx="343471" cy="297688"/>
                        </a:xfrm>
                      </wpg:grpSpPr>
                      <wps:wsp>
                        <wps:cNvPr id="2360" name="Shape 2360"/>
                        <wps:cNvSpPr/>
                        <wps:spPr>
                          <a:xfrm>
                            <a:off x="0" y="138208"/>
                            <a:ext cx="76568" cy="159480"/>
                          </a:xfrm>
                          <a:custGeom>
                            <a:avLst/>
                            <a:gdLst/>
                            <a:ahLst/>
                            <a:cxnLst/>
                            <a:rect l="0" t="0" r="0" b="0"/>
                            <a:pathLst>
                              <a:path w="76568" h="159480">
                                <a:moveTo>
                                  <a:pt x="53148" y="1175"/>
                                </a:moveTo>
                                <a:cubicBezTo>
                                  <a:pt x="57534" y="0"/>
                                  <a:pt x="61074" y="222"/>
                                  <a:pt x="63729" y="1873"/>
                                </a:cubicBezTo>
                                <a:cubicBezTo>
                                  <a:pt x="69050" y="5175"/>
                                  <a:pt x="71831" y="11779"/>
                                  <a:pt x="71831" y="21939"/>
                                </a:cubicBezTo>
                                <a:cubicBezTo>
                                  <a:pt x="71831" y="27908"/>
                                  <a:pt x="70726" y="34131"/>
                                  <a:pt x="68542" y="40354"/>
                                </a:cubicBezTo>
                                <a:cubicBezTo>
                                  <a:pt x="66357" y="46577"/>
                                  <a:pt x="63005" y="52927"/>
                                  <a:pt x="58610" y="59531"/>
                                </a:cubicBezTo>
                                <a:cubicBezTo>
                                  <a:pt x="62217" y="58515"/>
                                  <a:pt x="64948" y="58261"/>
                                  <a:pt x="66827" y="58769"/>
                                </a:cubicBezTo>
                                <a:cubicBezTo>
                                  <a:pt x="69913" y="59658"/>
                                  <a:pt x="72365" y="61690"/>
                                  <a:pt x="74041" y="65246"/>
                                </a:cubicBezTo>
                                <a:cubicBezTo>
                                  <a:pt x="75717" y="68802"/>
                                  <a:pt x="76568" y="73755"/>
                                  <a:pt x="76568" y="80232"/>
                                </a:cubicBezTo>
                                <a:cubicBezTo>
                                  <a:pt x="76568" y="88233"/>
                                  <a:pt x="75133" y="96869"/>
                                  <a:pt x="72339" y="106140"/>
                                </a:cubicBezTo>
                                <a:cubicBezTo>
                                  <a:pt x="69532" y="115411"/>
                                  <a:pt x="65405" y="123666"/>
                                  <a:pt x="60122" y="131159"/>
                                </a:cubicBezTo>
                                <a:cubicBezTo>
                                  <a:pt x="54851" y="138652"/>
                                  <a:pt x="47866" y="145129"/>
                                  <a:pt x="39192" y="150844"/>
                                </a:cubicBezTo>
                                <a:cubicBezTo>
                                  <a:pt x="30785" y="156305"/>
                                  <a:pt x="24155" y="159099"/>
                                  <a:pt x="19279" y="159353"/>
                                </a:cubicBezTo>
                                <a:cubicBezTo>
                                  <a:pt x="14414" y="159480"/>
                                  <a:pt x="10312" y="157956"/>
                                  <a:pt x="7264" y="154146"/>
                                </a:cubicBezTo>
                                <a:cubicBezTo>
                                  <a:pt x="4166" y="150463"/>
                                  <a:pt x="1664" y="144875"/>
                                  <a:pt x="0" y="137382"/>
                                </a:cubicBezTo>
                                <a:cubicBezTo>
                                  <a:pt x="8560" y="130143"/>
                                  <a:pt x="17170" y="122904"/>
                                  <a:pt x="25730" y="115538"/>
                                </a:cubicBezTo>
                                <a:cubicBezTo>
                                  <a:pt x="26721" y="122650"/>
                                  <a:pt x="28346" y="126968"/>
                                  <a:pt x="30480" y="128492"/>
                                </a:cubicBezTo>
                                <a:cubicBezTo>
                                  <a:pt x="32537" y="130270"/>
                                  <a:pt x="35281" y="129889"/>
                                  <a:pt x="38570" y="127857"/>
                                </a:cubicBezTo>
                                <a:cubicBezTo>
                                  <a:pt x="42037" y="125571"/>
                                  <a:pt x="44920" y="121761"/>
                                  <a:pt x="47231" y="116554"/>
                                </a:cubicBezTo>
                                <a:cubicBezTo>
                                  <a:pt x="49479" y="111220"/>
                                  <a:pt x="50648" y="105505"/>
                                  <a:pt x="50648" y="99155"/>
                                </a:cubicBezTo>
                                <a:cubicBezTo>
                                  <a:pt x="50648" y="92805"/>
                                  <a:pt x="49543" y="88487"/>
                                  <a:pt x="47358" y="86455"/>
                                </a:cubicBezTo>
                                <a:cubicBezTo>
                                  <a:pt x="45187" y="84296"/>
                                  <a:pt x="42113" y="84550"/>
                                  <a:pt x="38316" y="86963"/>
                                </a:cubicBezTo>
                                <a:cubicBezTo>
                                  <a:pt x="36297" y="88360"/>
                                  <a:pt x="33490" y="90900"/>
                                  <a:pt x="29959" y="94710"/>
                                </a:cubicBezTo>
                                <a:cubicBezTo>
                                  <a:pt x="30404" y="85312"/>
                                  <a:pt x="30861" y="75787"/>
                                  <a:pt x="31293" y="66389"/>
                                </a:cubicBezTo>
                                <a:cubicBezTo>
                                  <a:pt x="32753" y="65754"/>
                                  <a:pt x="33820" y="65246"/>
                                  <a:pt x="34646" y="64611"/>
                                </a:cubicBezTo>
                                <a:cubicBezTo>
                                  <a:pt x="37998" y="62452"/>
                                  <a:pt x="40869" y="59023"/>
                                  <a:pt x="43116" y="54324"/>
                                </a:cubicBezTo>
                                <a:cubicBezTo>
                                  <a:pt x="45314" y="49625"/>
                                  <a:pt x="46469" y="45180"/>
                                  <a:pt x="46469" y="40735"/>
                                </a:cubicBezTo>
                                <a:cubicBezTo>
                                  <a:pt x="46469" y="36544"/>
                                  <a:pt x="45618" y="33750"/>
                                  <a:pt x="43942" y="32353"/>
                                </a:cubicBezTo>
                                <a:cubicBezTo>
                                  <a:pt x="42253" y="30829"/>
                                  <a:pt x="39954" y="31083"/>
                                  <a:pt x="36982" y="32988"/>
                                </a:cubicBezTo>
                                <a:cubicBezTo>
                                  <a:pt x="33947" y="35020"/>
                                  <a:pt x="31471" y="37941"/>
                                  <a:pt x="29591" y="41878"/>
                                </a:cubicBezTo>
                                <a:cubicBezTo>
                                  <a:pt x="27711" y="45942"/>
                                  <a:pt x="26416" y="51530"/>
                                  <a:pt x="25730" y="58896"/>
                                </a:cubicBezTo>
                                <a:cubicBezTo>
                                  <a:pt x="17602" y="61944"/>
                                  <a:pt x="9512" y="65119"/>
                                  <a:pt x="1384" y="68167"/>
                                </a:cubicBezTo>
                                <a:cubicBezTo>
                                  <a:pt x="3378" y="55340"/>
                                  <a:pt x="7379" y="43910"/>
                                  <a:pt x="13081" y="34004"/>
                                </a:cubicBezTo>
                                <a:cubicBezTo>
                                  <a:pt x="18783" y="24098"/>
                                  <a:pt x="26937" y="15716"/>
                                  <a:pt x="37490" y="8858"/>
                                </a:cubicBezTo>
                                <a:cubicBezTo>
                                  <a:pt x="43529" y="4921"/>
                                  <a:pt x="48762" y="2349"/>
                                  <a:pt x="53148" y="1175"/>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361" name="Shape 2361"/>
                        <wps:cNvSpPr/>
                        <wps:spPr>
                          <a:xfrm>
                            <a:off x="132906" y="102157"/>
                            <a:ext cx="36989" cy="161623"/>
                          </a:xfrm>
                          <a:custGeom>
                            <a:avLst/>
                            <a:gdLst/>
                            <a:ahLst/>
                            <a:cxnLst/>
                            <a:rect l="0" t="0" r="0" b="0"/>
                            <a:pathLst>
                              <a:path w="36989" h="161623">
                                <a:moveTo>
                                  <a:pt x="36989" y="0"/>
                                </a:moveTo>
                                <a:lnTo>
                                  <a:pt x="36989" y="25406"/>
                                </a:lnTo>
                                <a:lnTo>
                                  <a:pt x="29096" y="36019"/>
                                </a:lnTo>
                                <a:cubicBezTo>
                                  <a:pt x="26899" y="41353"/>
                                  <a:pt x="25794" y="48212"/>
                                  <a:pt x="25794" y="56848"/>
                                </a:cubicBezTo>
                                <a:cubicBezTo>
                                  <a:pt x="25794" y="64721"/>
                                  <a:pt x="26975" y="69802"/>
                                  <a:pt x="29159" y="72341"/>
                                </a:cubicBezTo>
                                <a:lnTo>
                                  <a:pt x="36989" y="72576"/>
                                </a:lnTo>
                                <a:lnTo>
                                  <a:pt x="36989" y="99224"/>
                                </a:lnTo>
                                <a:lnTo>
                                  <a:pt x="34785" y="100027"/>
                                </a:lnTo>
                                <a:cubicBezTo>
                                  <a:pt x="31483" y="100154"/>
                                  <a:pt x="28550" y="99139"/>
                                  <a:pt x="25984" y="96852"/>
                                </a:cubicBezTo>
                                <a:cubicBezTo>
                                  <a:pt x="25984" y="112727"/>
                                  <a:pt x="25984" y="128729"/>
                                  <a:pt x="25984" y="144731"/>
                                </a:cubicBezTo>
                                <a:cubicBezTo>
                                  <a:pt x="17323" y="150319"/>
                                  <a:pt x="8661" y="155907"/>
                                  <a:pt x="0" y="161623"/>
                                </a:cubicBezTo>
                                <a:cubicBezTo>
                                  <a:pt x="0" y="115521"/>
                                  <a:pt x="0" y="69420"/>
                                  <a:pt x="0" y="23192"/>
                                </a:cubicBezTo>
                                <a:cubicBezTo>
                                  <a:pt x="8039" y="17986"/>
                                  <a:pt x="16065" y="12778"/>
                                  <a:pt x="24092" y="7571"/>
                                </a:cubicBezTo>
                                <a:cubicBezTo>
                                  <a:pt x="24092" y="12525"/>
                                  <a:pt x="24092" y="17477"/>
                                  <a:pt x="24092" y="22430"/>
                                </a:cubicBezTo>
                                <a:cubicBezTo>
                                  <a:pt x="27407" y="13921"/>
                                  <a:pt x="30493" y="7826"/>
                                  <a:pt x="33261" y="3762"/>
                                </a:cubicBezTo>
                                <a:lnTo>
                                  <a:pt x="3698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362" name="Shape 2362"/>
                        <wps:cNvSpPr/>
                        <wps:spPr>
                          <a:xfrm>
                            <a:off x="169894" y="89091"/>
                            <a:ext cx="36925" cy="112290"/>
                          </a:xfrm>
                          <a:custGeom>
                            <a:avLst/>
                            <a:gdLst/>
                            <a:ahLst/>
                            <a:cxnLst/>
                            <a:rect l="0" t="0" r="0" b="0"/>
                            <a:pathLst>
                              <a:path w="36925" h="112290">
                                <a:moveTo>
                                  <a:pt x="20717" y="286"/>
                                </a:moveTo>
                                <a:cubicBezTo>
                                  <a:pt x="24206" y="571"/>
                                  <a:pt x="27178" y="2476"/>
                                  <a:pt x="29597" y="6032"/>
                                </a:cubicBezTo>
                                <a:cubicBezTo>
                                  <a:pt x="34373" y="13271"/>
                                  <a:pt x="36925" y="24193"/>
                                  <a:pt x="36925" y="39306"/>
                                </a:cubicBezTo>
                                <a:cubicBezTo>
                                  <a:pt x="36925" y="56070"/>
                                  <a:pt x="34207" y="70421"/>
                                  <a:pt x="28899" y="82741"/>
                                </a:cubicBezTo>
                                <a:cubicBezTo>
                                  <a:pt x="23590" y="95059"/>
                                  <a:pt x="16758" y="103822"/>
                                  <a:pt x="8604" y="109156"/>
                                </a:cubicBezTo>
                                <a:lnTo>
                                  <a:pt x="0" y="112290"/>
                                </a:lnTo>
                                <a:lnTo>
                                  <a:pt x="0" y="85642"/>
                                </a:lnTo>
                                <a:lnTo>
                                  <a:pt x="641" y="85661"/>
                                </a:lnTo>
                                <a:cubicBezTo>
                                  <a:pt x="3613" y="83756"/>
                                  <a:pt x="6166" y="80201"/>
                                  <a:pt x="8160" y="75120"/>
                                </a:cubicBezTo>
                                <a:cubicBezTo>
                                  <a:pt x="10154" y="70168"/>
                                  <a:pt x="11195" y="63309"/>
                                  <a:pt x="11195" y="54546"/>
                                </a:cubicBezTo>
                                <a:cubicBezTo>
                                  <a:pt x="11195" y="46418"/>
                                  <a:pt x="10077" y="41211"/>
                                  <a:pt x="8033" y="38671"/>
                                </a:cubicBezTo>
                                <a:cubicBezTo>
                                  <a:pt x="5988" y="36131"/>
                                  <a:pt x="3359" y="36005"/>
                                  <a:pt x="324" y="38036"/>
                                </a:cubicBezTo>
                                <a:lnTo>
                                  <a:pt x="0" y="38472"/>
                                </a:lnTo>
                                <a:lnTo>
                                  <a:pt x="0" y="13066"/>
                                </a:lnTo>
                                <a:lnTo>
                                  <a:pt x="8731" y="4255"/>
                                </a:lnTo>
                                <a:cubicBezTo>
                                  <a:pt x="13221" y="1334"/>
                                  <a:pt x="17228" y="0"/>
                                  <a:pt x="20717" y="286"/>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363" name="Shape 2363"/>
                        <wps:cNvSpPr/>
                        <wps:spPr>
                          <a:xfrm>
                            <a:off x="214922" y="10922"/>
                            <a:ext cx="50394" cy="148463"/>
                          </a:xfrm>
                          <a:custGeom>
                            <a:avLst/>
                            <a:gdLst/>
                            <a:ahLst/>
                            <a:cxnLst/>
                            <a:rect l="0" t="0" r="0" b="0"/>
                            <a:pathLst>
                              <a:path w="50394" h="148463">
                                <a:moveTo>
                                  <a:pt x="35281" y="0"/>
                                </a:moveTo>
                                <a:cubicBezTo>
                                  <a:pt x="35281" y="12700"/>
                                  <a:pt x="35281" y="25400"/>
                                  <a:pt x="35281" y="38100"/>
                                </a:cubicBezTo>
                                <a:cubicBezTo>
                                  <a:pt x="40005" y="35052"/>
                                  <a:pt x="44729" y="32004"/>
                                  <a:pt x="49441" y="28956"/>
                                </a:cubicBezTo>
                                <a:cubicBezTo>
                                  <a:pt x="49441" y="38227"/>
                                  <a:pt x="49441" y="47625"/>
                                  <a:pt x="49441" y="57024"/>
                                </a:cubicBezTo>
                                <a:cubicBezTo>
                                  <a:pt x="44729" y="60072"/>
                                  <a:pt x="40005" y="63119"/>
                                  <a:pt x="35281" y="66294"/>
                                </a:cubicBezTo>
                                <a:cubicBezTo>
                                  <a:pt x="35281" y="78105"/>
                                  <a:pt x="35281" y="89916"/>
                                  <a:pt x="35281" y="101854"/>
                                </a:cubicBezTo>
                                <a:cubicBezTo>
                                  <a:pt x="35281" y="106045"/>
                                  <a:pt x="35547" y="108712"/>
                                  <a:pt x="36093" y="109728"/>
                                </a:cubicBezTo>
                                <a:cubicBezTo>
                                  <a:pt x="36906" y="111379"/>
                                  <a:pt x="38443" y="111379"/>
                                  <a:pt x="40526" y="109982"/>
                                </a:cubicBezTo>
                                <a:cubicBezTo>
                                  <a:pt x="42431" y="108839"/>
                                  <a:pt x="45098" y="106299"/>
                                  <a:pt x="48501" y="102489"/>
                                </a:cubicBezTo>
                                <a:cubicBezTo>
                                  <a:pt x="49111" y="110872"/>
                                  <a:pt x="49771" y="119253"/>
                                  <a:pt x="50394" y="127636"/>
                                </a:cubicBezTo>
                                <a:cubicBezTo>
                                  <a:pt x="44018" y="133859"/>
                                  <a:pt x="38062" y="138812"/>
                                  <a:pt x="32563" y="142367"/>
                                </a:cubicBezTo>
                                <a:cubicBezTo>
                                  <a:pt x="26175" y="146559"/>
                                  <a:pt x="21425" y="148463"/>
                                  <a:pt x="18390" y="147955"/>
                                </a:cubicBezTo>
                                <a:cubicBezTo>
                                  <a:pt x="15367" y="147448"/>
                                  <a:pt x="13119" y="145162"/>
                                  <a:pt x="11697" y="141098"/>
                                </a:cubicBezTo>
                                <a:cubicBezTo>
                                  <a:pt x="10274" y="137034"/>
                                  <a:pt x="9487" y="129540"/>
                                  <a:pt x="9487" y="118364"/>
                                </a:cubicBezTo>
                                <a:cubicBezTo>
                                  <a:pt x="9487" y="106553"/>
                                  <a:pt x="9487" y="94869"/>
                                  <a:pt x="9487" y="83059"/>
                                </a:cubicBezTo>
                                <a:cubicBezTo>
                                  <a:pt x="6312" y="85090"/>
                                  <a:pt x="3162" y="87123"/>
                                  <a:pt x="0" y="89281"/>
                                </a:cubicBezTo>
                                <a:cubicBezTo>
                                  <a:pt x="0" y="79884"/>
                                  <a:pt x="0" y="70486"/>
                                  <a:pt x="0" y="61087"/>
                                </a:cubicBezTo>
                                <a:cubicBezTo>
                                  <a:pt x="3162" y="59055"/>
                                  <a:pt x="6312" y="57024"/>
                                  <a:pt x="9487" y="54864"/>
                                </a:cubicBezTo>
                                <a:cubicBezTo>
                                  <a:pt x="9487" y="48768"/>
                                  <a:pt x="9487" y="42673"/>
                                  <a:pt x="9487" y="36576"/>
                                </a:cubicBezTo>
                                <a:cubicBezTo>
                                  <a:pt x="18021" y="24257"/>
                                  <a:pt x="26746" y="12192"/>
                                  <a:pt x="35281" y="0"/>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364" name="Shape 2364"/>
                        <wps:cNvSpPr/>
                        <wps:spPr>
                          <a:xfrm>
                            <a:off x="272085" y="0"/>
                            <a:ext cx="71387" cy="124841"/>
                          </a:xfrm>
                          <a:custGeom>
                            <a:avLst/>
                            <a:gdLst/>
                            <a:ahLst/>
                            <a:cxnLst/>
                            <a:rect l="0" t="0" r="0" b="0"/>
                            <a:pathLst>
                              <a:path w="71387" h="124841">
                                <a:moveTo>
                                  <a:pt x="53238" y="635"/>
                                </a:moveTo>
                                <a:cubicBezTo>
                                  <a:pt x="57036" y="0"/>
                                  <a:pt x="60223" y="635"/>
                                  <a:pt x="62776" y="2921"/>
                                </a:cubicBezTo>
                                <a:cubicBezTo>
                                  <a:pt x="65265" y="5207"/>
                                  <a:pt x="67437" y="8890"/>
                                  <a:pt x="69101" y="14351"/>
                                </a:cubicBezTo>
                                <a:cubicBezTo>
                                  <a:pt x="60985" y="20828"/>
                                  <a:pt x="52819" y="27305"/>
                                  <a:pt x="44691" y="33782"/>
                                </a:cubicBezTo>
                                <a:cubicBezTo>
                                  <a:pt x="44082" y="30988"/>
                                  <a:pt x="42989" y="29337"/>
                                  <a:pt x="41542" y="28829"/>
                                </a:cubicBezTo>
                                <a:cubicBezTo>
                                  <a:pt x="39522" y="28067"/>
                                  <a:pt x="37046" y="28702"/>
                                  <a:pt x="34201" y="30607"/>
                                </a:cubicBezTo>
                                <a:cubicBezTo>
                                  <a:pt x="31293" y="32512"/>
                                  <a:pt x="29197" y="34544"/>
                                  <a:pt x="27876" y="36957"/>
                                </a:cubicBezTo>
                                <a:cubicBezTo>
                                  <a:pt x="26568" y="39370"/>
                                  <a:pt x="25857" y="41783"/>
                                  <a:pt x="25857" y="43942"/>
                                </a:cubicBezTo>
                                <a:cubicBezTo>
                                  <a:pt x="25857" y="46355"/>
                                  <a:pt x="26683" y="47752"/>
                                  <a:pt x="28384" y="47879"/>
                                </a:cubicBezTo>
                                <a:cubicBezTo>
                                  <a:pt x="30086" y="48006"/>
                                  <a:pt x="33757" y="46736"/>
                                  <a:pt x="39395" y="44069"/>
                                </a:cubicBezTo>
                                <a:cubicBezTo>
                                  <a:pt x="47930" y="40005"/>
                                  <a:pt x="54305" y="37846"/>
                                  <a:pt x="58483" y="37719"/>
                                </a:cubicBezTo>
                                <a:cubicBezTo>
                                  <a:pt x="62662" y="37592"/>
                                  <a:pt x="65926" y="39116"/>
                                  <a:pt x="68097" y="42418"/>
                                </a:cubicBezTo>
                                <a:cubicBezTo>
                                  <a:pt x="70269" y="45847"/>
                                  <a:pt x="71387" y="50292"/>
                                  <a:pt x="71387" y="56134"/>
                                </a:cubicBezTo>
                                <a:cubicBezTo>
                                  <a:pt x="71387" y="61849"/>
                                  <a:pt x="70206" y="68199"/>
                                  <a:pt x="67907" y="75184"/>
                                </a:cubicBezTo>
                                <a:cubicBezTo>
                                  <a:pt x="65595" y="82296"/>
                                  <a:pt x="61798" y="89027"/>
                                  <a:pt x="56832" y="95504"/>
                                </a:cubicBezTo>
                                <a:cubicBezTo>
                                  <a:pt x="51816" y="101981"/>
                                  <a:pt x="44882" y="108077"/>
                                  <a:pt x="36220" y="113665"/>
                                </a:cubicBezTo>
                                <a:cubicBezTo>
                                  <a:pt x="23965" y="121666"/>
                                  <a:pt x="15202" y="124841"/>
                                  <a:pt x="10046" y="122936"/>
                                </a:cubicBezTo>
                                <a:cubicBezTo>
                                  <a:pt x="4839" y="121031"/>
                                  <a:pt x="1422" y="115824"/>
                                  <a:pt x="0" y="107188"/>
                                </a:cubicBezTo>
                                <a:cubicBezTo>
                                  <a:pt x="8496" y="100457"/>
                                  <a:pt x="17031" y="93726"/>
                                  <a:pt x="25540" y="86995"/>
                                </a:cubicBezTo>
                                <a:cubicBezTo>
                                  <a:pt x="26594" y="90805"/>
                                  <a:pt x="28080" y="92964"/>
                                  <a:pt x="29972" y="93853"/>
                                </a:cubicBezTo>
                                <a:cubicBezTo>
                                  <a:pt x="31852" y="94615"/>
                                  <a:pt x="34392" y="93853"/>
                                  <a:pt x="37554" y="91821"/>
                                </a:cubicBezTo>
                                <a:cubicBezTo>
                                  <a:pt x="41034" y="89535"/>
                                  <a:pt x="43713" y="86741"/>
                                  <a:pt x="45580" y="83312"/>
                                </a:cubicBezTo>
                                <a:cubicBezTo>
                                  <a:pt x="47028" y="80772"/>
                                  <a:pt x="47803" y="78232"/>
                                  <a:pt x="47803" y="75819"/>
                                </a:cubicBezTo>
                                <a:cubicBezTo>
                                  <a:pt x="47803" y="73025"/>
                                  <a:pt x="46850" y="71501"/>
                                  <a:pt x="44882" y="71247"/>
                                </a:cubicBezTo>
                                <a:cubicBezTo>
                                  <a:pt x="43497" y="71120"/>
                                  <a:pt x="39840" y="72263"/>
                                  <a:pt x="33820" y="74549"/>
                                </a:cubicBezTo>
                                <a:cubicBezTo>
                                  <a:pt x="24892" y="77851"/>
                                  <a:pt x="18707" y="79884"/>
                                  <a:pt x="15240" y="80137"/>
                                </a:cubicBezTo>
                                <a:cubicBezTo>
                                  <a:pt x="11747" y="80391"/>
                                  <a:pt x="8738" y="78994"/>
                                  <a:pt x="6439" y="75819"/>
                                </a:cubicBezTo>
                                <a:cubicBezTo>
                                  <a:pt x="4089" y="72644"/>
                                  <a:pt x="2845" y="68072"/>
                                  <a:pt x="2845" y="61976"/>
                                </a:cubicBezTo>
                                <a:cubicBezTo>
                                  <a:pt x="2845" y="55372"/>
                                  <a:pt x="4140" y="48895"/>
                                  <a:pt x="6693" y="42418"/>
                                </a:cubicBezTo>
                                <a:cubicBezTo>
                                  <a:pt x="9258" y="35941"/>
                                  <a:pt x="12852" y="30099"/>
                                  <a:pt x="17323" y="24765"/>
                                </a:cubicBezTo>
                                <a:cubicBezTo>
                                  <a:pt x="21781" y="19431"/>
                                  <a:pt x="27876" y="14351"/>
                                  <a:pt x="35458" y="9398"/>
                                </a:cubicBezTo>
                                <a:cubicBezTo>
                                  <a:pt x="43497" y="4191"/>
                                  <a:pt x="49378" y="1270"/>
                                  <a:pt x="53238" y="635"/>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365" name="Shape 2365"/>
                        <wps:cNvSpPr/>
                        <wps:spPr>
                          <a:xfrm>
                            <a:off x="0" y="136779"/>
                            <a:ext cx="76568" cy="160909"/>
                          </a:xfrm>
                          <a:custGeom>
                            <a:avLst/>
                            <a:gdLst/>
                            <a:ahLst/>
                            <a:cxnLst/>
                            <a:rect l="0" t="0" r="0" b="0"/>
                            <a:pathLst>
                              <a:path w="76568" h="160909">
                                <a:moveTo>
                                  <a:pt x="25730" y="60325"/>
                                </a:moveTo>
                                <a:cubicBezTo>
                                  <a:pt x="17602" y="63373"/>
                                  <a:pt x="9512" y="66548"/>
                                  <a:pt x="1384" y="69596"/>
                                </a:cubicBezTo>
                                <a:cubicBezTo>
                                  <a:pt x="3378" y="56769"/>
                                  <a:pt x="7379" y="45339"/>
                                  <a:pt x="13081" y="35433"/>
                                </a:cubicBezTo>
                                <a:cubicBezTo>
                                  <a:pt x="18783" y="25527"/>
                                  <a:pt x="26937" y="17145"/>
                                  <a:pt x="37490" y="10287"/>
                                </a:cubicBezTo>
                                <a:cubicBezTo>
                                  <a:pt x="49568" y="2413"/>
                                  <a:pt x="58420" y="0"/>
                                  <a:pt x="63729" y="3302"/>
                                </a:cubicBezTo>
                                <a:cubicBezTo>
                                  <a:pt x="69050" y="6604"/>
                                  <a:pt x="71831" y="13208"/>
                                  <a:pt x="71831" y="23368"/>
                                </a:cubicBezTo>
                                <a:cubicBezTo>
                                  <a:pt x="71831" y="29337"/>
                                  <a:pt x="70726" y="35560"/>
                                  <a:pt x="68542" y="41783"/>
                                </a:cubicBezTo>
                                <a:cubicBezTo>
                                  <a:pt x="66357" y="48006"/>
                                  <a:pt x="63005" y="54356"/>
                                  <a:pt x="58610" y="60960"/>
                                </a:cubicBezTo>
                                <a:cubicBezTo>
                                  <a:pt x="62217" y="59944"/>
                                  <a:pt x="64948" y="59690"/>
                                  <a:pt x="66827" y="60198"/>
                                </a:cubicBezTo>
                                <a:cubicBezTo>
                                  <a:pt x="69913" y="61087"/>
                                  <a:pt x="72365" y="63119"/>
                                  <a:pt x="74041" y="66675"/>
                                </a:cubicBezTo>
                                <a:cubicBezTo>
                                  <a:pt x="75717" y="70231"/>
                                  <a:pt x="76568" y="75184"/>
                                  <a:pt x="76568" y="81661"/>
                                </a:cubicBezTo>
                                <a:cubicBezTo>
                                  <a:pt x="76568" y="89662"/>
                                  <a:pt x="75133" y="98298"/>
                                  <a:pt x="72339" y="107569"/>
                                </a:cubicBezTo>
                                <a:cubicBezTo>
                                  <a:pt x="69532" y="116840"/>
                                  <a:pt x="65405" y="125095"/>
                                  <a:pt x="60122" y="132588"/>
                                </a:cubicBezTo>
                                <a:cubicBezTo>
                                  <a:pt x="54851" y="140081"/>
                                  <a:pt x="47866" y="146558"/>
                                  <a:pt x="39192" y="152273"/>
                                </a:cubicBezTo>
                                <a:cubicBezTo>
                                  <a:pt x="30785" y="157734"/>
                                  <a:pt x="24155" y="160528"/>
                                  <a:pt x="19279" y="160782"/>
                                </a:cubicBezTo>
                                <a:cubicBezTo>
                                  <a:pt x="14414" y="160909"/>
                                  <a:pt x="10312" y="159385"/>
                                  <a:pt x="7264" y="155575"/>
                                </a:cubicBezTo>
                                <a:cubicBezTo>
                                  <a:pt x="4166" y="151892"/>
                                  <a:pt x="1664" y="146304"/>
                                  <a:pt x="0" y="138811"/>
                                </a:cubicBezTo>
                                <a:cubicBezTo>
                                  <a:pt x="8560" y="131572"/>
                                  <a:pt x="17170" y="124333"/>
                                  <a:pt x="25730" y="116967"/>
                                </a:cubicBezTo>
                                <a:cubicBezTo>
                                  <a:pt x="26721" y="124079"/>
                                  <a:pt x="28346" y="128397"/>
                                  <a:pt x="30480" y="129921"/>
                                </a:cubicBezTo>
                                <a:cubicBezTo>
                                  <a:pt x="32537" y="131699"/>
                                  <a:pt x="35281" y="131318"/>
                                  <a:pt x="38570" y="129286"/>
                                </a:cubicBezTo>
                                <a:cubicBezTo>
                                  <a:pt x="42037" y="127000"/>
                                  <a:pt x="44920" y="123190"/>
                                  <a:pt x="47231" y="117983"/>
                                </a:cubicBezTo>
                                <a:cubicBezTo>
                                  <a:pt x="49479" y="112649"/>
                                  <a:pt x="50648" y="106934"/>
                                  <a:pt x="50648" y="100584"/>
                                </a:cubicBezTo>
                                <a:cubicBezTo>
                                  <a:pt x="50648" y="94234"/>
                                  <a:pt x="49543" y="89916"/>
                                  <a:pt x="47358" y="87884"/>
                                </a:cubicBezTo>
                                <a:cubicBezTo>
                                  <a:pt x="45187" y="85725"/>
                                  <a:pt x="42113" y="85979"/>
                                  <a:pt x="38316" y="88392"/>
                                </a:cubicBezTo>
                                <a:cubicBezTo>
                                  <a:pt x="36297" y="89789"/>
                                  <a:pt x="33490" y="92329"/>
                                  <a:pt x="29959" y="96139"/>
                                </a:cubicBezTo>
                                <a:cubicBezTo>
                                  <a:pt x="30404" y="86741"/>
                                  <a:pt x="30861" y="77216"/>
                                  <a:pt x="31293" y="67818"/>
                                </a:cubicBezTo>
                                <a:cubicBezTo>
                                  <a:pt x="32753" y="67183"/>
                                  <a:pt x="33820" y="66675"/>
                                  <a:pt x="34646" y="66040"/>
                                </a:cubicBezTo>
                                <a:cubicBezTo>
                                  <a:pt x="37998" y="63881"/>
                                  <a:pt x="40869" y="60452"/>
                                  <a:pt x="43116" y="55753"/>
                                </a:cubicBezTo>
                                <a:cubicBezTo>
                                  <a:pt x="45314" y="51054"/>
                                  <a:pt x="46469" y="46609"/>
                                  <a:pt x="46469" y="42164"/>
                                </a:cubicBezTo>
                                <a:cubicBezTo>
                                  <a:pt x="46469" y="37973"/>
                                  <a:pt x="45618" y="35179"/>
                                  <a:pt x="43942" y="33782"/>
                                </a:cubicBezTo>
                                <a:cubicBezTo>
                                  <a:pt x="42253" y="32258"/>
                                  <a:pt x="39954" y="32512"/>
                                  <a:pt x="36982" y="34417"/>
                                </a:cubicBezTo>
                                <a:cubicBezTo>
                                  <a:pt x="33947" y="36449"/>
                                  <a:pt x="31471" y="39370"/>
                                  <a:pt x="29591" y="43307"/>
                                </a:cubicBezTo>
                                <a:cubicBezTo>
                                  <a:pt x="27711" y="47371"/>
                                  <a:pt x="26416" y="52959"/>
                                  <a:pt x="25730" y="60325"/>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66" name="Shape 2366"/>
                        <wps:cNvSpPr/>
                        <wps:spPr>
                          <a:xfrm>
                            <a:off x="132906" y="87503"/>
                            <a:ext cx="73914" cy="176276"/>
                          </a:xfrm>
                          <a:custGeom>
                            <a:avLst/>
                            <a:gdLst/>
                            <a:ahLst/>
                            <a:cxnLst/>
                            <a:rect l="0" t="0" r="0" b="0"/>
                            <a:pathLst>
                              <a:path w="73914" h="176276">
                                <a:moveTo>
                                  <a:pt x="0" y="176276"/>
                                </a:moveTo>
                                <a:cubicBezTo>
                                  <a:pt x="0" y="130175"/>
                                  <a:pt x="0" y="84074"/>
                                  <a:pt x="0" y="37846"/>
                                </a:cubicBezTo>
                                <a:cubicBezTo>
                                  <a:pt x="8039" y="32639"/>
                                  <a:pt x="16065" y="27432"/>
                                  <a:pt x="24092" y="22225"/>
                                </a:cubicBezTo>
                                <a:cubicBezTo>
                                  <a:pt x="24092" y="27178"/>
                                  <a:pt x="24092" y="32131"/>
                                  <a:pt x="24092" y="37084"/>
                                </a:cubicBezTo>
                                <a:cubicBezTo>
                                  <a:pt x="27407" y="28575"/>
                                  <a:pt x="30493" y="22479"/>
                                  <a:pt x="33261" y="18415"/>
                                </a:cubicBezTo>
                                <a:cubicBezTo>
                                  <a:pt x="36970" y="13081"/>
                                  <a:pt x="41173" y="8890"/>
                                  <a:pt x="45720" y="5842"/>
                                </a:cubicBezTo>
                                <a:cubicBezTo>
                                  <a:pt x="54699" y="0"/>
                                  <a:pt x="61747" y="508"/>
                                  <a:pt x="66586" y="7620"/>
                                </a:cubicBezTo>
                                <a:cubicBezTo>
                                  <a:pt x="71361" y="14859"/>
                                  <a:pt x="73914" y="25781"/>
                                  <a:pt x="73914" y="40894"/>
                                </a:cubicBezTo>
                                <a:cubicBezTo>
                                  <a:pt x="73914" y="57658"/>
                                  <a:pt x="71196" y="72009"/>
                                  <a:pt x="65888" y="84328"/>
                                </a:cubicBezTo>
                                <a:cubicBezTo>
                                  <a:pt x="60579" y="96647"/>
                                  <a:pt x="53746" y="105410"/>
                                  <a:pt x="45593" y="110744"/>
                                </a:cubicBezTo>
                                <a:cubicBezTo>
                                  <a:pt x="41605" y="113284"/>
                                  <a:pt x="38011" y="114681"/>
                                  <a:pt x="34785" y="114681"/>
                                </a:cubicBezTo>
                                <a:cubicBezTo>
                                  <a:pt x="31483" y="114808"/>
                                  <a:pt x="28550" y="113792"/>
                                  <a:pt x="25984" y="111506"/>
                                </a:cubicBezTo>
                                <a:cubicBezTo>
                                  <a:pt x="25984" y="127381"/>
                                  <a:pt x="25984" y="143383"/>
                                  <a:pt x="25984" y="159385"/>
                                </a:cubicBezTo>
                                <a:cubicBezTo>
                                  <a:pt x="17323" y="164973"/>
                                  <a:pt x="8661" y="170561"/>
                                  <a:pt x="0" y="176276"/>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67" name="Shape 2367"/>
                        <wps:cNvSpPr/>
                        <wps:spPr>
                          <a:xfrm>
                            <a:off x="158699" y="125095"/>
                            <a:ext cx="22390" cy="51815"/>
                          </a:xfrm>
                          <a:custGeom>
                            <a:avLst/>
                            <a:gdLst/>
                            <a:ahLst/>
                            <a:cxnLst/>
                            <a:rect l="0" t="0" r="0" b="0"/>
                            <a:pathLst>
                              <a:path w="22390" h="51815">
                                <a:moveTo>
                                  <a:pt x="0" y="33909"/>
                                </a:moveTo>
                                <a:cubicBezTo>
                                  <a:pt x="0" y="41783"/>
                                  <a:pt x="1181" y="46863"/>
                                  <a:pt x="3365" y="49402"/>
                                </a:cubicBezTo>
                                <a:cubicBezTo>
                                  <a:pt x="5537" y="51815"/>
                                  <a:pt x="8420" y="51815"/>
                                  <a:pt x="11836" y="49657"/>
                                </a:cubicBezTo>
                                <a:cubicBezTo>
                                  <a:pt x="14808" y="47751"/>
                                  <a:pt x="17361" y="44196"/>
                                  <a:pt x="19355" y="39115"/>
                                </a:cubicBezTo>
                                <a:cubicBezTo>
                                  <a:pt x="21349" y="34163"/>
                                  <a:pt x="22390" y="27305"/>
                                  <a:pt x="22390" y="18542"/>
                                </a:cubicBezTo>
                                <a:cubicBezTo>
                                  <a:pt x="22390" y="10413"/>
                                  <a:pt x="21272" y="5207"/>
                                  <a:pt x="19228" y="2667"/>
                                </a:cubicBezTo>
                                <a:cubicBezTo>
                                  <a:pt x="17183" y="126"/>
                                  <a:pt x="14554" y="0"/>
                                  <a:pt x="11519" y="2032"/>
                                </a:cubicBezTo>
                                <a:cubicBezTo>
                                  <a:pt x="8230" y="4063"/>
                                  <a:pt x="5474" y="7747"/>
                                  <a:pt x="3302" y="13081"/>
                                </a:cubicBezTo>
                                <a:cubicBezTo>
                                  <a:pt x="1105" y="18414"/>
                                  <a:pt x="0" y="25273"/>
                                  <a:pt x="0" y="33909"/>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68" name="Shape 2368"/>
                        <wps:cNvSpPr/>
                        <wps:spPr>
                          <a:xfrm>
                            <a:off x="214922" y="10922"/>
                            <a:ext cx="50394" cy="148463"/>
                          </a:xfrm>
                          <a:custGeom>
                            <a:avLst/>
                            <a:gdLst/>
                            <a:ahLst/>
                            <a:cxnLst/>
                            <a:rect l="0" t="0" r="0" b="0"/>
                            <a:pathLst>
                              <a:path w="50394" h="148463">
                                <a:moveTo>
                                  <a:pt x="35281" y="0"/>
                                </a:moveTo>
                                <a:cubicBezTo>
                                  <a:pt x="35281" y="12700"/>
                                  <a:pt x="35281" y="25400"/>
                                  <a:pt x="35281" y="38100"/>
                                </a:cubicBezTo>
                                <a:cubicBezTo>
                                  <a:pt x="40005" y="35052"/>
                                  <a:pt x="44729" y="32004"/>
                                  <a:pt x="49441" y="28956"/>
                                </a:cubicBezTo>
                                <a:cubicBezTo>
                                  <a:pt x="49441" y="38227"/>
                                  <a:pt x="49441" y="47625"/>
                                  <a:pt x="49441" y="57024"/>
                                </a:cubicBezTo>
                                <a:cubicBezTo>
                                  <a:pt x="44729" y="60072"/>
                                  <a:pt x="40005" y="63119"/>
                                  <a:pt x="35281" y="66294"/>
                                </a:cubicBezTo>
                                <a:cubicBezTo>
                                  <a:pt x="35281" y="78105"/>
                                  <a:pt x="35281" y="89916"/>
                                  <a:pt x="35281" y="101854"/>
                                </a:cubicBezTo>
                                <a:cubicBezTo>
                                  <a:pt x="35281" y="106045"/>
                                  <a:pt x="35547" y="108712"/>
                                  <a:pt x="36093" y="109728"/>
                                </a:cubicBezTo>
                                <a:cubicBezTo>
                                  <a:pt x="36906" y="111379"/>
                                  <a:pt x="38443" y="111379"/>
                                  <a:pt x="40526" y="109982"/>
                                </a:cubicBezTo>
                                <a:cubicBezTo>
                                  <a:pt x="42431" y="108839"/>
                                  <a:pt x="45098" y="106299"/>
                                  <a:pt x="48501" y="102489"/>
                                </a:cubicBezTo>
                                <a:cubicBezTo>
                                  <a:pt x="49111" y="110872"/>
                                  <a:pt x="49771" y="119253"/>
                                  <a:pt x="50394" y="127636"/>
                                </a:cubicBezTo>
                                <a:cubicBezTo>
                                  <a:pt x="44018" y="133859"/>
                                  <a:pt x="38062" y="138812"/>
                                  <a:pt x="32563" y="142367"/>
                                </a:cubicBezTo>
                                <a:cubicBezTo>
                                  <a:pt x="26175" y="146559"/>
                                  <a:pt x="21425" y="148463"/>
                                  <a:pt x="18390" y="147955"/>
                                </a:cubicBezTo>
                                <a:cubicBezTo>
                                  <a:pt x="15367" y="147448"/>
                                  <a:pt x="13119" y="145162"/>
                                  <a:pt x="11697" y="141098"/>
                                </a:cubicBezTo>
                                <a:cubicBezTo>
                                  <a:pt x="10274" y="137034"/>
                                  <a:pt x="9487" y="129540"/>
                                  <a:pt x="9487" y="118364"/>
                                </a:cubicBezTo>
                                <a:cubicBezTo>
                                  <a:pt x="9487" y="106553"/>
                                  <a:pt x="9487" y="94869"/>
                                  <a:pt x="9487" y="83059"/>
                                </a:cubicBezTo>
                                <a:cubicBezTo>
                                  <a:pt x="6312" y="85090"/>
                                  <a:pt x="3162" y="87123"/>
                                  <a:pt x="0" y="89281"/>
                                </a:cubicBezTo>
                                <a:cubicBezTo>
                                  <a:pt x="0" y="79884"/>
                                  <a:pt x="0" y="70486"/>
                                  <a:pt x="0" y="61087"/>
                                </a:cubicBezTo>
                                <a:cubicBezTo>
                                  <a:pt x="3162" y="59055"/>
                                  <a:pt x="6312" y="57024"/>
                                  <a:pt x="9487" y="54864"/>
                                </a:cubicBezTo>
                                <a:cubicBezTo>
                                  <a:pt x="9487" y="48768"/>
                                  <a:pt x="9487" y="42673"/>
                                  <a:pt x="9487" y="36576"/>
                                </a:cubicBezTo>
                                <a:cubicBezTo>
                                  <a:pt x="18021" y="24257"/>
                                  <a:pt x="26746" y="12192"/>
                                  <a:pt x="3528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69" name="Shape 2369"/>
                        <wps:cNvSpPr/>
                        <wps:spPr>
                          <a:xfrm>
                            <a:off x="272085" y="0"/>
                            <a:ext cx="71387" cy="124841"/>
                          </a:xfrm>
                          <a:custGeom>
                            <a:avLst/>
                            <a:gdLst/>
                            <a:ahLst/>
                            <a:cxnLst/>
                            <a:rect l="0" t="0" r="0" b="0"/>
                            <a:pathLst>
                              <a:path w="71387" h="124841">
                                <a:moveTo>
                                  <a:pt x="0" y="107188"/>
                                </a:moveTo>
                                <a:cubicBezTo>
                                  <a:pt x="8496" y="100457"/>
                                  <a:pt x="17031" y="93726"/>
                                  <a:pt x="25540" y="86995"/>
                                </a:cubicBezTo>
                                <a:cubicBezTo>
                                  <a:pt x="26594" y="90805"/>
                                  <a:pt x="28080" y="92964"/>
                                  <a:pt x="29972" y="93853"/>
                                </a:cubicBezTo>
                                <a:cubicBezTo>
                                  <a:pt x="31852" y="94615"/>
                                  <a:pt x="34392" y="93853"/>
                                  <a:pt x="37554" y="91821"/>
                                </a:cubicBezTo>
                                <a:cubicBezTo>
                                  <a:pt x="41034" y="89535"/>
                                  <a:pt x="43713" y="86741"/>
                                  <a:pt x="45580" y="83312"/>
                                </a:cubicBezTo>
                                <a:cubicBezTo>
                                  <a:pt x="47028" y="80772"/>
                                  <a:pt x="47803" y="78232"/>
                                  <a:pt x="47803" y="75819"/>
                                </a:cubicBezTo>
                                <a:cubicBezTo>
                                  <a:pt x="47803" y="73025"/>
                                  <a:pt x="46850" y="71501"/>
                                  <a:pt x="44882" y="71247"/>
                                </a:cubicBezTo>
                                <a:cubicBezTo>
                                  <a:pt x="43497" y="71120"/>
                                  <a:pt x="39840" y="72263"/>
                                  <a:pt x="33820" y="74549"/>
                                </a:cubicBezTo>
                                <a:cubicBezTo>
                                  <a:pt x="24892" y="77851"/>
                                  <a:pt x="18707" y="79884"/>
                                  <a:pt x="15240" y="80137"/>
                                </a:cubicBezTo>
                                <a:cubicBezTo>
                                  <a:pt x="11747" y="80391"/>
                                  <a:pt x="8738" y="78994"/>
                                  <a:pt x="6439" y="75819"/>
                                </a:cubicBezTo>
                                <a:cubicBezTo>
                                  <a:pt x="4089" y="72644"/>
                                  <a:pt x="2845" y="68072"/>
                                  <a:pt x="2845" y="61976"/>
                                </a:cubicBezTo>
                                <a:cubicBezTo>
                                  <a:pt x="2845" y="55372"/>
                                  <a:pt x="4140" y="48895"/>
                                  <a:pt x="6693" y="42418"/>
                                </a:cubicBezTo>
                                <a:cubicBezTo>
                                  <a:pt x="9258" y="35941"/>
                                  <a:pt x="12852" y="30099"/>
                                  <a:pt x="17323" y="24765"/>
                                </a:cubicBezTo>
                                <a:cubicBezTo>
                                  <a:pt x="21781" y="19431"/>
                                  <a:pt x="27876" y="14351"/>
                                  <a:pt x="35458" y="9398"/>
                                </a:cubicBezTo>
                                <a:cubicBezTo>
                                  <a:pt x="43497" y="4191"/>
                                  <a:pt x="49378" y="1270"/>
                                  <a:pt x="53238" y="635"/>
                                </a:cubicBezTo>
                                <a:cubicBezTo>
                                  <a:pt x="57036" y="0"/>
                                  <a:pt x="60223" y="635"/>
                                  <a:pt x="62776" y="2921"/>
                                </a:cubicBezTo>
                                <a:cubicBezTo>
                                  <a:pt x="65265" y="5207"/>
                                  <a:pt x="67437" y="8890"/>
                                  <a:pt x="69101" y="14351"/>
                                </a:cubicBezTo>
                                <a:cubicBezTo>
                                  <a:pt x="60985" y="20828"/>
                                  <a:pt x="52819" y="27305"/>
                                  <a:pt x="44691" y="33782"/>
                                </a:cubicBezTo>
                                <a:cubicBezTo>
                                  <a:pt x="44082" y="30988"/>
                                  <a:pt x="42989" y="29337"/>
                                  <a:pt x="41542" y="28829"/>
                                </a:cubicBezTo>
                                <a:cubicBezTo>
                                  <a:pt x="39522" y="28067"/>
                                  <a:pt x="37046" y="28702"/>
                                  <a:pt x="34201" y="30607"/>
                                </a:cubicBezTo>
                                <a:cubicBezTo>
                                  <a:pt x="31293" y="32512"/>
                                  <a:pt x="29197" y="34544"/>
                                  <a:pt x="27876" y="36957"/>
                                </a:cubicBezTo>
                                <a:cubicBezTo>
                                  <a:pt x="26568" y="39370"/>
                                  <a:pt x="25857" y="41783"/>
                                  <a:pt x="25857" y="43942"/>
                                </a:cubicBezTo>
                                <a:cubicBezTo>
                                  <a:pt x="25857" y="46355"/>
                                  <a:pt x="26683" y="47752"/>
                                  <a:pt x="28384" y="47879"/>
                                </a:cubicBezTo>
                                <a:cubicBezTo>
                                  <a:pt x="30086" y="48006"/>
                                  <a:pt x="33757" y="46736"/>
                                  <a:pt x="39395" y="44069"/>
                                </a:cubicBezTo>
                                <a:cubicBezTo>
                                  <a:pt x="47930" y="40005"/>
                                  <a:pt x="54305" y="37846"/>
                                  <a:pt x="58483" y="37719"/>
                                </a:cubicBezTo>
                                <a:cubicBezTo>
                                  <a:pt x="62662" y="37592"/>
                                  <a:pt x="65926" y="39116"/>
                                  <a:pt x="68097" y="42418"/>
                                </a:cubicBezTo>
                                <a:cubicBezTo>
                                  <a:pt x="70269" y="45847"/>
                                  <a:pt x="71387" y="50292"/>
                                  <a:pt x="71387" y="56134"/>
                                </a:cubicBezTo>
                                <a:cubicBezTo>
                                  <a:pt x="71387" y="61849"/>
                                  <a:pt x="70206" y="68199"/>
                                  <a:pt x="67907" y="75184"/>
                                </a:cubicBezTo>
                                <a:cubicBezTo>
                                  <a:pt x="65595" y="82296"/>
                                  <a:pt x="61798" y="89027"/>
                                  <a:pt x="56832" y="95504"/>
                                </a:cubicBezTo>
                                <a:cubicBezTo>
                                  <a:pt x="51816" y="101981"/>
                                  <a:pt x="44882" y="108077"/>
                                  <a:pt x="36220" y="113665"/>
                                </a:cubicBezTo>
                                <a:cubicBezTo>
                                  <a:pt x="23965" y="121666"/>
                                  <a:pt x="15202" y="124841"/>
                                  <a:pt x="10046" y="122936"/>
                                </a:cubicBezTo>
                                <a:cubicBezTo>
                                  <a:pt x="4839" y="121031"/>
                                  <a:pt x="1422" y="115824"/>
                                  <a:pt x="0" y="107188"/>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dtdh="http://schemas.microsoft.com/office/word/2020/wordml/sdtdatahash">
            <w:pict>
              <v:group w14:anchorId="29A32CB9" id="Group 14334" o:spid="_x0000_s1026" style="position:absolute;margin-left:33.9pt;margin-top:195.9pt;width:27.05pt;height:23.45pt;z-index:251664384;mso-position-horizontal-relative:page;mso-position-vertical-relative:page" coordsize="343471,297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">
                <v:shape id="Shape 2360" o:spid="_x0000_s1027" style="position:absolute;top:138208;width:76568;height:159480;visibility:visible;mso-wrap-style:square;v-text-anchor:top" coordsize="76568,15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" path="m53148,1175c57534,,61074,222,63729,1873v5321,3302,8102,9906,8102,20066c71831,27908,70726,34131,68542,40354v-2185,6223,-5537,12573,-9932,19177c62217,58515,64948,58261,66827,58769v3086,889,5538,2921,7214,6477c75717,68802,76568,73755,76568,80232v,8001,-1435,16637,-4229,25908c69532,115411,65405,123666,60122,131159v-5271,7493,-12256,13970,-20930,19685c30785,156305,24155,159099,19279,159353v-4865,127,-8967,-1397,-12015,-5207c4166,150463,1664,144875,,137382v8560,-7239,17170,-14478,25730,-21844c26721,122650,28346,126968,30480,128492v2057,1778,4801,1397,8090,-635c42037,125571,44920,121761,47231,116554v2248,-5334,3417,-11049,3417,-17399c50648,92805,49543,88487,47358,86455v-2171,-2159,-5245,-1905,-9042,508c36297,88360,33490,90900,29959,94710v445,-9398,902,-18923,1334,-28321c32753,65754,33820,65246,34646,64611v3352,-2159,6223,-5588,8470,-10287c45314,49625,46469,45180,46469,40735v,-4191,-851,-6985,-2527,-8382c42253,30829,39954,31083,36982,32988v-3035,2032,-5511,4953,-7391,8890c27711,45942,26416,51530,25730,58896,17602,61944,9512,65119,1384,68167,3378,55340,7379,43910,13081,34004,18783,24098,26937,15716,37490,8858,43529,4921,48762,2349,53148,1175xe" fillcolor="black" stroked="f" strokeweight="0">
                  <v:stroke miterlimit="66585f" joinstyle="miter" endcap="round"/>
                  <v:path arrowok="t" textboxrect="0,0,76568,159480"/>
                </v:shape>
                <v:shape id="Shape 2361" o:spid="_x0000_s1028" style="position:absolute;left:132906;top:102157;width:36989;height:161623;visibility:visible;mso-wrap-style:square;v-text-anchor:top" coordsize="36989,16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" path="m36989,r,25406l29096,36019v-2197,5334,-3302,12193,-3302,20829c25794,64721,26975,69802,29159,72341r7830,235l36989,99224r-2204,803c31483,100154,28550,99139,25984,96852v,15875,,31877,,47879c17323,150319,8661,155907,,161623,,115521,,69420,,23192,8039,17986,16065,12778,24092,7571v,4954,,9906,,14859c27407,13921,30493,7826,33261,3762l36989,xe" fillcolor="black" stroked="f" strokeweight="0">
                  <v:stroke miterlimit="66585f" joinstyle="miter" endcap="round"/>
                  <v:path arrowok="t" textboxrect="0,0,36989,161623"/>
                </v:shape>
                <v:shape id="Shape 2362" o:spid="_x0000_s1029" style="position:absolute;left:169894;top:89091;width:36925;height:112290;visibility:visible;mso-wrap-style:square;v-text-anchor:top" coordsize="36925,11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" path="m20717,286v3489,285,6461,2190,8880,5746c34373,13271,36925,24193,36925,39306v,16764,-2718,31115,-8026,43435c23590,95059,16758,103822,8604,109156l,112290,,85642r641,19c3613,83756,6166,80201,8160,75120v1994,-4952,3035,-11811,3035,-20574c11195,46418,10077,41211,8033,38671,5988,36131,3359,36005,324,38036l,38472,,13066,8731,4255c13221,1334,17228,,20717,286xe" fillcolor="black" stroked="f" strokeweight="0">
                  <v:stroke miterlimit="66585f" joinstyle="miter" endcap="round"/>
                  <v:path arrowok="t" textboxrect="0,0,36925,112290"/>
                </v:shape>
                <v:shape id="Shape 2363" o:spid="_x0000_s1030" style="position:absolute;left:214922;top:10922;width:50394;height:148463;visibility:visible;mso-wrap-style:square;v-text-anchor:top" coordsize="50394,148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" path="m35281,v,12700,,25400,,38100c40005,35052,44729,32004,49441,28956v,9271,,18669,,28068c44729,60072,40005,63119,35281,66294v,11811,,23622,,35560c35281,106045,35547,108712,36093,109728v813,1651,2350,1651,4433,254c42431,108839,45098,106299,48501,102489v610,8383,1270,16764,1893,25147c44018,133859,38062,138812,32563,142367v-6388,4192,-11138,6096,-14173,5588c15367,147448,13119,145162,11697,141098,10274,137034,9487,129540,9487,118364v,-11811,,-23495,,-35305c6312,85090,3162,87123,,89281,,79884,,70486,,61087,3162,59055,6312,57024,9487,54864v,-6096,,-12191,,-18288c18021,24257,26746,12192,35281,xe" fillcolor="black" stroked="f" strokeweight="0">
                  <v:stroke miterlimit="66585f" joinstyle="miter" endcap="round"/>
                  <v:path arrowok="t" textboxrect="0,0,50394,148463"/>
                </v:shape>
                <v:shape id="Shape 2364" o:spid="_x0000_s1031" style="position:absolute;left:272085;width:71387;height:124841;visibility:visible;mso-wrap-style:square;v-text-anchor:top" coordsize="71387,1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" path="m53238,635v3798,-635,6985,,9538,2286c65265,5207,67437,8890,69101,14351,60985,20828,52819,27305,44691,33782v-609,-2794,-1702,-4445,-3149,-4953c39522,28067,37046,28702,34201,30607v-2908,1905,-5004,3937,-6325,6350c26568,39370,25857,41783,25857,43942v,2413,826,3810,2527,3937c30086,48006,33757,46736,39395,44069v8535,-4064,14910,-6223,19088,-6350c62662,37592,65926,39116,68097,42418v2172,3429,3290,7874,3290,13716c71387,61849,70206,68199,67907,75184,65595,82296,61798,89027,56832,95504v-5016,6477,-11950,12573,-20612,18161c23965,121666,15202,124841,10046,122936,4839,121031,1422,115824,,107188,8496,100457,17031,93726,25540,86995v1054,3810,2540,5969,4432,6858c31852,94615,34392,93853,37554,91821v3480,-2286,6159,-5080,8026,-8509c47028,80772,47803,78232,47803,75819v,-2794,-953,-4318,-2921,-4572c43497,71120,39840,72263,33820,74549v-8928,3302,-15113,5335,-18580,5588c11747,80391,8738,78994,6439,75819,4089,72644,2845,68072,2845,61976v,-6604,1295,-13081,3848,-19558c9258,35941,12852,30099,17323,24765,21781,19431,27876,14351,35458,9398,43497,4191,49378,1270,53238,635xe" fillcolor="black" stroked="f" strokeweight="0">
                  <v:stroke miterlimit="66585f" joinstyle="miter" endcap="round"/>
                  <v:path arrowok="t" textboxrect="0,0,71387,124841"/>
                </v:shape>
                <v:shape id="Shape 2365" o:spid="_x0000_s1032" style="position:absolute;top:136779;width:76568;height:160909;visibility:visible;mso-wrap-style:square;v-text-anchor:top" coordsize="76568,160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" path="m25730,60325c17602,63373,9512,66548,1384,69596,3378,56769,7379,45339,13081,35433,18783,25527,26937,17145,37490,10287,49568,2413,58420,,63729,3302v5321,3302,8102,9906,8102,20066c71831,29337,70726,35560,68542,41783v-2185,6223,-5537,12573,-9932,19177c62217,59944,64948,59690,66827,60198v3086,889,5538,2921,7214,6477c75717,70231,76568,75184,76568,81661v,8001,-1435,16637,-4229,25908c69532,116840,65405,125095,60122,132588v-5271,7493,-12256,13970,-20930,19685c30785,157734,24155,160528,19279,160782v-4865,127,-8967,-1397,-12015,-5207c4166,151892,1664,146304,,138811v8560,-7239,17170,-14478,25730,-21844c26721,124079,28346,128397,30480,129921v2057,1778,4801,1397,8090,-635c42037,127000,44920,123190,47231,117983v2248,-5334,3417,-11049,3417,-17399c50648,94234,49543,89916,47358,87884v-2171,-2159,-5245,-1905,-9042,508c36297,89789,33490,92329,29959,96139v445,-9398,902,-18923,1334,-28321c32753,67183,33820,66675,34646,66040v3352,-2159,6223,-5588,8470,-10287c45314,51054,46469,46609,46469,42164v,-4191,-851,-6985,-2527,-8382c42253,32258,39954,32512,36982,34417v-3035,2032,-5511,4953,-7391,8890c27711,47371,26416,52959,25730,60325xe" filled="f">
                  <v:stroke endcap="round"/>
                  <v:path arrowok="t" textboxrect="0,0,76568,160909"/>
                </v:shape>
                <v:shape id="Shape 2366" o:spid="_x0000_s1033" style="position:absolute;left:132906;top:87503;width:73914;height:176276;visibility:visible;mso-wrap-style:square;v-text-anchor:top" coordsize="73914,17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" path="m,176276c,130175,,84074,,37846,8039,32639,16065,27432,24092,22225v,4953,,9906,,14859c27407,28575,30493,22479,33261,18415,36970,13081,41173,8890,45720,5842,54699,,61747,508,66586,7620v4775,7239,7328,18161,7328,33274c73914,57658,71196,72009,65888,84328,60579,96647,53746,105410,45593,110744v-3988,2540,-7582,3937,-10808,3937c31483,114808,28550,113792,25984,111506v,15875,,31877,,47879c17323,164973,8661,170561,,176276xe" filled="f">
                  <v:stroke endcap="round"/>
                  <v:path arrowok="t" textboxrect="0,0,73914,176276"/>
                </v:shape>
                <v:shape id="Shape 2367" o:spid="_x0000_s1034" style="position:absolute;left:158699;top:125095;width:22390;height:51815;visibility:visible;mso-wrap-style:square;v-text-anchor:top" coordsize="22390,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" path="m,33909v,7874,1181,12954,3365,15493c5537,51815,8420,51815,11836,49657v2972,-1906,5525,-5461,7519,-10542c21349,34163,22390,27305,22390,18542v,-8129,-1118,-13335,-3162,-15875c17183,126,14554,,11519,2032,8230,4063,5474,7747,3302,13081,1105,18414,,25273,,33909xe" filled="f">
                  <v:stroke endcap="round"/>
                  <v:path arrowok="t" textboxrect="0,0,22390,51815"/>
                </v:shape>
                <v:shape id="Shape 2368" o:spid="_x0000_s1035" style="position:absolute;left:214922;top:10922;width:50394;height:148463;visibility:visible;mso-wrap-style:square;v-text-anchor:top" coordsize="50394,148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" path="m35281,v,12700,,25400,,38100c40005,35052,44729,32004,49441,28956v,9271,,18669,,28068c44729,60072,40005,63119,35281,66294v,11811,,23622,,35560c35281,106045,35547,108712,36093,109728v813,1651,2350,1651,4433,254c42431,108839,45098,106299,48501,102489v610,8383,1270,16764,1893,25147c44018,133859,38062,138812,32563,142367v-6388,4192,-11138,6096,-14173,5588c15367,147448,13119,145162,11697,141098,10274,137034,9487,129540,9487,118364v,-11811,,-23495,,-35305c6312,85090,3162,87123,,89281,,79884,,70486,,61087,3162,59055,6312,57024,9487,54864v,-6096,,-12191,,-18288c18021,24257,26746,12192,35281,xe" filled="f">
                  <v:stroke endcap="round"/>
                  <v:path arrowok="t" textboxrect="0,0,50394,148463"/>
                </v:shape>
                <v:shape id="Shape 2369" o:spid="_x0000_s1036" style="position:absolute;left:272085;width:71387;height:124841;visibility:visible;mso-wrap-style:square;v-text-anchor:top" coordsize="71387,1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" path="m,107188c8496,100457,17031,93726,25540,86995v1054,3810,2540,5969,4432,6858c31852,94615,34392,93853,37554,91821v3480,-2286,6159,-5080,8026,-8509c47028,80772,47803,78232,47803,75819v,-2794,-953,-4318,-2921,-4572c43497,71120,39840,72263,33820,74549v-8928,3302,-15113,5335,-18580,5588c11747,80391,8738,78994,6439,75819,4089,72644,2845,68072,2845,61976v,-6604,1295,-13081,3848,-19558c9258,35941,12852,30099,17323,24765,21781,19431,27876,14351,35458,9398,43497,4191,49378,1270,53238,635v3798,-635,6985,,9538,2286c65265,5207,67437,8890,69101,14351,60985,20828,52819,27305,44691,33782v-609,-2794,-1702,-4445,-3149,-4953c39522,28067,37046,28702,34201,30607v-2908,1905,-5004,3937,-6325,6350c26568,39370,25857,41783,25857,43942v,2413,826,3810,2527,3937c30086,48006,33757,46736,39395,44069v8535,-4064,14910,-6223,19088,-6350c62662,37592,65926,39116,68097,42418v2172,3429,3290,7874,3290,13716c71387,61849,70206,68199,67907,75184,65595,82296,61798,89027,56832,95504v-5016,6477,-11950,12573,-20612,18161c23965,121666,15202,124841,10046,122936,4839,121031,1422,115824,,107188xe" filled="f">
                  <v:stroke endcap="round"/>
                  <v:path arrowok="t" textboxrect="0,0,71387,124841"/>
                </v:shape>
                <w10:wrap type="topAndBottom"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6432" behindDoc="0" locked="0" layoutInCell="1" allowOverlap="1" wp14:anchorId="2970D57B" wp14:editId="68BAAB65">
                <wp:simplePos x="0" y="0"/>
                <wp:positionH relativeFrom="page">
                  <wp:posOffset>429895</wp:posOffset>
                </wp:positionH>
                <wp:positionV relativeFrom="page">
                  <wp:posOffset>8505317</wp:posOffset>
                </wp:positionV>
                <wp:extent cx="343472" cy="299213"/>
                <wp:effectExtent l="0" t="0" r="0" b="0"/>
                <wp:wrapTopAndBottom/>
                <wp:docPr id="14336" name="Group 14336"/>
                <wp:cNvGraphicFramePr/>
                <a:graphic xmlns:a="http://schemas.openxmlformats.org/drawingml/2006/main">
                  <a:graphicData uri="http://schemas.microsoft.com/office/word/2010/wordprocessingGroup">
                    <wpg:wgp>
                      <wpg:cNvGrpSpPr/>
                      <wpg:grpSpPr>
                        <a:xfrm>
                          <a:off x="0" y="0"/>
                          <a:ext cx="343472" cy="299213"/>
                          <a:chOff x="0" y="0"/>
                          <a:chExt cx="343472" cy="299213"/>
                        </a:xfrm>
                      </wpg:grpSpPr>
                      <wps:wsp>
                        <wps:cNvPr id="2380" name="Shape 2380"/>
                        <wps:cNvSpPr/>
                        <wps:spPr>
                          <a:xfrm>
                            <a:off x="0" y="126112"/>
                            <a:ext cx="77000" cy="173101"/>
                          </a:xfrm>
                          <a:custGeom>
                            <a:avLst/>
                            <a:gdLst/>
                            <a:ahLst/>
                            <a:cxnLst/>
                            <a:rect l="0" t="0" r="0" b="0"/>
                            <a:pathLst>
                              <a:path w="77000" h="173101">
                                <a:moveTo>
                                  <a:pt x="72581" y="0"/>
                                </a:moveTo>
                                <a:cubicBezTo>
                                  <a:pt x="72581" y="10413"/>
                                  <a:pt x="72581" y="20701"/>
                                  <a:pt x="72581" y="31114"/>
                                </a:cubicBezTo>
                                <a:cubicBezTo>
                                  <a:pt x="58788" y="40005"/>
                                  <a:pt x="44996" y="49022"/>
                                  <a:pt x="31204" y="58038"/>
                                </a:cubicBezTo>
                                <a:cubicBezTo>
                                  <a:pt x="30480" y="65532"/>
                                  <a:pt x="29718" y="73025"/>
                                  <a:pt x="28994" y="80518"/>
                                </a:cubicBezTo>
                                <a:cubicBezTo>
                                  <a:pt x="31814" y="76581"/>
                                  <a:pt x="34684" y="73278"/>
                                  <a:pt x="37516" y="70358"/>
                                </a:cubicBezTo>
                                <a:cubicBezTo>
                                  <a:pt x="40297" y="67436"/>
                                  <a:pt x="43078" y="65151"/>
                                  <a:pt x="45796" y="63373"/>
                                </a:cubicBezTo>
                                <a:cubicBezTo>
                                  <a:pt x="55080" y="57403"/>
                                  <a:pt x="62687" y="56642"/>
                                  <a:pt x="68351" y="61468"/>
                                </a:cubicBezTo>
                                <a:cubicBezTo>
                                  <a:pt x="74016" y="66294"/>
                                  <a:pt x="77000" y="74930"/>
                                  <a:pt x="77000" y="87884"/>
                                </a:cubicBezTo>
                                <a:cubicBezTo>
                                  <a:pt x="77000" y="96901"/>
                                  <a:pt x="75514" y="106552"/>
                                  <a:pt x="72581" y="116839"/>
                                </a:cubicBezTo>
                                <a:cubicBezTo>
                                  <a:pt x="69660" y="127126"/>
                                  <a:pt x="65342" y="136271"/>
                                  <a:pt x="59944" y="144272"/>
                                </a:cubicBezTo>
                                <a:cubicBezTo>
                                  <a:pt x="54496" y="152273"/>
                                  <a:pt x="47498" y="158876"/>
                                  <a:pt x="38976" y="164464"/>
                                </a:cubicBezTo>
                                <a:cubicBezTo>
                                  <a:pt x="32842" y="168401"/>
                                  <a:pt x="27673" y="170942"/>
                                  <a:pt x="23305" y="171958"/>
                                </a:cubicBezTo>
                                <a:cubicBezTo>
                                  <a:pt x="18936" y="173101"/>
                                  <a:pt x="15189" y="172974"/>
                                  <a:pt x="12192" y="171323"/>
                                </a:cubicBezTo>
                                <a:cubicBezTo>
                                  <a:pt x="9119" y="169926"/>
                                  <a:pt x="6591" y="167639"/>
                                  <a:pt x="4737" y="164464"/>
                                </a:cubicBezTo>
                                <a:cubicBezTo>
                                  <a:pt x="2883" y="161289"/>
                                  <a:pt x="1232" y="156845"/>
                                  <a:pt x="0" y="151130"/>
                                </a:cubicBezTo>
                                <a:cubicBezTo>
                                  <a:pt x="8661" y="144018"/>
                                  <a:pt x="17361" y="136906"/>
                                  <a:pt x="26022" y="129921"/>
                                </a:cubicBezTo>
                                <a:cubicBezTo>
                                  <a:pt x="26645" y="135762"/>
                                  <a:pt x="28143" y="139573"/>
                                  <a:pt x="30442" y="141351"/>
                                </a:cubicBezTo>
                                <a:cubicBezTo>
                                  <a:pt x="32753" y="143256"/>
                                  <a:pt x="35497" y="143001"/>
                                  <a:pt x="38722" y="140970"/>
                                </a:cubicBezTo>
                                <a:cubicBezTo>
                                  <a:pt x="42329" y="138557"/>
                                  <a:pt x="45326" y="134493"/>
                                  <a:pt x="47625" y="128905"/>
                                </a:cubicBezTo>
                                <a:cubicBezTo>
                                  <a:pt x="49936" y="123317"/>
                                  <a:pt x="51105" y="116459"/>
                                  <a:pt x="51105" y="108331"/>
                                </a:cubicBezTo>
                                <a:cubicBezTo>
                                  <a:pt x="51105" y="99949"/>
                                  <a:pt x="49860" y="94614"/>
                                  <a:pt x="47562" y="92201"/>
                                </a:cubicBezTo>
                                <a:cubicBezTo>
                                  <a:pt x="45263" y="89788"/>
                                  <a:pt x="42062" y="89915"/>
                                  <a:pt x="38151" y="92456"/>
                                </a:cubicBezTo>
                                <a:cubicBezTo>
                                  <a:pt x="35687" y="94107"/>
                                  <a:pt x="33274" y="96647"/>
                                  <a:pt x="30950" y="99949"/>
                                </a:cubicBezTo>
                                <a:cubicBezTo>
                                  <a:pt x="29261" y="102488"/>
                                  <a:pt x="27318" y="106045"/>
                                  <a:pt x="25260" y="110998"/>
                                </a:cubicBezTo>
                                <a:cubicBezTo>
                                  <a:pt x="17945" y="114046"/>
                                  <a:pt x="10668" y="117348"/>
                                  <a:pt x="3353" y="120396"/>
                                </a:cubicBezTo>
                                <a:cubicBezTo>
                                  <a:pt x="6020" y="93599"/>
                                  <a:pt x="8826" y="66675"/>
                                  <a:pt x="11494" y="39751"/>
                                </a:cubicBezTo>
                                <a:cubicBezTo>
                                  <a:pt x="31852" y="26543"/>
                                  <a:pt x="52222" y="13208"/>
                                  <a:pt x="72581"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81" name="Shape 2381"/>
                        <wps:cNvSpPr/>
                        <wps:spPr>
                          <a:xfrm>
                            <a:off x="133096" y="102153"/>
                            <a:ext cx="36963" cy="163405"/>
                          </a:xfrm>
                          <a:custGeom>
                            <a:avLst/>
                            <a:gdLst/>
                            <a:ahLst/>
                            <a:cxnLst/>
                            <a:rect l="0" t="0" r="0" b="0"/>
                            <a:pathLst>
                              <a:path w="36963" h="163405">
                                <a:moveTo>
                                  <a:pt x="36963" y="0"/>
                                </a:moveTo>
                                <a:lnTo>
                                  <a:pt x="36963" y="25653"/>
                                </a:lnTo>
                                <a:lnTo>
                                  <a:pt x="29070" y="36405"/>
                                </a:lnTo>
                                <a:cubicBezTo>
                                  <a:pt x="26886" y="41739"/>
                                  <a:pt x="25781" y="48723"/>
                                  <a:pt x="25781" y="57486"/>
                                </a:cubicBezTo>
                                <a:cubicBezTo>
                                  <a:pt x="25781" y="65487"/>
                                  <a:pt x="26949" y="70694"/>
                                  <a:pt x="29134" y="73235"/>
                                </a:cubicBezTo>
                                <a:lnTo>
                                  <a:pt x="36963" y="73470"/>
                                </a:lnTo>
                                <a:lnTo>
                                  <a:pt x="36963" y="100595"/>
                                </a:lnTo>
                                <a:lnTo>
                                  <a:pt x="34747" y="101429"/>
                                </a:lnTo>
                                <a:cubicBezTo>
                                  <a:pt x="31458" y="101429"/>
                                  <a:pt x="28524" y="100412"/>
                                  <a:pt x="25971" y="97999"/>
                                </a:cubicBezTo>
                                <a:cubicBezTo>
                                  <a:pt x="25971" y="114129"/>
                                  <a:pt x="25971" y="130258"/>
                                  <a:pt x="25971" y="146514"/>
                                </a:cubicBezTo>
                                <a:cubicBezTo>
                                  <a:pt x="17310" y="152102"/>
                                  <a:pt x="8661" y="157817"/>
                                  <a:pt x="0" y="163405"/>
                                </a:cubicBezTo>
                                <a:cubicBezTo>
                                  <a:pt x="0" y="116669"/>
                                  <a:pt x="0" y="69933"/>
                                  <a:pt x="0" y="23196"/>
                                </a:cubicBezTo>
                                <a:cubicBezTo>
                                  <a:pt x="8026" y="17990"/>
                                  <a:pt x="16053" y="12783"/>
                                  <a:pt x="24066" y="7576"/>
                                </a:cubicBezTo>
                                <a:cubicBezTo>
                                  <a:pt x="24066" y="12529"/>
                                  <a:pt x="24066" y="17482"/>
                                  <a:pt x="24066" y="22561"/>
                                </a:cubicBezTo>
                                <a:cubicBezTo>
                                  <a:pt x="27381" y="14053"/>
                                  <a:pt x="30480" y="7830"/>
                                  <a:pt x="33236" y="3766"/>
                                </a:cubicBezTo>
                                <a:lnTo>
                                  <a:pt x="3696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82" name="Shape 2382"/>
                        <wps:cNvSpPr/>
                        <wps:spPr>
                          <a:xfrm>
                            <a:off x="170059" y="89091"/>
                            <a:ext cx="36887" cy="113657"/>
                          </a:xfrm>
                          <a:custGeom>
                            <a:avLst/>
                            <a:gdLst/>
                            <a:ahLst/>
                            <a:cxnLst/>
                            <a:rect l="0" t="0" r="0" b="0"/>
                            <a:pathLst>
                              <a:path w="36887" h="113657">
                                <a:moveTo>
                                  <a:pt x="20691" y="318"/>
                                </a:moveTo>
                                <a:cubicBezTo>
                                  <a:pt x="24178" y="636"/>
                                  <a:pt x="27146" y="2604"/>
                                  <a:pt x="29559" y="6286"/>
                                </a:cubicBezTo>
                                <a:cubicBezTo>
                                  <a:pt x="34334" y="13526"/>
                                  <a:pt x="36887" y="24702"/>
                                  <a:pt x="36887" y="40069"/>
                                </a:cubicBezTo>
                                <a:cubicBezTo>
                                  <a:pt x="36887" y="56959"/>
                                  <a:pt x="34169" y="71438"/>
                                  <a:pt x="28873" y="83883"/>
                                </a:cubicBezTo>
                                <a:cubicBezTo>
                                  <a:pt x="23565" y="96330"/>
                                  <a:pt x="16732" y="105093"/>
                                  <a:pt x="8592" y="110427"/>
                                </a:cubicBezTo>
                                <a:lnTo>
                                  <a:pt x="0" y="113657"/>
                                </a:lnTo>
                                <a:lnTo>
                                  <a:pt x="0" y="86532"/>
                                </a:lnTo>
                                <a:lnTo>
                                  <a:pt x="629" y="86551"/>
                                </a:lnTo>
                                <a:cubicBezTo>
                                  <a:pt x="3600" y="84646"/>
                                  <a:pt x="6153" y="81090"/>
                                  <a:pt x="8147" y="76009"/>
                                </a:cubicBezTo>
                                <a:cubicBezTo>
                                  <a:pt x="10141" y="70930"/>
                                  <a:pt x="11182" y="64072"/>
                                  <a:pt x="11182" y="55055"/>
                                </a:cubicBezTo>
                                <a:cubicBezTo>
                                  <a:pt x="11182" y="46927"/>
                                  <a:pt x="10065" y="41593"/>
                                  <a:pt x="8020" y="39053"/>
                                </a:cubicBezTo>
                                <a:cubicBezTo>
                                  <a:pt x="5975" y="36513"/>
                                  <a:pt x="3346" y="36258"/>
                                  <a:pt x="311" y="38291"/>
                                </a:cubicBezTo>
                                <a:lnTo>
                                  <a:pt x="0" y="38715"/>
                                </a:lnTo>
                                <a:lnTo>
                                  <a:pt x="0" y="13062"/>
                                </a:lnTo>
                                <a:lnTo>
                                  <a:pt x="8719" y="4255"/>
                                </a:lnTo>
                                <a:cubicBezTo>
                                  <a:pt x="13202" y="1333"/>
                                  <a:pt x="17205" y="0"/>
                                  <a:pt x="20691" y="318"/>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83" name="Shape 2383"/>
                        <wps:cNvSpPr/>
                        <wps:spPr>
                          <a:xfrm>
                            <a:off x="215036" y="10414"/>
                            <a:ext cx="50343" cy="150241"/>
                          </a:xfrm>
                          <a:custGeom>
                            <a:avLst/>
                            <a:gdLst/>
                            <a:ahLst/>
                            <a:cxnLst/>
                            <a:rect l="0" t="0" r="0" b="0"/>
                            <a:pathLst>
                              <a:path w="50343" h="150241">
                                <a:moveTo>
                                  <a:pt x="35242" y="0"/>
                                </a:moveTo>
                                <a:cubicBezTo>
                                  <a:pt x="35242" y="12827"/>
                                  <a:pt x="35242" y="25781"/>
                                  <a:pt x="35242" y="38608"/>
                                </a:cubicBezTo>
                                <a:cubicBezTo>
                                  <a:pt x="39967" y="35560"/>
                                  <a:pt x="44679" y="32512"/>
                                  <a:pt x="49403" y="29464"/>
                                </a:cubicBezTo>
                                <a:cubicBezTo>
                                  <a:pt x="49403" y="38862"/>
                                  <a:pt x="49403" y="48387"/>
                                  <a:pt x="49403" y="57912"/>
                                </a:cubicBezTo>
                                <a:cubicBezTo>
                                  <a:pt x="44679" y="60960"/>
                                  <a:pt x="39967" y="64008"/>
                                  <a:pt x="35242" y="67183"/>
                                </a:cubicBezTo>
                                <a:cubicBezTo>
                                  <a:pt x="35242" y="79122"/>
                                  <a:pt x="35242" y="91186"/>
                                  <a:pt x="35242" y="103124"/>
                                </a:cubicBezTo>
                                <a:cubicBezTo>
                                  <a:pt x="35242" y="107442"/>
                                  <a:pt x="35522" y="110236"/>
                                  <a:pt x="36068" y="111252"/>
                                </a:cubicBezTo>
                                <a:cubicBezTo>
                                  <a:pt x="36881" y="112776"/>
                                  <a:pt x="38417" y="112903"/>
                                  <a:pt x="40500" y="111506"/>
                                </a:cubicBezTo>
                                <a:cubicBezTo>
                                  <a:pt x="42393" y="110236"/>
                                  <a:pt x="45060" y="107824"/>
                                  <a:pt x="48450" y="104013"/>
                                </a:cubicBezTo>
                                <a:cubicBezTo>
                                  <a:pt x="49073" y="112523"/>
                                  <a:pt x="49733" y="121031"/>
                                  <a:pt x="50343" y="129540"/>
                                </a:cubicBezTo>
                                <a:cubicBezTo>
                                  <a:pt x="43993" y="135763"/>
                                  <a:pt x="38036" y="140716"/>
                                  <a:pt x="32537" y="144273"/>
                                </a:cubicBezTo>
                                <a:cubicBezTo>
                                  <a:pt x="26162" y="148463"/>
                                  <a:pt x="21412" y="150241"/>
                                  <a:pt x="18390" y="149733"/>
                                </a:cubicBezTo>
                                <a:cubicBezTo>
                                  <a:pt x="15354" y="149225"/>
                                  <a:pt x="13106" y="146939"/>
                                  <a:pt x="11684" y="142875"/>
                                </a:cubicBezTo>
                                <a:cubicBezTo>
                                  <a:pt x="10262" y="138684"/>
                                  <a:pt x="9474" y="131064"/>
                                  <a:pt x="9474" y="119634"/>
                                </a:cubicBezTo>
                                <a:cubicBezTo>
                                  <a:pt x="9474" y="107697"/>
                                  <a:pt x="9474" y="95885"/>
                                  <a:pt x="9474" y="83948"/>
                                </a:cubicBezTo>
                                <a:cubicBezTo>
                                  <a:pt x="6325" y="85979"/>
                                  <a:pt x="3162" y="88011"/>
                                  <a:pt x="0" y="90043"/>
                                </a:cubicBezTo>
                                <a:cubicBezTo>
                                  <a:pt x="0" y="80645"/>
                                  <a:pt x="0" y="71120"/>
                                  <a:pt x="0" y="61595"/>
                                </a:cubicBezTo>
                                <a:cubicBezTo>
                                  <a:pt x="3162" y="59563"/>
                                  <a:pt x="6325" y="57404"/>
                                  <a:pt x="9474" y="55373"/>
                                </a:cubicBezTo>
                                <a:cubicBezTo>
                                  <a:pt x="9474" y="49149"/>
                                  <a:pt x="9474" y="42926"/>
                                  <a:pt x="9474" y="36703"/>
                                </a:cubicBezTo>
                                <a:cubicBezTo>
                                  <a:pt x="18009" y="24511"/>
                                  <a:pt x="26721" y="12319"/>
                                  <a:pt x="3524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84" name="Shape 2384"/>
                        <wps:cNvSpPr/>
                        <wps:spPr>
                          <a:xfrm>
                            <a:off x="272148" y="0"/>
                            <a:ext cx="71323" cy="126238"/>
                          </a:xfrm>
                          <a:custGeom>
                            <a:avLst/>
                            <a:gdLst/>
                            <a:ahLst/>
                            <a:cxnLst/>
                            <a:rect l="0" t="0" r="0" b="0"/>
                            <a:pathLst>
                              <a:path w="71323" h="126238">
                                <a:moveTo>
                                  <a:pt x="53188" y="636"/>
                                </a:moveTo>
                                <a:cubicBezTo>
                                  <a:pt x="56985" y="0"/>
                                  <a:pt x="60173" y="763"/>
                                  <a:pt x="62725" y="3048"/>
                                </a:cubicBezTo>
                                <a:cubicBezTo>
                                  <a:pt x="65215" y="5335"/>
                                  <a:pt x="67374" y="9272"/>
                                  <a:pt x="69050" y="14732"/>
                                </a:cubicBezTo>
                                <a:cubicBezTo>
                                  <a:pt x="60922" y="21210"/>
                                  <a:pt x="52768" y="27687"/>
                                  <a:pt x="44653" y="34290"/>
                                </a:cubicBezTo>
                                <a:cubicBezTo>
                                  <a:pt x="44044" y="31369"/>
                                  <a:pt x="42939" y="29718"/>
                                  <a:pt x="41504" y="29083"/>
                                </a:cubicBezTo>
                                <a:cubicBezTo>
                                  <a:pt x="39497" y="28448"/>
                                  <a:pt x="37021" y="28956"/>
                                  <a:pt x="34176" y="30862"/>
                                </a:cubicBezTo>
                                <a:cubicBezTo>
                                  <a:pt x="31267" y="32766"/>
                                  <a:pt x="29172" y="34798"/>
                                  <a:pt x="27851" y="37212"/>
                                </a:cubicBezTo>
                                <a:cubicBezTo>
                                  <a:pt x="26543" y="39751"/>
                                  <a:pt x="25832" y="42038"/>
                                  <a:pt x="25832" y="44323"/>
                                </a:cubicBezTo>
                                <a:cubicBezTo>
                                  <a:pt x="25832" y="46737"/>
                                  <a:pt x="26657" y="48133"/>
                                  <a:pt x="28359" y="48261"/>
                                </a:cubicBezTo>
                                <a:cubicBezTo>
                                  <a:pt x="30061" y="48514"/>
                                  <a:pt x="33718" y="47117"/>
                                  <a:pt x="39357" y="44577"/>
                                </a:cubicBezTo>
                                <a:cubicBezTo>
                                  <a:pt x="47892" y="40513"/>
                                  <a:pt x="54254" y="38354"/>
                                  <a:pt x="58433" y="38227"/>
                                </a:cubicBezTo>
                                <a:cubicBezTo>
                                  <a:pt x="62598" y="38227"/>
                                  <a:pt x="65862" y="39751"/>
                                  <a:pt x="68034" y="43180"/>
                                </a:cubicBezTo>
                                <a:cubicBezTo>
                                  <a:pt x="70206" y="46737"/>
                                  <a:pt x="71323" y="51181"/>
                                  <a:pt x="71323" y="57023"/>
                                </a:cubicBezTo>
                                <a:cubicBezTo>
                                  <a:pt x="71323" y="62865"/>
                                  <a:pt x="70142" y="69342"/>
                                  <a:pt x="67843" y="76454"/>
                                </a:cubicBezTo>
                                <a:cubicBezTo>
                                  <a:pt x="65545" y="83566"/>
                                  <a:pt x="61747" y="90297"/>
                                  <a:pt x="56794" y="96774"/>
                                </a:cubicBezTo>
                                <a:cubicBezTo>
                                  <a:pt x="51765" y="103378"/>
                                  <a:pt x="44844" y="109474"/>
                                  <a:pt x="36195" y="115063"/>
                                </a:cubicBezTo>
                                <a:cubicBezTo>
                                  <a:pt x="23940" y="123063"/>
                                  <a:pt x="15189" y="126238"/>
                                  <a:pt x="10046" y="124206"/>
                                </a:cubicBezTo>
                                <a:cubicBezTo>
                                  <a:pt x="4839" y="122301"/>
                                  <a:pt x="1422" y="116967"/>
                                  <a:pt x="0" y="108204"/>
                                </a:cubicBezTo>
                                <a:cubicBezTo>
                                  <a:pt x="8496" y="101347"/>
                                  <a:pt x="17018" y="94742"/>
                                  <a:pt x="25514" y="87885"/>
                                </a:cubicBezTo>
                                <a:cubicBezTo>
                                  <a:pt x="26568" y="91822"/>
                                  <a:pt x="28054" y="94107"/>
                                  <a:pt x="29934" y="94869"/>
                                </a:cubicBezTo>
                                <a:cubicBezTo>
                                  <a:pt x="31814" y="95759"/>
                                  <a:pt x="34366" y="94997"/>
                                  <a:pt x="37516" y="92964"/>
                                </a:cubicBezTo>
                                <a:cubicBezTo>
                                  <a:pt x="40996" y="90678"/>
                                  <a:pt x="43675" y="87885"/>
                                  <a:pt x="45542" y="84455"/>
                                </a:cubicBezTo>
                                <a:cubicBezTo>
                                  <a:pt x="46977" y="81915"/>
                                  <a:pt x="47752" y="79248"/>
                                  <a:pt x="47752" y="76836"/>
                                </a:cubicBezTo>
                                <a:cubicBezTo>
                                  <a:pt x="47752" y="74041"/>
                                  <a:pt x="46800" y="72517"/>
                                  <a:pt x="44844" y="72137"/>
                                </a:cubicBezTo>
                                <a:cubicBezTo>
                                  <a:pt x="43459" y="72010"/>
                                  <a:pt x="39802" y="73152"/>
                                  <a:pt x="33795" y="75312"/>
                                </a:cubicBezTo>
                                <a:cubicBezTo>
                                  <a:pt x="24867" y="78740"/>
                                  <a:pt x="18694" y="80645"/>
                                  <a:pt x="15227" y="80899"/>
                                </a:cubicBezTo>
                                <a:cubicBezTo>
                                  <a:pt x="11747" y="81026"/>
                                  <a:pt x="8738" y="79756"/>
                                  <a:pt x="6439" y="76454"/>
                                </a:cubicBezTo>
                                <a:cubicBezTo>
                                  <a:pt x="4089" y="73152"/>
                                  <a:pt x="2832" y="68580"/>
                                  <a:pt x="2832" y="62485"/>
                                </a:cubicBezTo>
                                <a:cubicBezTo>
                                  <a:pt x="2832" y="55753"/>
                                  <a:pt x="4140" y="49149"/>
                                  <a:pt x="6693" y="42545"/>
                                </a:cubicBezTo>
                                <a:cubicBezTo>
                                  <a:pt x="9246" y="36068"/>
                                  <a:pt x="12840" y="30099"/>
                                  <a:pt x="17297" y="24765"/>
                                </a:cubicBezTo>
                                <a:cubicBezTo>
                                  <a:pt x="21768" y="19431"/>
                                  <a:pt x="27851" y="14351"/>
                                  <a:pt x="35433" y="9398"/>
                                </a:cubicBezTo>
                                <a:cubicBezTo>
                                  <a:pt x="43459" y="4191"/>
                                  <a:pt x="49327" y="1270"/>
                                  <a:pt x="53188" y="636"/>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85" name="Shape 2385"/>
                        <wps:cNvSpPr/>
                        <wps:spPr>
                          <a:xfrm>
                            <a:off x="0" y="126112"/>
                            <a:ext cx="77000" cy="173101"/>
                          </a:xfrm>
                          <a:custGeom>
                            <a:avLst/>
                            <a:gdLst/>
                            <a:ahLst/>
                            <a:cxnLst/>
                            <a:rect l="0" t="0" r="0" b="0"/>
                            <a:pathLst>
                              <a:path w="77000" h="173101">
                                <a:moveTo>
                                  <a:pt x="11494" y="39751"/>
                                </a:moveTo>
                                <a:cubicBezTo>
                                  <a:pt x="31852" y="26543"/>
                                  <a:pt x="52222" y="13208"/>
                                  <a:pt x="72581" y="0"/>
                                </a:cubicBezTo>
                                <a:cubicBezTo>
                                  <a:pt x="72581" y="10413"/>
                                  <a:pt x="72581" y="20701"/>
                                  <a:pt x="72581" y="31114"/>
                                </a:cubicBezTo>
                                <a:cubicBezTo>
                                  <a:pt x="58788" y="40005"/>
                                  <a:pt x="44996" y="49022"/>
                                  <a:pt x="31204" y="58038"/>
                                </a:cubicBezTo>
                                <a:cubicBezTo>
                                  <a:pt x="30480" y="65532"/>
                                  <a:pt x="29718" y="73025"/>
                                  <a:pt x="28994" y="80518"/>
                                </a:cubicBezTo>
                                <a:cubicBezTo>
                                  <a:pt x="31814" y="76581"/>
                                  <a:pt x="34684" y="73278"/>
                                  <a:pt x="37516" y="70358"/>
                                </a:cubicBezTo>
                                <a:cubicBezTo>
                                  <a:pt x="40297" y="67436"/>
                                  <a:pt x="43078" y="65151"/>
                                  <a:pt x="45796" y="63373"/>
                                </a:cubicBezTo>
                                <a:cubicBezTo>
                                  <a:pt x="55080" y="57403"/>
                                  <a:pt x="62687" y="56642"/>
                                  <a:pt x="68351" y="61468"/>
                                </a:cubicBezTo>
                                <a:cubicBezTo>
                                  <a:pt x="74016" y="66294"/>
                                  <a:pt x="77000" y="74930"/>
                                  <a:pt x="77000" y="87884"/>
                                </a:cubicBezTo>
                                <a:cubicBezTo>
                                  <a:pt x="77000" y="96901"/>
                                  <a:pt x="75514" y="106552"/>
                                  <a:pt x="72581" y="116839"/>
                                </a:cubicBezTo>
                                <a:cubicBezTo>
                                  <a:pt x="69660" y="127126"/>
                                  <a:pt x="65342" y="136271"/>
                                  <a:pt x="59944" y="144272"/>
                                </a:cubicBezTo>
                                <a:cubicBezTo>
                                  <a:pt x="54496" y="152273"/>
                                  <a:pt x="47498" y="158876"/>
                                  <a:pt x="38976" y="164464"/>
                                </a:cubicBezTo>
                                <a:cubicBezTo>
                                  <a:pt x="32842" y="168401"/>
                                  <a:pt x="27673" y="170942"/>
                                  <a:pt x="23305" y="171958"/>
                                </a:cubicBezTo>
                                <a:cubicBezTo>
                                  <a:pt x="18936" y="173101"/>
                                  <a:pt x="15189" y="172974"/>
                                  <a:pt x="12192" y="171323"/>
                                </a:cubicBezTo>
                                <a:cubicBezTo>
                                  <a:pt x="9119" y="169926"/>
                                  <a:pt x="6591" y="167639"/>
                                  <a:pt x="4737" y="164464"/>
                                </a:cubicBezTo>
                                <a:cubicBezTo>
                                  <a:pt x="2883" y="161289"/>
                                  <a:pt x="1232" y="156845"/>
                                  <a:pt x="0" y="151130"/>
                                </a:cubicBezTo>
                                <a:cubicBezTo>
                                  <a:pt x="8661" y="144018"/>
                                  <a:pt x="17361" y="136906"/>
                                  <a:pt x="26022" y="129921"/>
                                </a:cubicBezTo>
                                <a:cubicBezTo>
                                  <a:pt x="26645" y="135762"/>
                                  <a:pt x="28143" y="139573"/>
                                  <a:pt x="30442" y="141351"/>
                                </a:cubicBezTo>
                                <a:cubicBezTo>
                                  <a:pt x="32753" y="143256"/>
                                  <a:pt x="35497" y="143001"/>
                                  <a:pt x="38722" y="140970"/>
                                </a:cubicBezTo>
                                <a:cubicBezTo>
                                  <a:pt x="42329" y="138557"/>
                                  <a:pt x="45326" y="134493"/>
                                  <a:pt x="47625" y="128905"/>
                                </a:cubicBezTo>
                                <a:cubicBezTo>
                                  <a:pt x="49936" y="123317"/>
                                  <a:pt x="51105" y="116459"/>
                                  <a:pt x="51105" y="108331"/>
                                </a:cubicBezTo>
                                <a:cubicBezTo>
                                  <a:pt x="51105" y="99949"/>
                                  <a:pt x="49860" y="94614"/>
                                  <a:pt x="47562" y="92201"/>
                                </a:cubicBezTo>
                                <a:cubicBezTo>
                                  <a:pt x="45263" y="89788"/>
                                  <a:pt x="42062" y="89915"/>
                                  <a:pt x="38151" y="92456"/>
                                </a:cubicBezTo>
                                <a:cubicBezTo>
                                  <a:pt x="35687" y="94107"/>
                                  <a:pt x="33274" y="96647"/>
                                  <a:pt x="30950" y="99949"/>
                                </a:cubicBezTo>
                                <a:cubicBezTo>
                                  <a:pt x="29261" y="102488"/>
                                  <a:pt x="27318" y="106045"/>
                                  <a:pt x="25260" y="110998"/>
                                </a:cubicBezTo>
                                <a:cubicBezTo>
                                  <a:pt x="17945" y="114046"/>
                                  <a:pt x="10668" y="117348"/>
                                  <a:pt x="3353" y="120396"/>
                                </a:cubicBezTo>
                                <a:cubicBezTo>
                                  <a:pt x="6020" y="93599"/>
                                  <a:pt x="8826" y="66675"/>
                                  <a:pt x="11494" y="39751"/>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86" name="Shape 2386"/>
                        <wps:cNvSpPr/>
                        <wps:spPr>
                          <a:xfrm>
                            <a:off x="133096" y="87503"/>
                            <a:ext cx="73850" cy="178054"/>
                          </a:xfrm>
                          <a:custGeom>
                            <a:avLst/>
                            <a:gdLst/>
                            <a:ahLst/>
                            <a:cxnLst/>
                            <a:rect l="0" t="0" r="0" b="0"/>
                            <a:pathLst>
                              <a:path w="73850" h="178054">
                                <a:moveTo>
                                  <a:pt x="0" y="178054"/>
                                </a:moveTo>
                                <a:cubicBezTo>
                                  <a:pt x="0" y="131318"/>
                                  <a:pt x="0" y="84582"/>
                                  <a:pt x="0" y="37846"/>
                                </a:cubicBezTo>
                                <a:cubicBezTo>
                                  <a:pt x="8026" y="32639"/>
                                  <a:pt x="16053" y="27432"/>
                                  <a:pt x="24066" y="22225"/>
                                </a:cubicBezTo>
                                <a:cubicBezTo>
                                  <a:pt x="24066" y="27178"/>
                                  <a:pt x="24066" y="32131"/>
                                  <a:pt x="24066" y="37211"/>
                                </a:cubicBezTo>
                                <a:cubicBezTo>
                                  <a:pt x="27381" y="28702"/>
                                  <a:pt x="30480" y="22479"/>
                                  <a:pt x="33236" y="18415"/>
                                </a:cubicBezTo>
                                <a:cubicBezTo>
                                  <a:pt x="36932" y="12954"/>
                                  <a:pt x="41135" y="8763"/>
                                  <a:pt x="45682" y="5842"/>
                                </a:cubicBezTo>
                                <a:cubicBezTo>
                                  <a:pt x="54648" y="0"/>
                                  <a:pt x="61697" y="508"/>
                                  <a:pt x="66523" y="7874"/>
                                </a:cubicBezTo>
                                <a:cubicBezTo>
                                  <a:pt x="71298" y="15113"/>
                                  <a:pt x="73850" y="26289"/>
                                  <a:pt x="73850" y="41656"/>
                                </a:cubicBezTo>
                                <a:cubicBezTo>
                                  <a:pt x="73850" y="58547"/>
                                  <a:pt x="71133" y="73025"/>
                                  <a:pt x="65837" y="85471"/>
                                </a:cubicBezTo>
                                <a:cubicBezTo>
                                  <a:pt x="60528" y="97917"/>
                                  <a:pt x="53696" y="106680"/>
                                  <a:pt x="45555" y="112014"/>
                                </a:cubicBezTo>
                                <a:cubicBezTo>
                                  <a:pt x="41580" y="114681"/>
                                  <a:pt x="37973" y="115951"/>
                                  <a:pt x="34747" y="116078"/>
                                </a:cubicBezTo>
                                <a:cubicBezTo>
                                  <a:pt x="31458" y="116078"/>
                                  <a:pt x="28524" y="115062"/>
                                  <a:pt x="25971" y="112649"/>
                                </a:cubicBezTo>
                                <a:cubicBezTo>
                                  <a:pt x="25971" y="128778"/>
                                  <a:pt x="25971" y="144907"/>
                                  <a:pt x="25971" y="161163"/>
                                </a:cubicBezTo>
                                <a:cubicBezTo>
                                  <a:pt x="17310" y="166751"/>
                                  <a:pt x="8661" y="172466"/>
                                  <a:pt x="0" y="178054"/>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87" name="Shape 2387"/>
                        <wps:cNvSpPr/>
                        <wps:spPr>
                          <a:xfrm>
                            <a:off x="158877" y="125349"/>
                            <a:ext cx="22365" cy="52578"/>
                          </a:xfrm>
                          <a:custGeom>
                            <a:avLst/>
                            <a:gdLst/>
                            <a:ahLst/>
                            <a:cxnLst/>
                            <a:rect l="0" t="0" r="0" b="0"/>
                            <a:pathLst>
                              <a:path w="22365" h="52578">
                                <a:moveTo>
                                  <a:pt x="0" y="34290"/>
                                </a:moveTo>
                                <a:cubicBezTo>
                                  <a:pt x="0" y="42291"/>
                                  <a:pt x="1168" y="47498"/>
                                  <a:pt x="3353" y="50039"/>
                                </a:cubicBezTo>
                                <a:cubicBezTo>
                                  <a:pt x="5524" y="52451"/>
                                  <a:pt x="8407" y="52578"/>
                                  <a:pt x="11811" y="50292"/>
                                </a:cubicBezTo>
                                <a:cubicBezTo>
                                  <a:pt x="14783" y="48388"/>
                                  <a:pt x="17335" y="44831"/>
                                  <a:pt x="19329" y="39751"/>
                                </a:cubicBezTo>
                                <a:cubicBezTo>
                                  <a:pt x="21323" y="34672"/>
                                  <a:pt x="22365" y="27814"/>
                                  <a:pt x="22365" y="18797"/>
                                </a:cubicBezTo>
                                <a:cubicBezTo>
                                  <a:pt x="22365" y="10668"/>
                                  <a:pt x="21247" y="5335"/>
                                  <a:pt x="19202" y="2794"/>
                                </a:cubicBezTo>
                                <a:cubicBezTo>
                                  <a:pt x="17158" y="254"/>
                                  <a:pt x="14529" y="0"/>
                                  <a:pt x="11493" y="2032"/>
                                </a:cubicBezTo>
                                <a:cubicBezTo>
                                  <a:pt x="8217" y="4191"/>
                                  <a:pt x="5461" y="7874"/>
                                  <a:pt x="3289" y="13208"/>
                                </a:cubicBezTo>
                                <a:cubicBezTo>
                                  <a:pt x="1105" y="18542"/>
                                  <a:pt x="0" y="25527"/>
                                  <a:pt x="0" y="3429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88" name="Shape 2388"/>
                        <wps:cNvSpPr/>
                        <wps:spPr>
                          <a:xfrm>
                            <a:off x="215036" y="10414"/>
                            <a:ext cx="50343" cy="150241"/>
                          </a:xfrm>
                          <a:custGeom>
                            <a:avLst/>
                            <a:gdLst/>
                            <a:ahLst/>
                            <a:cxnLst/>
                            <a:rect l="0" t="0" r="0" b="0"/>
                            <a:pathLst>
                              <a:path w="50343" h="150241">
                                <a:moveTo>
                                  <a:pt x="35242" y="0"/>
                                </a:moveTo>
                                <a:cubicBezTo>
                                  <a:pt x="35242" y="12827"/>
                                  <a:pt x="35242" y="25781"/>
                                  <a:pt x="35242" y="38608"/>
                                </a:cubicBezTo>
                                <a:cubicBezTo>
                                  <a:pt x="39967" y="35560"/>
                                  <a:pt x="44679" y="32512"/>
                                  <a:pt x="49403" y="29464"/>
                                </a:cubicBezTo>
                                <a:cubicBezTo>
                                  <a:pt x="49403" y="38862"/>
                                  <a:pt x="49403" y="48387"/>
                                  <a:pt x="49403" y="57912"/>
                                </a:cubicBezTo>
                                <a:cubicBezTo>
                                  <a:pt x="44679" y="60960"/>
                                  <a:pt x="39967" y="64008"/>
                                  <a:pt x="35242" y="67183"/>
                                </a:cubicBezTo>
                                <a:cubicBezTo>
                                  <a:pt x="35242" y="79122"/>
                                  <a:pt x="35242" y="91186"/>
                                  <a:pt x="35242" y="103124"/>
                                </a:cubicBezTo>
                                <a:cubicBezTo>
                                  <a:pt x="35242" y="107442"/>
                                  <a:pt x="35522" y="110236"/>
                                  <a:pt x="36068" y="111252"/>
                                </a:cubicBezTo>
                                <a:cubicBezTo>
                                  <a:pt x="36881" y="112776"/>
                                  <a:pt x="38417" y="112903"/>
                                  <a:pt x="40500" y="111506"/>
                                </a:cubicBezTo>
                                <a:cubicBezTo>
                                  <a:pt x="42393" y="110236"/>
                                  <a:pt x="45060" y="107824"/>
                                  <a:pt x="48450" y="104013"/>
                                </a:cubicBezTo>
                                <a:cubicBezTo>
                                  <a:pt x="49073" y="112523"/>
                                  <a:pt x="49733" y="121031"/>
                                  <a:pt x="50343" y="129540"/>
                                </a:cubicBezTo>
                                <a:cubicBezTo>
                                  <a:pt x="43993" y="135763"/>
                                  <a:pt x="38036" y="140716"/>
                                  <a:pt x="32537" y="144273"/>
                                </a:cubicBezTo>
                                <a:cubicBezTo>
                                  <a:pt x="26162" y="148463"/>
                                  <a:pt x="21412" y="150241"/>
                                  <a:pt x="18390" y="149733"/>
                                </a:cubicBezTo>
                                <a:cubicBezTo>
                                  <a:pt x="15354" y="149225"/>
                                  <a:pt x="13106" y="146939"/>
                                  <a:pt x="11684" y="142875"/>
                                </a:cubicBezTo>
                                <a:cubicBezTo>
                                  <a:pt x="10262" y="138684"/>
                                  <a:pt x="9474" y="131064"/>
                                  <a:pt x="9474" y="119634"/>
                                </a:cubicBezTo>
                                <a:cubicBezTo>
                                  <a:pt x="9474" y="107697"/>
                                  <a:pt x="9474" y="95885"/>
                                  <a:pt x="9474" y="83948"/>
                                </a:cubicBezTo>
                                <a:cubicBezTo>
                                  <a:pt x="6325" y="85979"/>
                                  <a:pt x="3162" y="88011"/>
                                  <a:pt x="0" y="90043"/>
                                </a:cubicBezTo>
                                <a:cubicBezTo>
                                  <a:pt x="0" y="80645"/>
                                  <a:pt x="0" y="71120"/>
                                  <a:pt x="0" y="61595"/>
                                </a:cubicBezTo>
                                <a:cubicBezTo>
                                  <a:pt x="3162" y="59563"/>
                                  <a:pt x="6325" y="57404"/>
                                  <a:pt x="9474" y="55373"/>
                                </a:cubicBezTo>
                                <a:cubicBezTo>
                                  <a:pt x="9474" y="49149"/>
                                  <a:pt x="9474" y="42926"/>
                                  <a:pt x="9474" y="36703"/>
                                </a:cubicBezTo>
                                <a:cubicBezTo>
                                  <a:pt x="18009" y="24511"/>
                                  <a:pt x="26721" y="12319"/>
                                  <a:pt x="3524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89" name="Shape 2389"/>
                        <wps:cNvSpPr/>
                        <wps:spPr>
                          <a:xfrm>
                            <a:off x="272148" y="0"/>
                            <a:ext cx="71323" cy="126238"/>
                          </a:xfrm>
                          <a:custGeom>
                            <a:avLst/>
                            <a:gdLst/>
                            <a:ahLst/>
                            <a:cxnLst/>
                            <a:rect l="0" t="0" r="0" b="0"/>
                            <a:pathLst>
                              <a:path w="71323" h="126238">
                                <a:moveTo>
                                  <a:pt x="0" y="108204"/>
                                </a:moveTo>
                                <a:cubicBezTo>
                                  <a:pt x="8496" y="101347"/>
                                  <a:pt x="17018" y="94742"/>
                                  <a:pt x="25514" y="87885"/>
                                </a:cubicBezTo>
                                <a:cubicBezTo>
                                  <a:pt x="26568" y="91822"/>
                                  <a:pt x="28054" y="94107"/>
                                  <a:pt x="29934" y="94869"/>
                                </a:cubicBezTo>
                                <a:cubicBezTo>
                                  <a:pt x="31814" y="95759"/>
                                  <a:pt x="34366" y="94997"/>
                                  <a:pt x="37516" y="92964"/>
                                </a:cubicBezTo>
                                <a:cubicBezTo>
                                  <a:pt x="40996" y="90678"/>
                                  <a:pt x="43675" y="87885"/>
                                  <a:pt x="45542" y="84455"/>
                                </a:cubicBezTo>
                                <a:cubicBezTo>
                                  <a:pt x="46977" y="81915"/>
                                  <a:pt x="47752" y="79248"/>
                                  <a:pt x="47752" y="76836"/>
                                </a:cubicBezTo>
                                <a:cubicBezTo>
                                  <a:pt x="47752" y="74041"/>
                                  <a:pt x="46800" y="72517"/>
                                  <a:pt x="44844" y="72137"/>
                                </a:cubicBezTo>
                                <a:cubicBezTo>
                                  <a:pt x="43459" y="72010"/>
                                  <a:pt x="39802" y="73152"/>
                                  <a:pt x="33795" y="75312"/>
                                </a:cubicBezTo>
                                <a:cubicBezTo>
                                  <a:pt x="24867" y="78740"/>
                                  <a:pt x="18694" y="80645"/>
                                  <a:pt x="15227" y="80899"/>
                                </a:cubicBezTo>
                                <a:cubicBezTo>
                                  <a:pt x="11747" y="81026"/>
                                  <a:pt x="8738" y="79756"/>
                                  <a:pt x="6439" y="76454"/>
                                </a:cubicBezTo>
                                <a:cubicBezTo>
                                  <a:pt x="4089" y="73152"/>
                                  <a:pt x="2832" y="68580"/>
                                  <a:pt x="2832" y="62485"/>
                                </a:cubicBezTo>
                                <a:cubicBezTo>
                                  <a:pt x="2832" y="55753"/>
                                  <a:pt x="4140" y="49149"/>
                                  <a:pt x="6693" y="42545"/>
                                </a:cubicBezTo>
                                <a:cubicBezTo>
                                  <a:pt x="9246" y="36068"/>
                                  <a:pt x="12840" y="30099"/>
                                  <a:pt x="17297" y="24765"/>
                                </a:cubicBezTo>
                                <a:cubicBezTo>
                                  <a:pt x="21768" y="19431"/>
                                  <a:pt x="27851" y="14351"/>
                                  <a:pt x="35433" y="9398"/>
                                </a:cubicBezTo>
                                <a:cubicBezTo>
                                  <a:pt x="43459" y="4191"/>
                                  <a:pt x="49327" y="1270"/>
                                  <a:pt x="53188" y="636"/>
                                </a:cubicBezTo>
                                <a:cubicBezTo>
                                  <a:pt x="56985" y="0"/>
                                  <a:pt x="60173" y="763"/>
                                  <a:pt x="62725" y="3048"/>
                                </a:cubicBezTo>
                                <a:cubicBezTo>
                                  <a:pt x="65215" y="5335"/>
                                  <a:pt x="67374" y="9272"/>
                                  <a:pt x="69050" y="14732"/>
                                </a:cubicBezTo>
                                <a:cubicBezTo>
                                  <a:pt x="60922" y="21210"/>
                                  <a:pt x="52768" y="27687"/>
                                  <a:pt x="44653" y="34290"/>
                                </a:cubicBezTo>
                                <a:cubicBezTo>
                                  <a:pt x="44044" y="31369"/>
                                  <a:pt x="42939" y="29718"/>
                                  <a:pt x="41504" y="29083"/>
                                </a:cubicBezTo>
                                <a:cubicBezTo>
                                  <a:pt x="39497" y="28448"/>
                                  <a:pt x="37021" y="28956"/>
                                  <a:pt x="34176" y="30862"/>
                                </a:cubicBezTo>
                                <a:cubicBezTo>
                                  <a:pt x="31267" y="32766"/>
                                  <a:pt x="29172" y="34798"/>
                                  <a:pt x="27851" y="37212"/>
                                </a:cubicBezTo>
                                <a:cubicBezTo>
                                  <a:pt x="26543" y="39751"/>
                                  <a:pt x="25832" y="42038"/>
                                  <a:pt x="25832" y="44323"/>
                                </a:cubicBezTo>
                                <a:cubicBezTo>
                                  <a:pt x="25832" y="46737"/>
                                  <a:pt x="26657" y="48133"/>
                                  <a:pt x="28359" y="48261"/>
                                </a:cubicBezTo>
                                <a:cubicBezTo>
                                  <a:pt x="30061" y="48514"/>
                                  <a:pt x="33718" y="47117"/>
                                  <a:pt x="39357" y="44577"/>
                                </a:cubicBezTo>
                                <a:cubicBezTo>
                                  <a:pt x="47892" y="40513"/>
                                  <a:pt x="54254" y="38354"/>
                                  <a:pt x="58433" y="38227"/>
                                </a:cubicBezTo>
                                <a:cubicBezTo>
                                  <a:pt x="62598" y="38227"/>
                                  <a:pt x="65862" y="39751"/>
                                  <a:pt x="68034" y="43180"/>
                                </a:cubicBezTo>
                                <a:cubicBezTo>
                                  <a:pt x="70206" y="46737"/>
                                  <a:pt x="71323" y="51181"/>
                                  <a:pt x="71323" y="57023"/>
                                </a:cubicBezTo>
                                <a:cubicBezTo>
                                  <a:pt x="71323" y="62865"/>
                                  <a:pt x="70142" y="69342"/>
                                  <a:pt x="67843" y="76454"/>
                                </a:cubicBezTo>
                                <a:cubicBezTo>
                                  <a:pt x="65545" y="83566"/>
                                  <a:pt x="61747" y="90297"/>
                                  <a:pt x="56794" y="96774"/>
                                </a:cubicBezTo>
                                <a:cubicBezTo>
                                  <a:pt x="51765" y="103378"/>
                                  <a:pt x="44844" y="109474"/>
                                  <a:pt x="36195" y="115063"/>
                                </a:cubicBezTo>
                                <a:cubicBezTo>
                                  <a:pt x="23940" y="123063"/>
                                  <a:pt x="15189" y="126238"/>
                                  <a:pt x="10046" y="124206"/>
                                </a:cubicBezTo>
                                <a:cubicBezTo>
                                  <a:pt x="4839" y="122301"/>
                                  <a:pt x="1422" y="116967"/>
                                  <a:pt x="0" y="108204"/>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4336" style="width:27.045pt;height:23.5601pt;position:absolute;mso-position-horizontal-relative:page;mso-position-horizontal:absolute;margin-left:33.85pt;mso-position-vertical-relative:page;margin-top:669.71pt;" coordsize="3434,2992">
                <v:shape id="Shape 2380" style="position:absolute;width:770;height:1731;left:0;top:1261;" coordsize="77000,173101" path="m72581,0c72581,10413,72581,20701,72581,31114c58788,40005,44996,49022,31204,58038c30480,65532,29718,73025,28994,80518c31814,76581,34684,73278,37516,70358c40297,67436,43078,65151,45796,63373c55080,57403,62687,56642,68351,61468c74016,66294,77000,74930,77000,87884c77000,96901,75514,106552,72581,116839c69660,127126,65342,136271,59944,144272c54496,152273,47498,158876,38976,164464c32842,168401,27673,170942,23305,171958c18936,173101,15189,172974,12192,171323c9119,169926,6591,167639,4737,164464c2883,161289,1232,156845,0,151130c8661,144018,17361,136906,26022,129921c26645,135762,28143,139573,30442,141351c32753,143256,35497,143001,38722,140970c42329,138557,45326,134493,47625,128905c49936,123317,51105,116459,51105,108331c51105,99949,49860,94614,47562,92201c45263,89788,42062,89915,38151,92456c35687,94107,33274,96647,30950,99949c29261,102488,27318,106045,25260,110998c17945,114046,10668,117348,3353,120396c6020,93599,8826,66675,11494,39751c31852,26543,52222,13208,72581,0x">
                  <v:stroke weight="0pt" endcap="round" joinstyle="round" on="false" color="#000000" opacity="0"/>
                  <v:fill on="true" color="#000000"/>
                </v:shape>
                <v:shape id="Shape 2381" style="position:absolute;width:369;height:1634;left:1330;top:1021;" coordsize="36963,163405" path="m36963,0l36963,25653l29070,36405c26886,41739,25781,48723,25781,57486c25781,65487,26949,70694,29134,73235l36963,73470l36963,100595l34747,101429c31458,101429,28524,100412,25971,97999c25971,114129,25971,130258,25971,146514c17310,152102,8661,157817,0,163405c0,116669,0,69933,0,23196c8026,17990,16053,12783,24066,7576c24066,12529,24066,17482,24066,22561c27381,14053,30480,7830,33236,3766l36963,0x">
                  <v:stroke weight="0pt" endcap="round" joinstyle="round" on="false" color="#000000" opacity="0"/>
                  <v:fill on="true" color="#000000"/>
                </v:shape>
                <v:shape id="Shape 2382" style="position:absolute;width:368;height:1136;left:1700;top:890;" coordsize="36887,113657" path="m20691,318c24178,636,27146,2604,29559,6286c34334,13526,36887,24702,36887,40069c36887,56959,34169,71438,28873,83883c23565,96330,16732,105093,8592,110427l0,113657l0,86532l629,86551c3600,84646,6153,81090,8147,76009c10141,70930,11182,64072,11182,55055c11182,46927,10065,41593,8020,39053c5975,36513,3346,36258,311,38291l0,38715l0,13062l8719,4255c13202,1333,17205,0,20691,318x">
                  <v:stroke weight="0pt" endcap="round" joinstyle="round" on="false" color="#000000" opacity="0"/>
                  <v:fill on="true" color="#000000"/>
                </v:shape>
                <v:shape id="Shape 2383" style="position:absolute;width:503;height:1502;left:2150;top:104;" coordsize="50343,150241" path="m35242,0c35242,12827,35242,25781,35242,38608c39967,35560,44679,32512,49403,29464c49403,38862,49403,48387,49403,57912c44679,60960,39967,64008,35242,67183c35242,79122,35242,91186,35242,103124c35242,107442,35522,110236,36068,111252c36881,112776,38417,112903,40500,111506c42393,110236,45060,107824,48450,104013c49073,112523,49733,121031,50343,129540c43993,135763,38036,140716,32537,144273c26162,148463,21412,150241,18390,149733c15354,149225,13106,146939,11684,142875c10262,138684,9474,131064,9474,119634c9474,107697,9474,95885,9474,83948c6325,85979,3162,88011,0,90043c0,80645,0,71120,0,61595c3162,59563,6325,57404,9474,55373c9474,49149,9474,42926,9474,36703c18009,24511,26721,12319,35242,0x">
                  <v:stroke weight="0pt" endcap="round" joinstyle="round" on="false" color="#000000" opacity="0"/>
                  <v:fill on="true" color="#000000"/>
                </v:shape>
                <v:shape id="Shape 2384" style="position:absolute;width:713;height:1262;left:2721;top:0;" coordsize="71323,126238" path="m53188,636c56985,0,60173,763,62725,3048c65215,5335,67374,9272,69050,14732c60922,21210,52768,27687,44653,34290c44044,31369,42939,29718,41504,29083c39497,28448,37021,28956,34176,30862c31267,32766,29172,34798,27851,37212c26543,39751,25832,42038,25832,44323c25832,46737,26657,48133,28359,48261c30061,48514,33718,47117,39357,44577c47892,40513,54254,38354,58433,38227c62598,38227,65862,39751,68034,43180c70206,46737,71323,51181,71323,57023c71323,62865,70142,69342,67843,76454c65545,83566,61747,90297,56794,96774c51765,103378,44844,109474,36195,115063c23940,123063,15189,126238,10046,124206c4839,122301,1422,116967,0,108204c8496,101347,17018,94742,25514,87885c26568,91822,28054,94107,29934,94869c31814,95759,34366,94997,37516,92964c40996,90678,43675,87885,45542,84455c46977,81915,47752,79248,47752,76836c47752,74041,46800,72517,44844,72137c43459,72010,39802,73152,33795,75312c24867,78740,18694,80645,15227,80899c11747,81026,8738,79756,6439,76454c4089,73152,2832,68580,2832,62485c2832,55753,4140,49149,6693,42545c9246,36068,12840,30099,17297,24765c21768,19431,27851,14351,35433,9398c43459,4191,49327,1270,53188,636x">
                  <v:stroke weight="0pt" endcap="round" joinstyle="round" on="false" color="#000000" opacity="0"/>
                  <v:fill on="true" color="#000000"/>
                </v:shape>
                <v:shape id="Shape 2385" style="position:absolute;width:770;height:1731;left:0;top:1261;" coordsize="77000,173101" path="m11494,39751c31852,26543,52222,13208,72581,0c72581,10413,72581,20701,72581,31114c58788,40005,44996,49022,31204,58038c30480,65532,29718,73025,28994,80518c31814,76581,34684,73278,37516,70358c40297,67436,43078,65151,45796,63373c55080,57403,62687,56642,68351,61468c74016,66294,77000,74930,77000,87884c77000,96901,75514,106552,72581,116839c69660,127126,65342,136271,59944,144272c54496,152273,47498,158876,38976,164464c32842,168401,27673,170942,23305,171958c18936,173101,15189,172974,12192,171323c9119,169926,6591,167639,4737,164464c2883,161289,1232,156845,0,151130c8661,144018,17361,136906,26022,129921c26645,135762,28143,139573,30442,141351c32753,143256,35497,143001,38722,140970c42329,138557,45326,134493,47625,128905c49936,123317,51105,116459,51105,108331c51105,99949,49860,94614,47562,92201c45263,89788,42062,89915,38151,92456c35687,94107,33274,96647,30950,99949c29261,102488,27318,106045,25260,110998c17945,114046,10668,117348,3353,120396c6020,93599,8826,66675,11494,39751x">
                  <v:stroke weight="0.75pt" endcap="round" joinstyle="round" on="true" color="#000000"/>
                  <v:fill on="false" color="#000000" opacity="0"/>
                </v:shape>
                <v:shape id="Shape 2386" style="position:absolute;width:738;height:1780;left:1330;top:875;" coordsize="73850,178054" path="m0,178054c0,131318,0,84582,0,37846c8026,32639,16053,27432,24066,22225c24066,27178,24066,32131,24066,37211c27381,28702,30480,22479,33236,18415c36932,12954,41135,8763,45682,5842c54648,0,61697,508,66523,7874c71298,15113,73850,26289,73850,41656c73850,58547,71133,73025,65837,85471c60528,97917,53696,106680,45555,112014c41580,114681,37973,115951,34747,116078c31458,116078,28524,115062,25971,112649c25971,128778,25971,144907,25971,161163c17310,166751,8661,172466,0,178054x">
                  <v:stroke weight="0.75pt" endcap="round" joinstyle="round" on="true" color="#000000"/>
                  <v:fill on="false" color="#000000" opacity="0"/>
                </v:shape>
                <v:shape id="Shape 2387" style="position:absolute;width:223;height:525;left:1588;top:1253;" coordsize="22365,52578" path="m0,34290c0,42291,1168,47498,3353,50039c5524,52451,8407,52578,11811,50292c14783,48388,17335,44831,19329,39751c21323,34672,22365,27814,22365,18797c22365,10668,21247,5335,19202,2794c17158,254,14529,0,11493,2032c8217,4191,5461,7874,3289,13208c1105,18542,0,25527,0,34290x">
                  <v:stroke weight="0.75pt" endcap="round" joinstyle="round" on="true" color="#000000"/>
                  <v:fill on="false" color="#000000" opacity="0"/>
                </v:shape>
                <v:shape id="Shape 2388" style="position:absolute;width:503;height:1502;left:2150;top:104;" coordsize="50343,150241" path="m35242,0c35242,12827,35242,25781,35242,38608c39967,35560,44679,32512,49403,29464c49403,38862,49403,48387,49403,57912c44679,60960,39967,64008,35242,67183c35242,79122,35242,91186,35242,103124c35242,107442,35522,110236,36068,111252c36881,112776,38417,112903,40500,111506c42393,110236,45060,107824,48450,104013c49073,112523,49733,121031,50343,129540c43993,135763,38036,140716,32537,144273c26162,148463,21412,150241,18390,149733c15354,149225,13106,146939,11684,142875c10262,138684,9474,131064,9474,119634c9474,107697,9474,95885,9474,83948c6325,85979,3162,88011,0,90043c0,80645,0,71120,0,61595c3162,59563,6325,57404,9474,55373c9474,49149,9474,42926,9474,36703c18009,24511,26721,12319,35242,0x">
                  <v:stroke weight="0.75pt" endcap="round" joinstyle="round" on="true" color="#000000"/>
                  <v:fill on="false" color="#000000" opacity="0"/>
                </v:shape>
                <v:shape id="Shape 2389" style="position:absolute;width:713;height:1262;left:2721;top:0;" coordsize="71323,126238" path="m0,108204c8496,101347,17018,94742,25514,87885c26568,91822,28054,94107,29934,94869c31814,95759,34366,94997,37516,92964c40996,90678,43675,87885,45542,84455c46977,81915,47752,79248,47752,76836c47752,74041,46800,72517,44844,72137c43459,72010,39802,73152,33795,75312c24867,78740,18694,80645,15227,80899c11747,81026,8738,79756,6439,76454c4089,73152,2832,68580,2832,62485c2832,55753,4140,49149,6693,42545c9246,36068,12840,30099,17297,24765c21768,19431,27851,14351,35433,9398c43459,4191,49327,1270,53188,636c56985,0,60173,763,62725,3048c65215,5335,67374,9272,69050,14732c60922,21210,52768,27687,44653,34290c44044,31369,42939,29718,41504,29083c39497,28448,37021,28956,34176,30862c31267,32766,29172,34798,27851,37212c26543,39751,25832,42038,25832,44323c25832,46737,26657,48133,28359,48261c30061,48514,33718,47117,39357,44577c47892,40513,54254,38354,58433,38227c62598,38227,65862,39751,68034,43180c70206,46737,71323,51181,71323,57023c71323,62865,70142,69342,67843,76454c65545,83566,61747,90297,56794,96774c51765,103378,44844,109474,36195,115063c23940,123063,15189,126238,10046,124206c4839,122301,1422,116967,0,108204x">
                  <v:stroke weight="0.75pt" endcap="round" joinstyle="round" on="true" color="#000000"/>
                  <v:fill on="false" color="#000000" opacity="0"/>
                </v:shape>
                <w10:wrap type="topAndBottom"/>
              </v:group>
            </w:pict>
          </mc:Fallback>
        </mc:AlternateContent>
      </w:r>
      <w:r>
        <w:t xml:space="preserve"> Le logiciel existant a placé les objets à découper comme sur le schéma </w:t>
      </w:r>
      <w:proofErr w:type="spellStart"/>
      <w:r>
        <w:t>cicontre</w:t>
      </w:r>
      <w:proofErr w:type="spellEnd"/>
      <w:r>
        <w:t xml:space="preserve">. </w:t>
      </w:r>
    </w:p>
    <w:p w14:paraId="7EBB3AE0" w14:textId="77777777" w:rsidR="009C0693" w:rsidRDefault="002C6029">
      <w:pPr>
        <w:spacing w:after="106" w:line="259" w:lineRule="auto"/>
        <w:ind w:left="0" w:right="949" w:firstLine="0"/>
      </w:pPr>
      <w:r>
        <w:rPr>
          <w:sz w:val="24"/>
        </w:rPr>
        <w:t xml:space="preserve"> </w:t>
      </w:r>
    </w:p>
    <w:p w14:paraId="6FCE9BC8" w14:textId="77777777" w:rsidR="009C0693" w:rsidRDefault="002C6029">
      <w:pPr>
        <w:spacing w:after="0" w:line="259" w:lineRule="auto"/>
        <w:ind w:left="0" w:right="0" w:firstLine="0"/>
      </w:pPr>
      <w:r>
        <w:rPr>
          <w:sz w:val="24"/>
        </w:rPr>
        <w:t xml:space="preserve"> </w:t>
      </w:r>
      <w:proofErr w:type="gramStart"/>
      <w:r>
        <w:rPr>
          <w:sz w:val="16"/>
        </w:rPr>
        <w:t>x</w:t>
      </w:r>
      <w:proofErr w:type="gramEnd"/>
      <w:r>
        <w:rPr>
          <w:sz w:val="16"/>
        </w:rPr>
        <w:t xml:space="preserve"> </w:t>
      </w:r>
    </w:p>
    <w:p w14:paraId="643B43F6" w14:textId="77777777" w:rsidR="009C0693" w:rsidRDefault="002C6029">
      <w:pPr>
        <w:spacing w:after="0" w:line="259" w:lineRule="auto"/>
        <w:ind w:left="0" w:right="949" w:firstLine="0"/>
      </w:pPr>
      <w:r>
        <w:rPr>
          <w:sz w:val="24"/>
        </w:rPr>
        <w:t xml:space="preserve"> </w:t>
      </w:r>
    </w:p>
    <w:p w14:paraId="50AB1B65" w14:textId="77777777" w:rsidR="009C0693" w:rsidRDefault="002C6029">
      <w:pPr>
        <w:spacing w:after="0" w:line="259" w:lineRule="auto"/>
        <w:ind w:left="0" w:right="0" w:firstLine="0"/>
      </w:pPr>
      <w:r>
        <w:rPr>
          <w:sz w:val="24"/>
        </w:rPr>
        <w:t xml:space="preserve"> </w:t>
      </w:r>
    </w:p>
    <w:tbl>
      <w:tblPr>
        <w:tblStyle w:val="TableGrid"/>
        <w:tblW w:w="9724" w:type="dxa"/>
        <w:tblInd w:w="-113" w:type="dxa"/>
        <w:tblCellMar>
          <w:top w:w="23" w:type="dxa"/>
          <w:left w:w="13" w:type="dxa"/>
        </w:tblCellMar>
        <w:tblLook w:val="04A0" w:firstRow="1" w:lastRow="0" w:firstColumn="1" w:lastColumn="0" w:noHBand="0" w:noVBand="1"/>
      </w:tblPr>
      <w:tblGrid>
        <w:gridCol w:w="940"/>
        <w:gridCol w:w="8088"/>
        <w:gridCol w:w="696"/>
      </w:tblGrid>
      <w:tr w:rsidR="009C0693" w14:paraId="02C40E54" w14:textId="77777777">
        <w:trPr>
          <w:trHeight w:val="2738"/>
        </w:trPr>
        <w:tc>
          <w:tcPr>
            <w:tcW w:w="9724" w:type="dxa"/>
            <w:gridSpan w:val="3"/>
            <w:tcBorders>
              <w:top w:val="single" w:sz="4" w:space="0" w:color="000000"/>
              <w:left w:val="single" w:sz="4" w:space="0" w:color="000000"/>
              <w:bottom w:val="nil"/>
              <w:right w:val="single" w:sz="4" w:space="0" w:color="000000"/>
            </w:tcBorders>
            <w:vAlign w:val="bottom"/>
          </w:tcPr>
          <w:p w14:paraId="4F46C22A" w14:textId="77777777" w:rsidR="009C0693" w:rsidRDefault="002C6029">
            <w:pPr>
              <w:spacing w:after="21" w:line="238" w:lineRule="auto"/>
              <w:ind w:left="100" w:right="678" w:firstLine="0"/>
            </w:pPr>
            <w:r>
              <w:rPr>
                <w:b/>
                <w:u w:val="single" w:color="000000"/>
              </w:rPr>
              <w:lastRenderedPageBreak/>
              <w:t>Créez la classe Commande puis complétez le programme principal en suivant les commentaires</w:t>
            </w:r>
            <w:r>
              <w:rPr>
                <w:b/>
              </w:rPr>
              <w:t xml:space="preserve"> </w:t>
            </w:r>
            <w:r>
              <w:rPr>
                <w:b/>
                <w:u w:val="single" w:color="000000"/>
              </w:rPr>
              <w:t>indiqués afin de gérer la commande du père Noël.</w:t>
            </w:r>
            <w:r>
              <w:rPr>
                <w:b/>
              </w:rPr>
              <w:t xml:space="preserve">  </w:t>
            </w:r>
            <w:r>
              <w:rPr>
                <w:b/>
                <w:u w:val="single" w:color="000000"/>
              </w:rPr>
              <w:t>Le programme principal final doit afficher ceci :</w:t>
            </w:r>
            <w:r>
              <w:rPr>
                <w:b/>
              </w:rPr>
              <w:t xml:space="preserve"> </w:t>
            </w:r>
          </w:p>
          <w:p w14:paraId="6893A23E" w14:textId="77777777" w:rsidR="009C0693" w:rsidRDefault="002C6029">
            <w:pPr>
              <w:spacing w:after="0" w:line="259" w:lineRule="auto"/>
              <w:ind w:left="916" w:right="0" w:firstLine="0"/>
            </w:pPr>
            <w:r>
              <w:rPr>
                <w:noProof/>
              </w:rPr>
              <w:drawing>
                <wp:inline distT="0" distB="0" distL="0" distR="0" wp14:anchorId="5C4E281E" wp14:editId="3D65EC5A">
                  <wp:extent cx="5014722" cy="109156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20"/>
                          <a:stretch>
                            <a:fillRect/>
                          </a:stretch>
                        </pic:blipFill>
                        <pic:spPr>
                          <a:xfrm>
                            <a:off x="0" y="0"/>
                            <a:ext cx="5014722" cy="1091565"/>
                          </a:xfrm>
                          <a:prstGeom prst="rect">
                            <a:avLst/>
                          </a:prstGeom>
                        </pic:spPr>
                      </pic:pic>
                    </a:graphicData>
                  </a:graphic>
                </wp:inline>
              </w:drawing>
            </w:r>
          </w:p>
        </w:tc>
      </w:tr>
      <w:tr w:rsidR="009C0693" w14:paraId="2FBB77E9" w14:textId="77777777">
        <w:trPr>
          <w:trHeight w:val="497"/>
        </w:trPr>
        <w:tc>
          <w:tcPr>
            <w:tcW w:w="3096" w:type="dxa"/>
            <w:tcBorders>
              <w:top w:val="nil"/>
              <w:left w:val="single" w:sz="4" w:space="0" w:color="000000"/>
              <w:bottom w:val="single" w:sz="4" w:space="0" w:color="000000"/>
              <w:right w:val="single" w:sz="8" w:space="0" w:color="92CDDC"/>
            </w:tcBorders>
          </w:tcPr>
          <w:p w14:paraId="36664BE9" w14:textId="77777777" w:rsidR="009C0693" w:rsidRDefault="002C6029">
            <w:pPr>
              <w:spacing w:after="0" w:line="259" w:lineRule="auto"/>
              <w:ind w:left="100" w:right="0" w:firstLine="0"/>
            </w:pPr>
            <w:r>
              <w:rPr>
                <w:sz w:val="20"/>
              </w:rPr>
              <w:t xml:space="preserve"> </w:t>
            </w:r>
          </w:p>
          <w:p w14:paraId="0D7B079C" w14:textId="77777777" w:rsidR="009C0693" w:rsidRDefault="002C6029">
            <w:pPr>
              <w:spacing w:after="0" w:line="259" w:lineRule="auto"/>
              <w:ind w:left="100" w:right="0" w:firstLine="0"/>
            </w:pPr>
            <w:r>
              <w:rPr>
                <w:sz w:val="20"/>
              </w:rPr>
              <w:t xml:space="preserve"> </w:t>
            </w:r>
          </w:p>
        </w:tc>
        <w:tc>
          <w:tcPr>
            <w:tcW w:w="3668" w:type="dxa"/>
            <w:tcBorders>
              <w:top w:val="single" w:sz="8" w:space="0" w:color="92CDDC"/>
              <w:left w:val="single" w:sz="8" w:space="0" w:color="92CDDC"/>
              <w:bottom w:val="single" w:sz="4" w:space="0" w:color="000000"/>
              <w:right w:val="single" w:sz="8" w:space="0" w:color="92CDDC"/>
            </w:tcBorders>
            <w:shd w:val="clear" w:color="auto" w:fill="92CDDC"/>
          </w:tcPr>
          <w:p w14:paraId="43DFAD9C" w14:textId="77777777" w:rsidR="009C0693" w:rsidRDefault="009C0693">
            <w:pPr>
              <w:spacing w:after="0" w:line="259" w:lineRule="auto"/>
              <w:ind w:left="-4412" w:right="8068" w:firstLine="0"/>
            </w:pPr>
          </w:p>
          <w:tbl>
            <w:tblPr>
              <w:tblStyle w:val="TableGrid"/>
              <w:tblW w:w="3668" w:type="dxa"/>
              <w:tblInd w:w="0" w:type="dxa"/>
              <w:tblCellMar>
                <w:top w:w="55" w:type="dxa"/>
                <w:left w:w="115" w:type="dxa"/>
                <w:right w:w="115" w:type="dxa"/>
              </w:tblCellMar>
              <w:tblLook w:val="04A0" w:firstRow="1" w:lastRow="0" w:firstColumn="1" w:lastColumn="0" w:noHBand="0" w:noVBand="1"/>
            </w:tblPr>
            <w:tblGrid>
              <w:gridCol w:w="3668"/>
            </w:tblGrid>
            <w:tr w:rsidR="009C0693" w14:paraId="5757649B" w14:textId="77777777">
              <w:trPr>
                <w:trHeight w:val="487"/>
              </w:trPr>
              <w:tc>
                <w:tcPr>
                  <w:tcW w:w="3668" w:type="dxa"/>
                  <w:tcBorders>
                    <w:top w:val="nil"/>
                    <w:left w:val="nil"/>
                    <w:bottom w:val="nil"/>
                    <w:right w:val="nil"/>
                  </w:tcBorders>
                  <w:shd w:val="clear" w:color="auto" w:fill="205867"/>
                </w:tcPr>
                <w:p w14:paraId="77140D83" w14:textId="77777777" w:rsidR="009C0693" w:rsidRDefault="002C6029">
                  <w:pPr>
                    <w:spacing w:after="0" w:line="259" w:lineRule="auto"/>
                    <w:ind w:left="0" w:right="38" w:firstLine="0"/>
                    <w:jc w:val="center"/>
                  </w:pPr>
                  <w:r>
                    <w:t xml:space="preserve">Validation enseignant </w:t>
                  </w:r>
                </w:p>
              </w:tc>
            </w:tr>
          </w:tbl>
          <w:p w14:paraId="4EBB7EA0" w14:textId="77777777" w:rsidR="009C0693" w:rsidRDefault="009C0693">
            <w:pPr>
              <w:spacing w:after="160" w:line="259" w:lineRule="auto"/>
              <w:ind w:left="0" w:right="0" w:firstLine="0"/>
            </w:pPr>
          </w:p>
        </w:tc>
        <w:tc>
          <w:tcPr>
            <w:tcW w:w="2960" w:type="dxa"/>
            <w:tcBorders>
              <w:top w:val="nil"/>
              <w:left w:val="single" w:sz="8" w:space="0" w:color="92CDDC"/>
              <w:bottom w:val="single" w:sz="4" w:space="0" w:color="000000"/>
              <w:right w:val="single" w:sz="4" w:space="0" w:color="000000"/>
            </w:tcBorders>
          </w:tcPr>
          <w:p w14:paraId="09F5A4AF" w14:textId="77777777" w:rsidR="009C0693" w:rsidRDefault="009C0693">
            <w:pPr>
              <w:spacing w:after="160" w:line="259" w:lineRule="auto"/>
              <w:ind w:left="0" w:right="0" w:firstLine="0"/>
            </w:pPr>
          </w:p>
        </w:tc>
      </w:tr>
    </w:tbl>
    <w:p w14:paraId="45F3F12C" w14:textId="77777777" w:rsidR="009C0693" w:rsidRDefault="002C6029">
      <w:pPr>
        <w:spacing w:after="0" w:line="259" w:lineRule="auto"/>
        <w:ind w:left="0" w:right="0" w:firstLine="0"/>
      </w:pPr>
      <w:r>
        <w:rPr>
          <w:sz w:val="20"/>
        </w:rPr>
        <w:t xml:space="preserve"> </w:t>
      </w:r>
    </w:p>
    <w:sectPr w:rsidR="009C0693">
      <w:headerReference w:type="even" r:id="rId21"/>
      <w:headerReference w:type="default" r:id="rId22"/>
      <w:footerReference w:type="even" r:id="rId23"/>
      <w:footerReference w:type="default" r:id="rId24"/>
      <w:headerReference w:type="first" r:id="rId25"/>
      <w:footerReference w:type="first" r:id="rId26"/>
      <w:pgSz w:w="11906" w:h="16838"/>
      <w:pgMar w:top="1123" w:right="319" w:bottom="1539" w:left="1416" w:header="707"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F7C80" w14:textId="77777777" w:rsidR="00BA4C10" w:rsidRDefault="00BA4C10">
      <w:pPr>
        <w:spacing w:after="0" w:line="240" w:lineRule="auto"/>
      </w:pPr>
      <w:r>
        <w:separator/>
      </w:r>
    </w:p>
  </w:endnote>
  <w:endnote w:type="continuationSeparator" w:id="0">
    <w:p w14:paraId="271DD1C2" w14:textId="77777777" w:rsidR="00BA4C10" w:rsidRDefault="00BA4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E58CC" w14:textId="77777777" w:rsidR="009C0693" w:rsidRDefault="002C6029">
    <w:pPr>
      <w:spacing w:after="0" w:line="226" w:lineRule="auto"/>
      <w:ind w:left="0" w:right="875" w:firstLine="0"/>
      <w:jc w:val="both"/>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0C5556C" wp14:editId="5D6AF7DC">
              <wp:simplePos x="0" y="0"/>
              <wp:positionH relativeFrom="page">
                <wp:posOffset>881177</wp:posOffset>
              </wp:positionH>
              <wp:positionV relativeFrom="page">
                <wp:posOffset>9919716</wp:posOffset>
              </wp:positionV>
              <wp:extent cx="6067933" cy="6096"/>
              <wp:effectExtent l="0" t="0" r="0" b="0"/>
              <wp:wrapSquare wrapText="bothSides"/>
              <wp:docPr id="14908" name="Group 14908"/>
              <wp:cNvGraphicFramePr/>
              <a:graphic xmlns:a="http://schemas.openxmlformats.org/drawingml/2006/main">
                <a:graphicData uri="http://schemas.microsoft.com/office/word/2010/wordprocessingGroup">
                  <wpg:wgp>
                    <wpg:cNvGrpSpPr/>
                    <wpg:grpSpPr>
                      <a:xfrm>
                        <a:off x="0" y="0"/>
                        <a:ext cx="6067933" cy="6096"/>
                        <a:chOff x="0" y="0"/>
                        <a:chExt cx="6067933" cy="6096"/>
                      </a:xfrm>
                    </wpg:grpSpPr>
                    <wps:wsp>
                      <wps:cNvPr id="15208" name="Shape 15208"/>
                      <wps:cNvSpPr/>
                      <wps:spPr>
                        <a:xfrm>
                          <a:off x="0" y="0"/>
                          <a:ext cx="6067933" cy="9144"/>
                        </a:xfrm>
                        <a:custGeom>
                          <a:avLst/>
                          <a:gdLst/>
                          <a:ahLst/>
                          <a:cxnLst/>
                          <a:rect l="0" t="0" r="0" b="0"/>
                          <a:pathLst>
                            <a:path w="6067933" h="9144">
                              <a:moveTo>
                                <a:pt x="0" y="0"/>
                              </a:moveTo>
                              <a:lnTo>
                                <a:pt x="6067933" y="0"/>
                              </a:lnTo>
                              <a:lnTo>
                                <a:pt x="60679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4908" style="width:477.79pt;height:0.47998pt;position:absolute;mso-position-horizontal-relative:page;mso-position-horizontal:absolute;margin-left:69.384pt;mso-position-vertical-relative:page;margin-top:781.08pt;" coordsize="60679,60">
              <v:shape id="Shape 15209" style="position:absolute;width:60679;height:91;left:0;top:0;" coordsize="6067933,9144" path="m0,0l6067933,0l6067933,9144l0,9144l0,0">
                <v:stroke weight="0pt" endcap="flat" joinstyle="miter" miterlimit="10" on="false" color="#000000" opacity="0"/>
                <v:fill on="true" color="#000000"/>
              </v:shape>
              <w10:wrap type="square"/>
            </v:group>
          </w:pict>
        </mc:Fallback>
      </mc:AlternateContent>
    </w:r>
    <w:proofErr w:type="spellStart"/>
    <w:r>
      <w:rPr>
        <w:sz w:val="18"/>
      </w:rPr>
      <w:t>Ref</w:t>
    </w:r>
    <w:proofErr w:type="spellEnd"/>
    <w:r>
      <w:rPr>
        <w:sz w:val="18"/>
      </w:rPr>
      <w:t xml:space="preserve"> : TP_DecoupePieces.docx maj le 30/11/2021 à </w:t>
    </w:r>
    <w:proofErr w:type="gramStart"/>
    <w:r>
      <w:rPr>
        <w:sz w:val="18"/>
      </w:rPr>
      <w:t>11:</w:t>
    </w:r>
    <w:proofErr w:type="gramEnd"/>
    <w:r>
      <w:rPr>
        <w:sz w:val="18"/>
      </w:rPr>
      <w:t xml:space="preserve">00 par Vincent ROBERT Page </w:t>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4</w:t>
      </w:r>
    </w:fldSimple>
    <w:r>
      <w:rPr>
        <w:sz w:val="18"/>
      </w:rPr>
      <w:t xml:space="preserve">   </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5EA4E" w14:textId="77777777" w:rsidR="009C0693" w:rsidRDefault="002C6029">
    <w:pPr>
      <w:spacing w:after="0" w:line="226" w:lineRule="auto"/>
      <w:ind w:left="0" w:right="875" w:firstLine="0"/>
      <w:jc w:val="both"/>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BB394DA" wp14:editId="6362588B">
              <wp:simplePos x="0" y="0"/>
              <wp:positionH relativeFrom="page">
                <wp:posOffset>881177</wp:posOffset>
              </wp:positionH>
              <wp:positionV relativeFrom="page">
                <wp:posOffset>9919716</wp:posOffset>
              </wp:positionV>
              <wp:extent cx="6067933" cy="6096"/>
              <wp:effectExtent l="0" t="0" r="0" b="0"/>
              <wp:wrapSquare wrapText="bothSides"/>
              <wp:docPr id="14856" name="Group 14856"/>
              <wp:cNvGraphicFramePr/>
              <a:graphic xmlns:a="http://schemas.openxmlformats.org/drawingml/2006/main">
                <a:graphicData uri="http://schemas.microsoft.com/office/word/2010/wordprocessingGroup">
                  <wpg:wgp>
                    <wpg:cNvGrpSpPr/>
                    <wpg:grpSpPr>
                      <a:xfrm>
                        <a:off x="0" y="0"/>
                        <a:ext cx="6067933" cy="6096"/>
                        <a:chOff x="0" y="0"/>
                        <a:chExt cx="6067933" cy="6096"/>
                      </a:xfrm>
                    </wpg:grpSpPr>
                    <wps:wsp>
                      <wps:cNvPr id="15206" name="Shape 15206"/>
                      <wps:cNvSpPr/>
                      <wps:spPr>
                        <a:xfrm>
                          <a:off x="0" y="0"/>
                          <a:ext cx="6067933" cy="9144"/>
                        </a:xfrm>
                        <a:custGeom>
                          <a:avLst/>
                          <a:gdLst/>
                          <a:ahLst/>
                          <a:cxnLst/>
                          <a:rect l="0" t="0" r="0" b="0"/>
                          <a:pathLst>
                            <a:path w="6067933" h="9144">
                              <a:moveTo>
                                <a:pt x="0" y="0"/>
                              </a:moveTo>
                              <a:lnTo>
                                <a:pt x="6067933" y="0"/>
                              </a:lnTo>
                              <a:lnTo>
                                <a:pt x="60679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4856" style="width:477.79pt;height:0.47998pt;position:absolute;mso-position-horizontal-relative:page;mso-position-horizontal:absolute;margin-left:69.384pt;mso-position-vertical-relative:page;margin-top:781.08pt;" coordsize="60679,60">
              <v:shape id="Shape 15207" style="position:absolute;width:60679;height:91;left:0;top:0;" coordsize="6067933,9144" path="m0,0l6067933,0l6067933,9144l0,9144l0,0">
                <v:stroke weight="0pt" endcap="flat" joinstyle="miter" miterlimit="10" on="false" color="#000000" opacity="0"/>
                <v:fill on="true" color="#000000"/>
              </v:shape>
              <w10:wrap type="square"/>
            </v:group>
          </w:pict>
        </mc:Fallback>
      </mc:AlternateContent>
    </w:r>
    <w:proofErr w:type="spellStart"/>
    <w:r>
      <w:rPr>
        <w:sz w:val="18"/>
      </w:rPr>
      <w:t>Ref</w:t>
    </w:r>
    <w:proofErr w:type="spellEnd"/>
    <w:r>
      <w:rPr>
        <w:sz w:val="18"/>
      </w:rPr>
      <w:t xml:space="preserve"> : TP_DecoupePieces.docx maj le 30/11/2021 à </w:t>
    </w:r>
    <w:proofErr w:type="gramStart"/>
    <w:r>
      <w:rPr>
        <w:sz w:val="18"/>
      </w:rPr>
      <w:t>11:</w:t>
    </w:r>
    <w:proofErr w:type="gramEnd"/>
    <w:r>
      <w:rPr>
        <w:sz w:val="18"/>
      </w:rPr>
      <w:t xml:space="preserve">00 par Vincent ROBERT Page </w:t>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4</w:t>
      </w:r>
    </w:fldSimple>
    <w:r>
      <w:rPr>
        <w:sz w:val="18"/>
      </w:rPr>
      <w:t xml:space="preserve">   </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BD8D1" w14:textId="77777777" w:rsidR="009C0693" w:rsidRDefault="002C6029">
    <w:pPr>
      <w:spacing w:after="0" w:line="226" w:lineRule="auto"/>
      <w:ind w:left="0" w:right="875" w:firstLine="0"/>
      <w:jc w:val="both"/>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35D45E88" wp14:editId="2F3B53D6">
              <wp:simplePos x="0" y="0"/>
              <wp:positionH relativeFrom="page">
                <wp:posOffset>881177</wp:posOffset>
              </wp:positionH>
              <wp:positionV relativeFrom="page">
                <wp:posOffset>9919716</wp:posOffset>
              </wp:positionV>
              <wp:extent cx="6067933" cy="6096"/>
              <wp:effectExtent l="0" t="0" r="0" b="0"/>
              <wp:wrapSquare wrapText="bothSides"/>
              <wp:docPr id="14804" name="Group 14804"/>
              <wp:cNvGraphicFramePr/>
              <a:graphic xmlns:a="http://schemas.openxmlformats.org/drawingml/2006/main">
                <a:graphicData uri="http://schemas.microsoft.com/office/word/2010/wordprocessingGroup">
                  <wpg:wgp>
                    <wpg:cNvGrpSpPr/>
                    <wpg:grpSpPr>
                      <a:xfrm>
                        <a:off x="0" y="0"/>
                        <a:ext cx="6067933" cy="6096"/>
                        <a:chOff x="0" y="0"/>
                        <a:chExt cx="6067933" cy="6096"/>
                      </a:xfrm>
                    </wpg:grpSpPr>
                    <wps:wsp>
                      <wps:cNvPr id="15204" name="Shape 15204"/>
                      <wps:cNvSpPr/>
                      <wps:spPr>
                        <a:xfrm>
                          <a:off x="0" y="0"/>
                          <a:ext cx="6067933" cy="9144"/>
                        </a:xfrm>
                        <a:custGeom>
                          <a:avLst/>
                          <a:gdLst/>
                          <a:ahLst/>
                          <a:cxnLst/>
                          <a:rect l="0" t="0" r="0" b="0"/>
                          <a:pathLst>
                            <a:path w="6067933" h="9144">
                              <a:moveTo>
                                <a:pt x="0" y="0"/>
                              </a:moveTo>
                              <a:lnTo>
                                <a:pt x="6067933" y="0"/>
                              </a:lnTo>
                              <a:lnTo>
                                <a:pt x="60679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4804" style="width:477.79pt;height:0.47998pt;position:absolute;mso-position-horizontal-relative:page;mso-position-horizontal:absolute;margin-left:69.384pt;mso-position-vertical-relative:page;margin-top:781.08pt;" coordsize="60679,60">
              <v:shape id="Shape 15205" style="position:absolute;width:60679;height:91;left:0;top:0;" coordsize="6067933,9144" path="m0,0l6067933,0l6067933,9144l0,9144l0,0">
                <v:stroke weight="0pt" endcap="flat" joinstyle="miter" miterlimit="10" on="false" color="#000000" opacity="0"/>
                <v:fill on="true" color="#000000"/>
              </v:shape>
              <w10:wrap type="square"/>
            </v:group>
          </w:pict>
        </mc:Fallback>
      </mc:AlternateContent>
    </w:r>
    <w:proofErr w:type="spellStart"/>
    <w:r>
      <w:rPr>
        <w:sz w:val="18"/>
      </w:rPr>
      <w:t>Ref</w:t>
    </w:r>
    <w:proofErr w:type="spellEnd"/>
    <w:r>
      <w:rPr>
        <w:sz w:val="18"/>
      </w:rPr>
      <w:t xml:space="preserve"> : TP_DecoupePieces.docx maj le 30/11/2021 à </w:t>
    </w:r>
    <w:proofErr w:type="gramStart"/>
    <w:r>
      <w:rPr>
        <w:sz w:val="18"/>
      </w:rPr>
      <w:t>11:</w:t>
    </w:r>
    <w:proofErr w:type="gramEnd"/>
    <w:r>
      <w:rPr>
        <w:sz w:val="18"/>
      </w:rPr>
      <w:t xml:space="preserve">00 par Vincent ROBERT Page </w:t>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4</w:t>
      </w:r>
    </w:fldSimple>
    <w:r>
      <w:rPr>
        <w:sz w:val="18"/>
      </w:rPr>
      <w:t xml:space="preserve">   </w:t>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5B590" w14:textId="77777777" w:rsidR="00BA4C10" w:rsidRDefault="00BA4C10">
      <w:pPr>
        <w:spacing w:after="0" w:line="240" w:lineRule="auto"/>
      </w:pPr>
      <w:r>
        <w:separator/>
      </w:r>
    </w:p>
  </w:footnote>
  <w:footnote w:type="continuationSeparator" w:id="0">
    <w:p w14:paraId="04F968DF" w14:textId="77777777" w:rsidR="00BA4C10" w:rsidRDefault="00BA4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D66DB" w14:textId="77777777" w:rsidR="009C0693" w:rsidRDefault="002C6029">
    <w:pPr>
      <w:tabs>
        <w:tab w:val="center" w:pos="4538"/>
        <w:tab w:val="center" w:pos="7921"/>
      </w:tabs>
      <w:spacing w:after="98" w:line="259" w:lineRule="auto"/>
      <w:ind w:left="0" w:righ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B28B66C" wp14:editId="43EB3E27">
              <wp:simplePos x="0" y="0"/>
              <wp:positionH relativeFrom="page">
                <wp:posOffset>881177</wp:posOffset>
              </wp:positionH>
              <wp:positionV relativeFrom="page">
                <wp:posOffset>577596</wp:posOffset>
              </wp:positionV>
              <wp:extent cx="6067933" cy="6096"/>
              <wp:effectExtent l="0" t="0" r="0" b="0"/>
              <wp:wrapSquare wrapText="bothSides"/>
              <wp:docPr id="14877" name="Group 14877"/>
              <wp:cNvGraphicFramePr/>
              <a:graphic xmlns:a="http://schemas.openxmlformats.org/drawingml/2006/main">
                <a:graphicData uri="http://schemas.microsoft.com/office/word/2010/wordprocessingGroup">
                  <wpg:wgp>
                    <wpg:cNvGrpSpPr/>
                    <wpg:grpSpPr>
                      <a:xfrm>
                        <a:off x="0" y="0"/>
                        <a:ext cx="6067933" cy="6096"/>
                        <a:chOff x="0" y="0"/>
                        <a:chExt cx="6067933" cy="6096"/>
                      </a:xfrm>
                    </wpg:grpSpPr>
                    <wps:wsp>
                      <wps:cNvPr id="15202" name="Shape 15202"/>
                      <wps:cNvSpPr/>
                      <wps:spPr>
                        <a:xfrm>
                          <a:off x="0" y="0"/>
                          <a:ext cx="6067933" cy="9144"/>
                        </a:xfrm>
                        <a:custGeom>
                          <a:avLst/>
                          <a:gdLst/>
                          <a:ahLst/>
                          <a:cxnLst/>
                          <a:rect l="0" t="0" r="0" b="0"/>
                          <a:pathLst>
                            <a:path w="6067933" h="9144">
                              <a:moveTo>
                                <a:pt x="0" y="0"/>
                              </a:moveTo>
                              <a:lnTo>
                                <a:pt x="6067933" y="0"/>
                              </a:lnTo>
                              <a:lnTo>
                                <a:pt x="60679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4877" style="width:477.79pt;height:0.47998pt;position:absolute;mso-position-horizontal-relative:page;mso-position-horizontal:absolute;margin-left:69.384pt;mso-position-vertical-relative:page;margin-top:45.48pt;" coordsize="60679,60">
              <v:shape id="Shape 15203" style="position:absolute;width:60679;height:91;left:0;top:0;" coordsize="6067933,9144" path="m0,0l6067933,0l6067933,9144l0,9144l0,0">
                <v:stroke weight="0pt" endcap="flat" joinstyle="miter" miterlimit="10" on="false" color="#000000" opacity="0"/>
                <v:fill on="true" color="#000000"/>
              </v:shape>
              <w10:wrap type="square"/>
            </v:group>
          </w:pict>
        </mc:Fallback>
      </mc:AlternateContent>
    </w:r>
    <w:r>
      <w:rPr>
        <w:i/>
        <w:sz w:val="16"/>
      </w:rPr>
      <w:t>STS IRIS 2</w:t>
    </w:r>
    <w:r>
      <w:rPr>
        <w:i/>
        <w:sz w:val="16"/>
        <w:vertAlign w:val="superscript"/>
      </w:rPr>
      <w:t>ème</w:t>
    </w:r>
    <w:r>
      <w:rPr>
        <w:i/>
        <w:sz w:val="16"/>
      </w:rPr>
      <w:t xml:space="preserve"> </w:t>
    </w:r>
    <w:proofErr w:type="gramStart"/>
    <w:r>
      <w:rPr>
        <w:i/>
        <w:sz w:val="16"/>
      </w:rPr>
      <w:t xml:space="preserve">année  </w:t>
    </w:r>
    <w:r>
      <w:rPr>
        <w:i/>
        <w:sz w:val="16"/>
      </w:rPr>
      <w:tab/>
    </w:r>
    <w:proofErr w:type="gramEnd"/>
    <w:r>
      <w:rPr>
        <w:i/>
        <w:sz w:val="16"/>
      </w:rPr>
      <w:t xml:space="preserve">PROGRAMMATION </w:t>
    </w:r>
    <w:r>
      <w:rPr>
        <w:i/>
        <w:sz w:val="16"/>
      </w:rPr>
      <w:tab/>
      <w:t xml:space="preserve">Lycée Charles de Foucauld - Nancy </w:t>
    </w:r>
  </w:p>
  <w:p w14:paraId="0DAF9AAE" w14:textId="77777777" w:rsidR="009C0693" w:rsidRDefault="002C6029">
    <w:pPr>
      <w:spacing w:after="0" w:line="259" w:lineRule="auto"/>
      <w:ind w:left="0" w:right="0" w:firstLine="0"/>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1D4CB" w14:textId="77777777" w:rsidR="009C0693" w:rsidRDefault="002C6029">
    <w:pPr>
      <w:tabs>
        <w:tab w:val="center" w:pos="4538"/>
        <w:tab w:val="center" w:pos="7921"/>
      </w:tabs>
      <w:spacing w:after="98" w:line="259" w:lineRule="auto"/>
      <w:ind w:left="0" w:righ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2BC2DBE" wp14:editId="7833A81D">
              <wp:simplePos x="0" y="0"/>
              <wp:positionH relativeFrom="page">
                <wp:posOffset>881177</wp:posOffset>
              </wp:positionH>
              <wp:positionV relativeFrom="page">
                <wp:posOffset>577596</wp:posOffset>
              </wp:positionV>
              <wp:extent cx="6067933" cy="6096"/>
              <wp:effectExtent l="0" t="0" r="0" b="0"/>
              <wp:wrapSquare wrapText="bothSides"/>
              <wp:docPr id="14825" name="Group 14825"/>
              <wp:cNvGraphicFramePr/>
              <a:graphic xmlns:a="http://schemas.openxmlformats.org/drawingml/2006/main">
                <a:graphicData uri="http://schemas.microsoft.com/office/word/2010/wordprocessingGroup">
                  <wpg:wgp>
                    <wpg:cNvGrpSpPr/>
                    <wpg:grpSpPr>
                      <a:xfrm>
                        <a:off x="0" y="0"/>
                        <a:ext cx="6067933" cy="6096"/>
                        <a:chOff x="0" y="0"/>
                        <a:chExt cx="6067933" cy="6096"/>
                      </a:xfrm>
                    </wpg:grpSpPr>
                    <wps:wsp>
                      <wps:cNvPr id="15200" name="Shape 15200"/>
                      <wps:cNvSpPr/>
                      <wps:spPr>
                        <a:xfrm>
                          <a:off x="0" y="0"/>
                          <a:ext cx="6067933" cy="9144"/>
                        </a:xfrm>
                        <a:custGeom>
                          <a:avLst/>
                          <a:gdLst/>
                          <a:ahLst/>
                          <a:cxnLst/>
                          <a:rect l="0" t="0" r="0" b="0"/>
                          <a:pathLst>
                            <a:path w="6067933" h="9144">
                              <a:moveTo>
                                <a:pt x="0" y="0"/>
                              </a:moveTo>
                              <a:lnTo>
                                <a:pt x="6067933" y="0"/>
                              </a:lnTo>
                              <a:lnTo>
                                <a:pt x="60679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4825" style="width:477.79pt;height:0.47998pt;position:absolute;mso-position-horizontal-relative:page;mso-position-horizontal:absolute;margin-left:69.384pt;mso-position-vertical-relative:page;margin-top:45.48pt;" coordsize="60679,60">
              <v:shape id="Shape 15201" style="position:absolute;width:60679;height:91;left:0;top:0;" coordsize="6067933,9144" path="m0,0l6067933,0l6067933,9144l0,9144l0,0">
                <v:stroke weight="0pt" endcap="flat" joinstyle="miter" miterlimit="10" on="false" color="#000000" opacity="0"/>
                <v:fill on="true" color="#000000"/>
              </v:shape>
              <w10:wrap type="square"/>
            </v:group>
          </w:pict>
        </mc:Fallback>
      </mc:AlternateContent>
    </w:r>
    <w:r>
      <w:rPr>
        <w:i/>
        <w:sz w:val="16"/>
      </w:rPr>
      <w:t>STS IRIS 2</w:t>
    </w:r>
    <w:r>
      <w:rPr>
        <w:i/>
        <w:sz w:val="16"/>
        <w:vertAlign w:val="superscript"/>
      </w:rPr>
      <w:t>ème</w:t>
    </w:r>
    <w:r>
      <w:rPr>
        <w:i/>
        <w:sz w:val="16"/>
      </w:rPr>
      <w:t xml:space="preserve"> </w:t>
    </w:r>
    <w:proofErr w:type="gramStart"/>
    <w:r>
      <w:rPr>
        <w:i/>
        <w:sz w:val="16"/>
      </w:rPr>
      <w:t xml:space="preserve">année  </w:t>
    </w:r>
    <w:r>
      <w:rPr>
        <w:i/>
        <w:sz w:val="16"/>
      </w:rPr>
      <w:tab/>
    </w:r>
    <w:proofErr w:type="gramEnd"/>
    <w:r>
      <w:rPr>
        <w:i/>
        <w:sz w:val="16"/>
      </w:rPr>
      <w:t xml:space="preserve">PROGRAMMATION </w:t>
    </w:r>
    <w:r>
      <w:rPr>
        <w:i/>
        <w:sz w:val="16"/>
      </w:rPr>
      <w:tab/>
      <w:t xml:space="preserve">Lycée Charles de Foucauld - Nancy </w:t>
    </w:r>
  </w:p>
  <w:p w14:paraId="324D1776" w14:textId="77777777" w:rsidR="009C0693" w:rsidRDefault="002C6029">
    <w:pPr>
      <w:spacing w:after="0" w:line="259" w:lineRule="auto"/>
      <w:ind w:left="0" w:right="0" w:firstLine="0"/>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CF08F" w14:textId="77777777" w:rsidR="009C0693" w:rsidRDefault="002C6029">
    <w:pPr>
      <w:tabs>
        <w:tab w:val="center" w:pos="4538"/>
        <w:tab w:val="center" w:pos="7921"/>
      </w:tabs>
      <w:spacing w:after="98" w:line="259" w:lineRule="auto"/>
      <w:ind w:left="0" w:righ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EEBB552" wp14:editId="4397E90D">
              <wp:simplePos x="0" y="0"/>
              <wp:positionH relativeFrom="page">
                <wp:posOffset>881177</wp:posOffset>
              </wp:positionH>
              <wp:positionV relativeFrom="page">
                <wp:posOffset>577596</wp:posOffset>
              </wp:positionV>
              <wp:extent cx="6067933" cy="6096"/>
              <wp:effectExtent l="0" t="0" r="0" b="0"/>
              <wp:wrapSquare wrapText="bothSides"/>
              <wp:docPr id="14773" name="Group 14773"/>
              <wp:cNvGraphicFramePr/>
              <a:graphic xmlns:a="http://schemas.openxmlformats.org/drawingml/2006/main">
                <a:graphicData uri="http://schemas.microsoft.com/office/word/2010/wordprocessingGroup">
                  <wpg:wgp>
                    <wpg:cNvGrpSpPr/>
                    <wpg:grpSpPr>
                      <a:xfrm>
                        <a:off x="0" y="0"/>
                        <a:ext cx="6067933" cy="6096"/>
                        <a:chOff x="0" y="0"/>
                        <a:chExt cx="6067933" cy="6096"/>
                      </a:xfrm>
                    </wpg:grpSpPr>
                    <wps:wsp>
                      <wps:cNvPr id="15198" name="Shape 15198"/>
                      <wps:cNvSpPr/>
                      <wps:spPr>
                        <a:xfrm>
                          <a:off x="0" y="0"/>
                          <a:ext cx="6067933" cy="9144"/>
                        </a:xfrm>
                        <a:custGeom>
                          <a:avLst/>
                          <a:gdLst/>
                          <a:ahLst/>
                          <a:cxnLst/>
                          <a:rect l="0" t="0" r="0" b="0"/>
                          <a:pathLst>
                            <a:path w="6067933" h="9144">
                              <a:moveTo>
                                <a:pt x="0" y="0"/>
                              </a:moveTo>
                              <a:lnTo>
                                <a:pt x="6067933" y="0"/>
                              </a:lnTo>
                              <a:lnTo>
                                <a:pt x="60679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4773" style="width:477.79pt;height:0.47998pt;position:absolute;mso-position-horizontal-relative:page;mso-position-horizontal:absolute;margin-left:69.384pt;mso-position-vertical-relative:page;margin-top:45.48pt;" coordsize="60679,60">
              <v:shape id="Shape 15199" style="position:absolute;width:60679;height:91;left:0;top:0;" coordsize="6067933,9144" path="m0,0l6067933,0l6067933,9144l0,9144l0,0">
                <v:stroke weight="0pt" endcap="flat" joinstyle="miter" miterlimit="10" on="false" color="#000000" opacity="0"/>
                <v:fill on="true" color="#000000"/>
              </v:shape>
              <w10:wrap type="square"/>
            </v:group>
          </w:pict>
        </mc:Fallback>
      </mc:AlternateContent>
    </w:r>
    <w:r>
      <w:rPr>
        <w:i/>
        <w:sz w:val="16"/>
      </w:rPr>
      <w:t>STS IRIS 2</w:t>
    </w:r>
    <w:r>
      <w:rPr>
        <w:i/>
        <w:sz w:val="16"/>
        <w:vertAlign w:val="superscript"/>
      </w:rPr>
      <w:t>ème</w:t>
    </w:r>
    <w:r>
      <w:rPr>
        <w:i/>
        <w:sz w:val="16"/>
      </w:rPr>
      <w:t xml:space="preserve"> </w:t>
    </w:r>
    <w:proofErr w:type="gramStart"/>
    <w:r>
      <w:rPr>
        <w:i/>
        <w:sz w:val="16"/>
      </w:rPr>
      <w:t xml:space="preserve">année  </w:t>
    </w:r>
    <w:r>
      <w:rPr>
        <w:i/>
        <w:sz w:val="16"/>
      </w:rPr>
      <w:tab/>
    </w:r>
    <w:proofErr w:type="gramEnd"/>
    <w:r>
      <w:rPr>
        <w:i/>
        <w:sz w:val="16"/>
      </w:rPr>
      <w:t xml:space="preserve">PROGRAMMATION </w:t>
    </w:r>
    <w:r>
      <w:rPr>
        <w:i/>
        <w:sz w:val="16"/>
      </w:rPr>
      <w:tab/>
      <w:t xml:space="preserve">Lycée Charles de Foucauld - Nancy </w:t>
    </w:r>
  </w:p>
  <w:p w14:paraId="7D059B27" w14:textId="77777777" w:rsidR="009C0693" w:rsidRDefault="002C6029">
    <w:pPr>
      <w:spacing w:after="0" w:line="259" w:lineRule="auto"/>
      <w:ind w:left="0" w:right="0" w:firstLine="0"/>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27.15pt;height:389.45pt;visibility:visible;mso-wrap-style:square" o:bullet="t">
        <v:imagedata r:id="rId1" o:title=""/>
      </v:shape>
    </w:pict>
  </w:numPicBullet>
  <w:abstractNum w:abstractNumId="0" w15:restartNumberingAfterBreak="0">
    <w:nsid w:val="11936C2C"/>
    <w:multiLevelType w:val="hybridMultilevel"/>
    <w:tmpl w:val="3D3C9C88"/>
    <w:lvl w:ilvl="0" w:tplc="8362EB7A">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208B4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42261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22AD7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2CD6B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02888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86219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40887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B8D3B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D80F3F"/>
    <w:multiLevelType w:val="hybridMultilevel"/>
    <w:tmpl w:val="239A2CAA"/>
    <w:lvl w:ilvl="0" w:tplc="F2D6813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FA43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DCC5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5485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5CD5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B0AA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CC68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D286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627C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1E0AFE"/>
    <w:multiLevelType w:val="hybridMultilevel"/>
    <w:tmpl w:val="E7903D20"/>
    <w:lvl w:ilvl="0" w:tplc="3EC0D9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22D4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040F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2628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7AD94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F206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C088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60A9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A4E0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4F7D12"/>
    <w:multiLevelType w:val="hybridMultilevel"/>
    <w:tmpl w:val="01600EF6"/>
    <w:lvl w:ilvl="0" w:tplc="47D881D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3219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7A40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CAF5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0EC1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665D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B25D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72A2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0EFB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CENT ROBERT">
    <w15:presenceInfo w15:providerId="None" w15:userId="VINCENT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693"/>
    <w:rsid w:val="00070EB4"/>
    <w:rsid w:val="001378A9"/>
    <w:rsid w:val="001C477D"/>
    <w:rsid w:val="001C5478"/>
    <w:rsid w:val="002C6029"/>
    <w:rsid w:val="00381FA6"/>
    <w:rsid w:val="003839EC"/>
    <w:rsid w:val="003D3CC3"/>
    <w:rsid w:val="004618A5"/>
    <w:rsid w:val="00521492"/>
    <w:rsid w:val="005C5EF3"/>
    <w:rsid w:val="005E2474"/>
    <w:rsid w:val="006560E7"/>
    <w:rsid w:val="0068737F"/>
    <w:rsid w:val="00706B24"/>
    <w:rsid w:val="00776A33"/>
    <w:rsid w:val="008B6EFC"/>
    <w:rsid w:val="0092189C"/>
    <w:rsid w:val="009A6ABF"/>
    <w:rsid w:val="009C0693"/>
    <w:rsid w:val="00A209D2"/>
    <w:rsid w:val="00B5303C"/>
    <w:rsid w:val="00BA4C10"/>
    <w:rsid w:val="00DD63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6FBF"/>
  <w15:docId w15:val="{86811B77-3B6C-4F41-A2FC-D9A465C4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right="671" w:hanging="10"/>
    </w:pPr>
    <w:rPr>
      <w:rFonts w:ascii="Times New Roman" w:eastAsia="Times New Roman" w:hAnsi="Times New Roman" w:cs="Times New Roman"/>
      <w:color w:val="000000"/>
    </w:rPr>
  </w:style>
  <w:style w:type="paragraph" w:styleId="Titre1">
    <w:name w:val="heading 1"/>
    <w:next w:val="Normal"/>
    <w:link w:val="Titre1Car"/>
    <w:uiPriority w:val="9"/>
    <w:qFormat/>
    <w:pPr>
      <w:keepNext/>
      <w:keepLines/>
      <w:spacing w:after="0"/>
      <w:ind w:left="10" w:hanging="10"/>
      <w:outlineLvl w:val="0"/>
    </w:pPr>
    <w:rPr>
      <w:rFonts w:ascii="Times New Roman" w:eastAsia="Times New Roman" w:hAnsi="Times New Roman" w:cs="Times New Roman"/>
      <w:b/>
      <w:color w:val="000000"/>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ansinterligne">
    <w:name w:val="No Spacing"/>
    <w:uiPriority w:val="1"/>
    <w:qFormat/>
    <w:rsid w:val="008B6EFC"/>
    <w:pPr>
      <w:spacing w:after="0" w:line="240" w:lineRule="auto"/>
      <w:ind w:left="10" w:right="671" w:hanging="1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image" Target="media/image5.tmp"/><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jpg"/><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1026</Words>
  <Characters>5647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Devoir surveillé d'Informatique Industrielle</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surveillé d'Informatique Industrielle</dc:title>
  <dc:subject/>
  <dc:creator>Vincent</dc:creator>
  <cp:keywords/>
  <cp:lastModifiedBy>VINCENT ROBERT</cp:lastModifiedBy>
  <cp:revision>3</cp:revision>
  <dcterms:created xsi:type="dcterms:W3CDTF">2021-12-03T11:06:00Z</dcterms:created>
  <dcterms:modified xsi:type="dcterms:W3CDTF">2021-12-08T10:32:00Z</dcterms:modified>
</cp:coreProperties>
</file>