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4E6A" w14:textId="78B6D530" w:rsidR="00AE1C35" w:rsidRDefault="00AE1C35">
      <w:r>
        <w:t>Question 1)</w:t>
      </w:r>
    </w:p>
    <w:p w14:paraId="6874881B" w14:textId="31C74F47" w:rsidR="00AE1C35" w:rsidRDefault="00AE1C35">
      <w:r>
        <w:t>Un attribut public est utilisable partout alors qu’un attribut privé est uniquement disponible dans la classe. Et l’attribut protégé est un héritage, il peut être utiliser dans les classes lier.</w:t>
      </w:r>
    </w:p>
    <w:p w14:paraId="46391D00" w14:textId="181A6A69" w:rsidR="00AE1C35" w:rsidRDefault="00AE1C35"/>
    <w:p w14:paraId="4870F6B7" w14:textId="205B2DCC" w:rsidR="00AE1C35" w:rsidRDefault="00AE1C35">
      <w:r>
        <w:t>Question 2)</w:t>
      </w:r>
    </w:p>
    <w:p w14:paraId="64F8A88C" w14:textId="27FF3DEB" w:rsidR="00AE1C35" w:rsidRDefault="00AE1C35">
      <w:r>
        <w:t>#pragma once permet d’inclure une seule fois les fichiers. Cela évite d’avoir une erreur d’inclusion. Il peut être remplacer par ça : #ifdef et #ifndef</w:t>
      </w:r>
    </w:p>
    <w:p w14:paraId="05F7289B" w14:textId="75DD79AD" w:rsidR="0065474D" w:rsidRDefault="0065474D"/>
    <w:p w14:paraId="4C91EAF7" w14:textId="446B604B" w:rsidR="0065474D" w:rsidRDefault="0065474D">
      <w:r>
        <w:t>Question 3)</w:t>
      </w:r>
    </w:p>
    <w:p w14:paraId="50831AAC" w14:textId="77777777" w:rsidR="00D46AB1" w:rsidRPr="004B2EC3" w:rsidRDefault="0065474D" w:rsidP="00D46AB1">
      <w:pPr>
        <w:pStyle w:val="Paragraphedeliste"/>
        <w:numPr>
          <w:ilvl w:val="0"/>
          <w:numId w:val="1"/>
        </w:numPr>
        <w:rPr>
          <w:ins w:id="0" w:author="VINCENT ROBERT" w:date="2021-12-08T11:48:00Z"/>
          <w:b/>
          <w:bCs/>
          <w:color w:val="FF0000"/>
          <w:sz w:val="24"/>
          <w:szCs w:val="24"/>
        </w:rPr>
      </w:pPr>
      <w:r>
        <w:t xml:space="preserve">This-&gt;x=x ; le </w:t>
      </w:r>
      <w:proofErr w:type="spellStart"/>
      <w:r>
        <w:t>this</w:t>
      </w:r>
      <w:proofErr w:type="spellEnd"/>
      <w:r>
        <w:t xml:space="preserve"> fait </w:t>
      </w:r>
      <w:r w:rsidR="007C5806">
        <w:t>appel</w:t>
      </w:r>
      <w:r>
        <w:t xml:space="preserve"> à l’élément privé de la classe. Par exemple si dans la fonction on a x et que dans les éléments privés il y a aussi un x. le </w:t>
      </w:r>
      <w:proofErr w:type="spellStart"/>
      <w:r>
        <w:t>this</w:t>
      </w:r>
      <w:proofErr w:type="spellEnd"/>
      <w:r>
        <w:t xml:space="preserve"> prendra le </w:t>
      </w:r>
      <w:proofErr w:type="spellStart"/>
      <w:r>
        <w:t>this</w:t>
      </w:r>
      <w:proofErr w:type="spellEnd"/>
      <w:r>
        <w:t xml:space="preserve"> </w:t>
      </w:r>
      <w:r w:rsidR="007C5806">
        <w:t>de la classe privée</w:t>
      </w:r>
      <w:r>
        <w:t>.</w:t>
      </w:r>
      <w:ins w:id="1" w:author="VINCENT ROBERT" w:date="2021-12-08T11:47:00Z">
        <w:r w:rsidR="00D46AB1">
          <w:t xml:space="preserve"> Mal dit </w:t>
        </w:r>
      </w:ins>
      <w:ins w:id="2" w:author="VINCENT ROBERT" w:date="2021-12-08T11:48:00Z">
        <w:r w:rsidR="00D46AB1">
          <w:t xml:space="preserve">! </w:t>
        </w:r>
        <w:proofErr w:type="spellStart"/>
        <w:r w:rsidR="00D46AB1" w:rsidRPr="004B2EC3">
          <w:rPr>
            <w:b/>
            <w:bCs/>
            <w:color w:val="FF0000"/>
            <w:sz w:val="24"/>
            <w:szCs w:val="24"/>
          </w:rPr>
          <w:t>this</w:t>
        </w:r>
        <w:proofErr w:type="spellEnd"/>
        <w:r w:rsidR="00D46AB1" w:rsidRPr="004B2EC3">
          <w:rPr>
            <w:b/>
            <w:bCs/>
            <w:color w:val="FF0000"/>
            <w:sz w:val="24"/>
            <w:szCs w:val="24"/>
          </w:rPr>
          <w:t xml:space="preserve">-&gt;x correspond à l'attribut de la classe et x correspond au paramètre fourni dans le constructeur. </w:t>
        </w:r>
        <w:proofErr w:type="gramStart"/>
        <w:r w:rsidR="00D46AB1" w:rsidRPr="004B2EC3">
          <w:rPr>
            <w:b/>
            <w:bCs/>
            <w:color w:val="FF0000"/>
            <w:sz w:val="24"/>
            <w:szCs w:val="24"/>
          </w:rPr>
          <w:t>cette</w:t>
        </w:r>
        <w:proofErr w:type="gramEnd"/>
        <w:r w:rsidR="00D46AB1" w:rsidRPr="004B2EC3">
          <w:rPr>
            <w:b/>
            <w:bCs/>
            <w:color w:val="FF0000"/>
            <w:sz w:val="24"/>
            <w:szCs w:val="24"/>
          </w:rPr>
          <w:t xml:space="preserve"> ligne sert donc à initialiser l'attribut x.</w:t>
        </w:r>
      </w:ins>
    </w:p>
    <w:p w14:paraId="6659F150" w14:textId="50A3134C" w:rsidR="0065474D" w:rsidRDefault="0065474D"/>
    <w:p w14:paraId="06A475A0" w14:textId="413D268B" w:rsidR="0065474D" w:rsidRDefault="0065474D"/>
    <w:p w14:paraId="1D19C024" w14:textId="7678232D" w:rsidR="0065474D" w:rsidRDefault="0065474D">
      <w:r>
        <w:t>Question 4)</w:t>
      </w:r>
    </w:p>
    <w:p w14:paraId="79EA5DCB" w14:textId="67BBF438" w:rsidR="0065474D" w:rsidRDefault="0065474D">
      <w:r>
        <w:t xml:space="preserve">Ça veut dire que cela </w:t>
      </w:r>
      <w:r w:rsidR="00ED65EA">
        <w:t xml:space="preserve">que </w:t>
      </w:r>
      <w:del w:id="3" w:author="VINCENT ROBERT" w:date="2021-12-08T11:48:00Z">
        <w:r w:rsidR="00ED65EA" w:rsidDel="00D46AB1">
          <w:delText>Point2D à accès à la classe Polygone par héritage.</w:delText>
        </w:r>
      </w:del>
      <w:ins w:id="4" w:author="VINCENT ROBERT" w:date="2021-12-08T11:48:00Z">
        <w:r w:rsidR="00D46AB1">
          <w:t>FAUX ! C'est une composition</w:t>
        </w:r>
      </w:ins>
    </w:p>
    <w:p w14:paraId="4002A33C" w14:textId="403D032C" w:rsidR="007C5806" w:rsidRDefault="007C5806"/>
    <w:p w14:paraId="7FAF88AC" w14:textId="230077D6" w:rsidR="007C5806" w:rsidRDefault="007C5806">
      <w:r>
        <w:t>Question 5)</w:t>
      </w:r>
    </w:p>
    <w:p w14:paraId="640221C9" w14:textId="7929A9AF" w:rsidR="007C5806" w:rsidRDefault="00C22C27">
      <w:r>
        <w:rPr>
          <w:noProof/>
        </w:rPr>
        <w:lastRenderedPageBreak/>
        <w:drawing>
          <wp:inline distT="0" distB="0" distL="0" distR="0" wp14:anchorId="2F514DB2" wp14:editId="2325E587">
            <wp:extent cx="5760720" cy="405892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D7531A" w14:textId="4E5FA572" w:rsidR="007C5806" w:rsidRDefault="00D46AB1">
      <w:ins w:id="5" w:author="VINCENT ROBERT" w:date="2021-12-08T11:48:00Z">
        <w:r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3497D9" wp14:editId="69A3AF88">
                  <wp:simplePos x="0" y="0"/>
                  <wp:positionH relativeFrom="column">
                    <wp:posOffset>661586</wp:posOffset>
                  </wp:positionH>
                  <wp:positionV relativeFrom="paragraph">
                    <wp:posOffset>203559</wp:posOffset>
                  </wp:positionV>
                  <wp:extent cx="1293495" cy="822325"/>
                  <wp:effectExtent l="0" t="914400" r="611505" b="15875"/>
                  <wp:wrapNone/>
                  <wp:docPr id="17" name="Bulle narrative : rectangle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93495" cy="822325"/>
                          </a:xfrm>
                          <a:prstGeom prst="wedgeRectCallout">
                            <a:avLst>
                              <a:gd name="adj1" fmla="val 92604"/>
                              <a:gd name="adj2" fmla="val -15606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09AF8" w14:textId="77777777" w:rsidR="00D46AB1" w:rsidRDefault="00D46AB1" w:rsidP="00D46AB1">
                              <w:pPr>
                                <w:jc w:val="center"/>
                                <w:rPr>
                                  <w:ins w:id="6" w:author="VINCENT ROBERT" w:date="2021-12-08T10:33:00Z"/>
                                </w:rPr>
                              </w:pPr>
                              <w:ins w:id="7" w:author="VINCENT ROBERT" w:date="2021-12-08T10:29:00Z">
                                <w:r>
                                  <w:t xml:space="preserve">Mauvaise </w:t>
                                </w:r>
                              </w:ins>
                              <w:ins w:id="8" w:author="VINCENT ROBERT" w:date="2021-12-08T10:33:00Z">
                                <w:r>
                                  <w:t>flèche</w:t>
                                </w:r>
                              </w:ins>
                            </w:p>
                            <w:p w14:paraId="3145D4E4" w14:textId="77777777" w:rsidR="00D46AB1" w:rsidRDefault="00D46AB1" w:rsidP="00D46AB1">
                              <w:proofErr w:type="spellStart"/>
                              <w:proofErr w:type="gramStart"/>
                              <w:ins w:id="9" w:author="VINCENT ROBERT" w:date="2021-12-08T10:33:00Z">
                                <w:r>
                                  <w:t>ll</w:t>
                                </w:r>
                                <w:proofErr w:type="spellEnd"/>
                                <w:proofErr w:type="gramEnd"/>
                                <w:r>
                                  <w:t xml:space="preserve"> fallait</w:t>
                                </w:r>
                              </w:ins>
                              <w:ins w:id="10" w:author="VINCENT ROBERT" w:date="2021-12-08T10:34:00Z">
                                <w:r>
                                  <w:t xml:space="preserve"> 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E3497D9"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Bulle narrative : rectangle 17" o:spid="_x0000_s1026" type="#_x0000_t61" style="position:absolute;margin-left:52.1pt;margin-top:16.05pt;width:101.85pt;height: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" adj="30802,-22910" fillcolor="white [3201]" strokecolor="#70ad47 [3209]" strokeweight="1pt">
                  <v:textbox>
                    <w:txbxContent>
                      <w:p w14:paraId="0B009AF8" w14:textId="77777777" w:rsidR="00D46AB1" w:rsidRDefault="00D46AB1" w:rsidP="00D46AB1">
                        <w:pPr>
                          <w:jc w:val="center"/>
                          <w:rPr>
                            <w:ins w:id="11" w:author="VINCENT ROBERT" w:date="2021-12-08T10:33:00Z"/>
                          </w:rPr>
                        </w:pPr>
                        <w:ins w:id="12" w:author="VINCENT ROBERT" w:date="2021-12-08T10:29:00Z">
                          <w:r>
                            <w:t xml:space="preserve">Mauvaise </w:t>
                          </w:r>
                        </w:ins>
                        <w:ins w:id="13" w:author="VINCENT ROBERT" w:date="2021-12-08T10:33:00Z">
                          <w:r>
                            <w:t>flèche</w:t>
                          </w:r>
                        </w:ins>
                      </w:p>
                      <w:p w14:paraId="3145D4E4" w14:textId="77777777" w:rsidR="00D46AB1" w:rsidRDefault="00D46AB1" w:rsidP="00D46AB1">
                        <w:proofErr w:type="spellStart"/>
                        <w:proofErr w:type="gramStart"/>
                        <w:ins w:id="14" w:author="VINCENT ROBERT" w:date="2021-12-08T10:33:00Z">
                          <w:r>
                            <w:t>ll</w:t>
                          </w:r>
                          <w:proofErr w:type="spellEnd"/>
                          <w:proofErr w:type="gramEnd"/>
                          <w:r>
                            <w:t xml:space="preserve"> fallait</w:t>
                          </w:r>
                        </w:ins>
                        <w:ins w:id="15" w:author="VINCENT ROBERT" w:date="2021-12-08T10:34:00Z">
                          <w:r>
                            <w:t xml:space="preserve"> 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302E1D5F" w14:textId="22D5141C" w:rsidR="0065474D" w:rsidRDefault="0065474D"/>
    <w:p w14:paraId="32190545" w14:textId="0646D937" w:rsidR="00AE1C35" w:rsidRDefault="00D46AB1">
      <w:ins w:id="16" w:author="VINCENT ROBERT" w:date="2021-12-08T11:49:00Z">
        <w:r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07BF56" wp14:editId="2A04F6F3">
                  <wp:simplePos x="0" y="0"/>
                  <wp:positionH relativeFrom="column">
                    <wp:posOffset>1337095</wp:posOffset>
                  </wp:positionH>
                  <wp:positionV relativeFrom="paragraph">
                    <wp:posOffset>153202</wp:posOffset>
                  </wp:positionV>
                  <wp:extent cx="224083" cy="0"/>
                  <wp:effectExtent l="0" t="76200" r="24130" b="114300"/>
                  <wp:wrapNone/>
                  <wp:docPr id="18" name="Connecteur droit avec flèch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40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342589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8" o:spid="_x0000_s1026" type="#_x0000_t32" style="position:absolute;margin-left:105.3pt;margin-top:12.05pt;width:17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" strokecolor="#4472c4 [3204]" strokeweight=".5pt">
                  <v:stroke endarrow="open" joinstyle="miter"/>
                </v:shape>
              </w:pict>
            </mc:Fallback>
          </mc:AlternateContent>
        </w:r>
      </w:ins>
    </w:p>
    <w:sectPr w:rsidR="00AE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6DA0"/>
    <w:multiLevelType w:val="multilevel"/>
    <w:tmpl w:val="E64C8C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5C"/>
    <w:rsid w:val="0065474D"/>
    <w:rsid w:val="007C5806"/>
    <w:rsid w:val="008D69F3"/>
    <w:rsid w:val="00A32B5C"/>
    <w:rsid w:val="00AE1C35"/>
    <w:rsid w:val="00BA2399"/>
    <w:rsid w:val="00C22C27"/>
    <w:rsid w:val="00D46AB1"/>
    <w:rsid w:val="00ED65EA"/>
    <w:rsid w:val="00F1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C7C9"/>
  <w15:chartTrackingRefBased/>
  <w15:docId w15:val="{0EB2C4FA-1293-40C3-BF1A-ED94C224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D46AB1"/>
    <w:pPr>
      <w:suppressAutoHyphens/>
      <w:autoSpaceDN w:val="0"/>
      <w:spacing w:line="251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LEBEGUE Maxime</dc:creator>
  <cp:keywords/>
  <dc:description/>
  <cp:lastModifiedBy>VINCENT ROBERT</cp:lastModifiedBy>
  <cp:revision>5</cp:revision>
  <dcterms:created xsi:type="dcterms:W3CDTF">2021-11-30T13:42:00Z</dcterms:created>
  <dcterms:modified xsi:type="dcterms:W3CDTF">2021-12-08T10:49:00Z</dcterms:modified>
</cp:coreProperties>
</file>