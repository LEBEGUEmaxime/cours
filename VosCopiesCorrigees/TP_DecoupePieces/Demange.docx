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2609" w14:textId="40B62F81" w:rsidR="00444B64" w:rsidRDefault="00444B64">
      <w:pPr>
        <w:pBdr>
          <w:bottom w:val="single" w:sz="12" w:space="1" w:color="auto"/>
        </w:pBdr>
      </w:pPr>
    </w:p>
    <w:p w14:paraId="12F79FB2" w14:textId="77777777" w:rsidR="00444B64" w:rsidRDefault="00444B64"/>
    <w:p w14:paraId="1E7CFBD8" w14:textId="452CD528" w:rsidR="004B7965" w:rsidRDefault="005C4358">
      <w:r>
        <w:t>DEMANGE</w:t>
      </w:r>
    </w:p>
    <w:p w14:paraId="01A86568" w14:textId="02373541" w:rsidR="005C4358" w:rsidRDefault="005C4358">
      <w:r>
        <w:t>Sébastien</w:t>
      </w:r>
    </w:p>
    <w:p w14:paraId="31385C5A" w14:textId="0DB915C1" w:rsidR="005C4358" w:rsidRDefault="005C4358">
      <w:r>
        <w:t>SNIR 2</w:t>
      </w:r>
    </w:p>
    <w:p w14:paraId="268E89A6" w14:textId="2C0BBCC3" w:rsidR="005C4358" w:rsidRDefault="005C4358" w:rsidP="005C4358">
      <w:pPr>
        <w:jc w:val="center"/>
        <w:rPr>
          <w:u w:val="single"/>
        </w:rPr>
      </w:pPr>
      <w:r w:rsidRPr="00444B64">
        <w:rPr>
          <w:u w:val="single"/>
        </w:rPr>
        <w:t>TP</w:t>
      </w:r>
      <w:r w:rsidR="00444B64">
        <w:rPr>
          <w:u w:val="single"/>
        </w:rPr>
        <w:t>_</w:t>
      </w:r>
      <w:r w:rsidRPr="00444B64">
        <w:rPr>
          <w:u w:val="single"/>
        </w:rPr>
        <w:t>DECOUPE_PIECE</w:t>
      </w:r>
    </w:p>
    <w:p w14:paraId="59554AF9" w14:textId="382A0CE5" w:rsidR="00444B64" w:rsidRDefault="00444B64" w:rsidP="005C4358">
      <w:pPr>
        <w:jc w:val="center"/>
        <w:rPr>
          <w:u w:val="single"/>
        </w:rPr>
      </w:pPr>
    </w:p>
    <w:p w14:paraId="403D903F" w14:textId="77777777" w:rsidR="00444B64" w:rsidRPr="00444B64" w:rsidRDefault="00444B64" w:rsidP="005C4358">
      <w:pPr>
        <w:jc w:val="center"/>
        <w:rPr>
          <w:u w:val="single"/>
        </w:rPr>
      </w:pPr>
    </w:p>
    <w:p w14:paraId="630248BD" w14:textId="775EB2FC" w:rsidR="005C4358" w:rsidRDefault="005C4358" w:rsidP="005C4358">
      <w:pPr>
        <w:pBdr>
          <w:bottom w:val="single" w:sz="12" w:space="1" w:color="auto"/>
        </w:pBdr>
        <w:jc w:val="center"/>
      </w:pPr>
    </w:p>
    <w:p w14:paraId="5B000A55" w14:textId="77777777" w:rsidR="00444B64" w:rsidRDefault="00444B64" w:rsidP="00444B64"/>
    <w:p w14:paraId="3EC82809" w14:textId="5DC4D000" w:rsidR="005C4358" w:rsidRDefault="005C4358" w:rsidP="005C4358">
      <w:r w:rsidRPr="005C4358">
        <w:rPr>
          <w:u w:val="single"/>
        </w:rPr>
        <w:t>Question 1 :</w:t>
      </w:r>
      <w:r>
        <w:t xml:space="preserve"> </w:t>
      </w:r>
    </w:p>
    <w:p w14:paraId="39578027" w14:textId="012CD7F3" w:rsidR="005C4358" w:rsidRDefault="005C4358" w:rsidP="005C4358">
      <w:r>
        <w:t>Un attribut public peut être appelé par les objets et méthodes de sa classe et aussi par les fonctions extérieurs (autres classes et fonctions)</w:t>
      </w:r>
      <w:r w:rsidR="009F4FA2">
        <w:t>.</w:t>
      </w:r>
    </w:p>
    <w:p w14:paraId="06DC3C05" w14:textId="24A8CFC9" w:rsidR="005C4358" w:rsidRDefault="005C4358" w:rsidP="005C4358">
      <w:r>
        <w:t>Un attribut privé ne peut être utilisé qu’avec les objets et méthodes de la classe dont il est déclaré.</w:t>
      </w:r>
    </w:p>
    <w:p w14:paraId="7B380737" w14:textId="55688232" w:rsidR="005C4358" w:rsidRDefault="005C4358" w:rsidP="005C4358">
      <w:r>
        <w:t>L’attribut protégé peut être classé entre le public et le privé</w:t>
      </w:r>
      <w:r w:rsidR="006970C4">
        <w:t>, car il peut être utilisé à l’extérieur de la classe mais seulement par ses classes filles</w:t>
      </w:r>
      <w:r w:rsidR="009F4FA2">
        <w:t>.</w:t>
      </w:r>
    </w:p>
    <w:tbl>
      <w:tblPr>
        <w:tblStyle w:val="Grilledutableau"/>
        <w:tblW w:w="9498" w:type="dxa"/>
        <w:tblInd w:w="-147" w:type="dxa"/>
        <w:tblLook w:val="04A0" w:firstRow="1" w:lastRow="0" w:firstColumn="1" w:lastColumn="0" w:noHBand="0" w:noVBand="1"/>
      </w:tblPr>
      <w:tblGrid>
        <w:gridCol w:w="2484"/>
        <w:gridCol w:w="7014"/>
      </w:tblGrid>
      <w:tr w:rsidR="006970C4" w14:paraId="76657B49" w14:textId="77777777" w:rsidTr="006970C4">
        <w:trPr>
          <w:trHeight w:val="656"/>
        </w:trPr>
        <w:tc>
          <w:tcPr>
            <w:tcW w:w="2484" w:type="dxa"/>
          </w:tcPr>
          <w:p w14:paraId="7AC08DFC" w14:textId="3E940764" w:rsidR="006970C4" w:rsidRPr="006970C4" w:rsidRDefault="006970C4" w:rsidP="006970C4">
            <w:pPr>
              <w:jc w:val="center"/>
              <w:rPr>
                <w:b/>
                <w:bCs/>
              </w:rPr>
            </w:pPr>
            <w:r w:rsidRPr="006970C4">
              <w:rPr>
                <w:b/>
                <w:bCs/>
              </w:rPr>
              <w:t>Public</w:t>
            </w:r>
          </w:p>
        </w:tc>
        <w:tc>
          <w:tcPr>
            <w:tcW w:w="7014" w:type="dxa"/>
          </w:tcPr>
          <w:p w14:paraId="4813F328" w14:textId="4908483F" w:rsidR="006970C4" w:rsidRDefault="006970C4" w:rsidP="006970C4">
            <w:pPr>
              <w:jc w:val="center"/>
            </w:pPr>
            <w:r>
              <w:t>Peut être utilisé à l’extérieur de sa classe</w:t>
            </w:r>
          </w:p>
        </w:tc>
      </w:tr>
      <w:tr w:rsidR="006970C4" w14:paraId="5B3B7FFA" w14:textId="77777777" w:rsidTr="006970C4">
        <w:trPr>
          <w:trHeight w:val="604"/>
        </w:trPr>
        <w:tc>
          <w:tcPr>
            <w:tcW w:w="2484" w:type="dxa"/>
          </w:tcPr>
          <w:p w14:paraId="2E37886C" w14:textId="173033CF" w:rsidR="006970C4" w:rsidRPr="006970C4" w:rsidRDefault="006970C4" w:rsidP="006970C4">
            <w:pPr>
              <w:jc w:val="center"/>
              <w:rPr>
                <w:b/>
                <w:bCs/>
              </w:rPr>
            </w:pPr>
            <w:r w:rsidRPr="006970C4">
              <w:rPr>
                <w:b/>
                <w:bCs/>
                <w:sz w:val="20"/>
                <w:szCs w:val="20"/>
              </w:rPr>
              <w:t>Privé</w:t>
            </w:r>
          </w:p>
        </w:tc>
        <w:tc>
          <w:tcPr>
            <w:tcW w:w="7014" w:type="dxa"/>
          </w:tcPr>
          <w:p w14:paraId="2379561A" w14:textId="5DC9ECA4" w:rsidR="006970C4" w:rsidRDefault="006970C4" w:rsidP="006970C4">
            <w:pPr>
              <w:jc w:val="center"/>
            </w:pPr>
            <w:r>
              <w:t>Ne peut pas être utiliser à l’extérieur de sa classe</w:t>
            </w:r>
          </w:p>
        </w:tc>
      </w:tr>
      <w:tr w:rsidR="006970C4" w14:paraId="555DDF26" w14:textId="77777777" w:rsidTr="006970C4">
        <w:trPr>
          <w:trHeight w:val="752"/>
        </w:trPr>
        <w:tc>
          <w:tcPr>
            <w:tcW w:w="2484" w:type="dxa"/>
          </w:tcPr>
          <w:p w14:paraId="14A972E0" w14:textId="2ABD36D7" w:rsidR="006970C4" w:rsidRPr="006970C4" w:rsidRDefault="006970C4" w:rsidP="006970C4">
            <w:pPr>
              <w:jc w:val="center"/>
              <w:rPr>
                <w:b/>
                <w:bCs/>
              </w:rPr>
            </w:pPr>
            <w:r w:rsidRPr="006970C4">
              <w:rPr>
                <w:b/>
                <w:bCs/>
              </w:rPr>
              <w:t>Protégé</w:t>
            </w:r>
          </w:p>
        </w:tc>
        <w:tc>
          <w:tcPr>
            <w:tcW w:w="7014" w:type="dxa"/>
          </w:tcPr>
          <w:p w14:paraId="43A8A675" w14:textId="1B685550" w:rsidR="006970C4" w:rsidRDefault="006970C4" w:rsidP="006970C4">
            <w:pPr>
              <w:jc w:val="center"/>
            </w:pPr>
            <w:r>
              <w:t>Peut être utilisé à l’extérieur de sa classe à condition que cela soit par ses classes filles</w:t>
            </w:r>
          </w:p>
        </w:tc>
      </w:tr>
    </w:tbl>
    <w:p w14:paraId="3A0AC319" w14:textId="048EC0E7" w:rsidR="006970C4" w:rsidRDefault="006970C4" w:rsidP="005C4358"/>
    <w:p w14:paraId="2279DF73" w14:textId="6F61C49B" w:rsidR="006970C4" w:rsidRDefault="00E21A53" w:rsidP="005C4358">
      <w:r w:rsidRPr="00E21A53">
        <w:rPr>
          <w:u w:val="single"/>
        </w:rPr>
        <w:t>Question 2 :</w:t>
      </w:r>
      <w:r>
        <w:rPr>
          <w:u w:val="single"/>
        </w:rPr>
        <w:t xml:space="preserve"> </w:t>
      </w:r>
    </w:p>
    <w:p w14:paraId="5055F2E1" w14:textId="4281C754" w:rsidR="00E21A53" w:rsidRDefault="00E21A53" w:rsidP="005C4358">
      <w:r>
        <w:t>#pragma once sert à ce que le fichier ne soit inclus une seule fois dans une seule compilation pour éviter les conflits de noms où même améliorer la vitesse de compilation.</w:t>
      </w:r>
    </w:p>
    <w:p w14:paraId="43EAC9EC" w14:textId="39B152C5" w:rsidR="00E21A53" w:rsidRDefault="00E21A53" w:rsidP="005C4358">
      <w:r w:rsidRPr="00E21A53">
        <w:rPr>
          <w:u w:val="single"/>
        </w:rPr>
        <w:t>Question 3 :</w:t>
      </w:r>
      <w:r>
        <w:rPr>
          <w:u w:val="single"/>
        </w:rPr>
        <w:t xml:space="preserve"> </w:t>
      </w:r>
    </w:p>
    <w:p w14:paraId="423D52B6" w14:textId="77777777" w:rsidR="007B5DF8" w:rsidRPr="004B2EC3" w:rsidRDefault="009F4FA2" w:rsidP="007B5DF8">
      <w:pPr>
        <w:pStyle w:val="Paragraphedeliste"/>
        <w:numPr>
          <w:ilvl w:val="0"/>
          <w:numId w:val="1"/>
        </w:numPr>
        <w:rPr>
          <w:ins w:id="0" w:author="VINCENT ROBERT" w:date="2021-12-08T10:28:00Z"/>
          <w:b/>
          <w:bCs/>
          <w:color w:val="FF0000"/>
          <w:sz w:val="24"/>
          <w:szCs w:val="24"/>
        </w:rPr>
      </w:pPr>
      <w:proofErr w:type="spellStart"/>
      <w:proofErr w:type="gramStart"/>
      <w:r>
        <w:t>this</w:t>
      </w:r>
      <w:proofErr w:type="spellEnd"/>
      <w:proofErr w:type="gramEnd"/>
      <w:r>
        <w:t>-&gt;x=x signifie que x qui vaut l’adresse de x.</w:t>
      </w:r>
      <w:ins w:id="1" w:author="VINCENT ROBERT" w:date="2021-12-08T10:28:00Z">
        <w:r w:rsidR="007B5DF8">
          <w:t xml:space="preserve"> Ce n'est pas clair ! </w:t>
        </w:r>
        <w:proofErr w:type="spellStart"/>
        <w:r w:rsidR="007B5DF8" w:rsidRPr="004B2EC3">
          <w:rPr>
            <w:b/>
            <w:bCs/>
            <w:color w:val="FF0000"/>
            <w:sz w:val="24"/>
            <w:szCs w:val="24"/>
          </w:rPr>
          <w:t>this</w:t>
        </w:r>
        <w:proofErr w:type="spellEnd"/>
        <w:r w:rsidR="007B5DF8" w:rsidRPr="004B2EC3">
          <w:rPr>
            <w:b/>
            <w:bCs/>
            <w:color w:val="FF0000"/>
            <w:sz w:val="24"/>
            <w:szCs w:val="24"/>
          </w:rPr>
          <w:t xml:space="preserve">-&gt;x correspond à l'attribut de la classe et x correspond au paramètre fourni dans le constructeur. </w:t>
        </w:r>
        <w:proofErr w:type="gramStart"/>
        <w:r w:rsidR="007B5DF8" w:rsidRPr="004B2EC3">
          <w:rPr>
            <w:b/>
            <w:bCs/>
            <w:color w:val="FF0000"/>
            <w:sz w:val="24"/>
            <w:szCs w:val="24"/>
          </w:rPr>
          <w:t>cette</w:t>
        </w:r>
        <w:proofErr w:type="gramEnd"/>
        <w:r w:rsidR="007B5DF8" w:rsidRPr="004B2EC3">
          <w:rPr>
            <w:b/>
            <w:bCs/>
            <w:color w:val="FF0000"/>
            <w:sz w:val="24"/>
            <w:szCs w:val="24"/>
          </w:rPr>
          <w:t xml:space="preserve"> ligne sert donc à initialiser l'attribut x.</w:t>
        </w:r>
      </w:ins>
    </w:p>
    <w:p w14:paraId="62C1116D" w14:textId="459AF472" w:rsidR="00E21A53" w:rsidRDefault="00E21A53" w:rsidP="005C4358">
      <w:pPr>
        <w:rPr>
          <w:ins w:id="2" w:author="VINCENT ROBERT" w:date="2021-12-08T10:28:00Z"/>
        </w:rPr>
      </w:pPr>
    </w:p>
    <w:p w14:paraId="025F5E63" w14:textId="77777777" w:rsidR="007B5DF8" w:rsidRDefault="007B5DF8" w:rsidP="005C4358"/>
    <w:p w14:paraId="383EBEC4" w14:textId="2781A758" w:rsidR="009F4FA2" w:rsidRDefault="007C5D6C" w:rsidP="005C4358">
      <w:pPr>
        <w:rPr>
          <w:u w:val="single"/>
        </w:rPr>
      </w:pPr>
      <w:r w:rsidRPr="007C5D6C">
        <w:rPr>
          <w:u w:val="single"/>
        </w:rPr>
        <w:t>Question 4 :</w:t>
      </w:r>
    </w:p>
    <w:p w14:paraId="31C383A3" w14:textId="11EB72CF" w:rsidR="007C5D6C" w:rsidRDefault="00105AEE" w:rsidP="005C4358">
      <w:r>
        <w:t xml:space="preserve">La classe polygone </w:t>
      </w:r>
      <w:del w:id="3" w:author="VINCENT ROBERT" w:date="2021-12-08T10:29:00Z">
        <w:r w:rsidDel="007B5DF8">
          <w:delText>est une suite de la classe Point2D</w:delText>
        </w:r>
      </w:del>
      <w:ins w:id="4" w:author="VINCENT ROBERT" w:date="2021-12-08T10:29:00Z">
        <w:r w:rsidR="007B5DF8">
          <w:t xml:space="preserve"> est composée de points en 2D</w:t>
        </w:r>
      </w:ins>
    </w:p>
    <w:p w14:paraId="6DF5541A" w14:textId="77A853D7" w:rsidR="00105AEE" w:rsidRDefault="00105AEE" w:rsidP="005C4358"/>
    <w:p w14:paraId="0FA55C9D" w14:textId="55DEB01A" w:rsidR="00105AEE" w:rsidRDefault="00105AEE" w:rsidP="005C4358"/>
    <w:p w14:paraId="27EABD98" w14:textId="07635746" w:rsidR="00105AEE" w:rsidRDefault="00105AEE" w:rsidP="005C4358"/>
    <w:p w14:paraId="655CBA0C" w14:textId="252EF2DA" w:rsidR="00105AEE" w:rsidRPr="006F4669" w:rsidRDefault="005E7E80" w:rsidP="005C4358">
      <w:pPr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274DEB" wp14:editId="45FF5B8D">
                <wp:simplePos x="0" y="0"/>
                <wp:positionH relativeFrom="column">
                  <wp:posOffset>4349738</wp:posOffset>
                </wp:positionH>
                <wp:positionV relativeFrom="paragraph">
                  <wp:posOffset>969537</wp:posOffset>
                </wp:positionV>
                <wp:extent cx="1511935" cy="436880"/>
                <wp:effectExtent l="781050" t="0" r="12065" b="87757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35" cy="436880"/>
                          <a:chOff x="0" y="0"/>
                          <a:chExt cx="1511935" cy="436880"/>
                        </a:xfrm>
                      </wpg:grpSpPr>
                      <wps:wsp>
                        <wps:cNvPr id="2" name="Bulle narrative : rectangle 2"/>
                        <wps:cNvSpPr/>
                        <wps:spPr>
                          <a:xfrm>
                            <a:off x="0" y="0"/>
                            <a:ext cx="1511935" cy="436880"/>
                          </a:xfrm>
                          <a:prstGeom prst="wedgeRectCallout">
                            <a:avLst>
                              <a:gd name="adj1" fmla="val -98912"/>
                              <a:gd name="adj2" fmla="val 23373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E62EB" w14:textId="4E00B5D6" w:rsidR="007B5DF8" w:rsidRDefault="007B5DF8">
                              <w:pPr>
                                <w:jc w:val="center"/>
                                <w:pPrChange w:id="5" w:author="VINCENT ROBERT" w:date="2021-12-08T10:29:00Z">
                                  <w:pPr/>
                                </w:pPrChange>
                              </w:pPr>
                              <w:ins w:id="6" w:author="VINCENT ROBERT" w:date="2021-12-08T10:29:00Z">
                                <w:r>
                                  <w:t xml:space="preserve">Mauvaise </w:t>
                                </w:r>
                              </w:ins>
                              <w:ins w:id="7" w:author="VINCENT ROBERT" w:date="2021-12-08T10:30:00Z">
                                <w:r>
                                  <w:t xml:space="preserve">flèche : il fallait 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e 11"/>
                        <wpg:cNvGrpSpPr/>
                        <wpg:grpSpPr>
                          <a:xfrm flipH="1">
                            <a:off x="961486" y="293298"/>
                            <a:ext cx="448573" cy="87434"/>
                            <a:chOff x="0" y="0"/>
                            <a:chExt cx="685482" cy="278296"/>
                          </a:xfrm>
                        </wpg:grpSpPr>
                        <wps:wsp>
                          <wps:cNvPr id="12" name="Connecteur droit 12"/>
                          <wps:cNvCnPr/>
                          <wps:spPr>
                            <a:xfrm>
                              <a:off x="385762" y="0"/>
                              <a:ext cx="0" cy="2782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e 13"/>
                          <wpg:cNvGrpSpPr/>
                          <wpg:grpSpPr>
                            <a:xfrm>
                              <a:off x="0" y="0"/>
                              <a:ext cx="685482" cy="277812"/>
                              <a:chOff x="0" y="0"/>
                              <a:chExt cx="685482" cy="277812"/>
                            </a:xfrm>
                          </wpg:grpSpPr>
                          <wps:wsp>
                            <wps:cNvPr id="14" name="Connecteur droit 14"/>
                            <wps:cNvCnPr/>
                            <wps:spPr>
                              <a:xfrm>
                                <a:off x="385762" y="0"/>
                                <a:ext cx="299720" cy="1285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Connecteur droit 15"/>
                            <wps:cNvCnPr/>
                            <wps:spPr>
                              <a:xfrm flipV="1">
                                <a:off x="385762" y="128587"/>
                                <a:ext cx="299720" cy="149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Connecteur droit 16"/>
                            <wps:cNvCnPr/>
                            <wps:spPr>
                              <a:xfrm flipH="1">
                                <a:off x="0" y="128587"/>
                                <a:ext cx="3857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274DEB" id="Groupe 19" o:spid="_x0000_s1026" style="position:absolute;margin-left:342.5pt;margin-top:76.35pt;width:119.05pt;height:34.4pt;z-index:251667456" coordsize="15119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"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Bulle narrative : rectangle 2" o:spid="_x0000_s1027" type="#_x0000_t61" style="position:absolute;width:15119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" adj="-10565,61287" fillcolor="white [3201]" strokecolor="#70ad47 [3209]" strokeweight="1pt">
                  <v:textbox>
                    <w:txbxContent>
                      <w:p w14:paraId="1E5E62EB" w14:textId="4E00B5D6" w:rsidR="007B5DF8" w:rsidRDefault="007B5DF8">
                        <w:pPr>
                          <w:jc w:val="center"/>
                          <w:pPrChange w:id="8" w:author="VINCENT ROBERT" w:date="2021-12-08T10:29:00Z">
                            <w:pPr/>
                          </w:pPrChange>
                        </w:pPr>
                        <w:ins w:id="9" w:author="VINCENT ROBERT" w:date="2021-12-08T10:29:00Z">
                          <w:r>
                            <w:t xml:space="preserve">Mauvaise </w:t>
                          </w:r>
                        </w:ins>
                        <w:ins w:id="10" w:author="VINCENT ROBERT" w:date="2021-12-08T10:30:00Z">
                          <w:r>
                            <w:t xml:space="preserve">flèche : il fallait </w:t>
                          </w:r>
                        </w:ins>
                      </w:p>
                    </w:txbxContent>
                  </v:textbox>
                </v:shape>
                <v:group id="Groupe 11" o:spid="_x0000_s1028" style="position:absolute;left:9614;top:2932;width:4486;height:875;flip:x" coordsize="6854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<v:line id="Connecteur droit 12" o:spid="_x0000_s1029" style="position:absolute;visibility:visible;mso-wrap-style:square" from="3857,0" to="3857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  <v:stroke joinstyle="miter"/>
                  </v:line>
                  <v:group id="Groupe 13" o:spid="_x0000_s1030" style="position:absolute;width:6854;height:2778" coordsize="6854,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Connecteur droit 14" o:spid="_x0000_s1031" style="position:absolute;visibility:visible;mso-wrap-style:square" from="3857,0" to="6854,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  <v:stroke joinstyle="miter"/>
                    </v:line>
                    <v:line id="Connecteur droit 15" o:spid="_x0000_s1032" style="position:absolute;flip:y;visibility:visible;mso-wrap-style:square" from="3857,1285" to="6854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    <v:stroke joinstyle="miter"/>
                    </v:line>
                    <v:line id="Connecteur droit 16" o:spid="_x0000_s1033" style="position:absolute;flip:x;visibility:visible;mso-wrap-style:square" from="0,1285" to="3857,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FE7DD3" wp14:editId="25E5B3D1">
                <wp:simplePos x="0" y="0"/>
                <wp:positionH relativeFrom="column">
                  <wp:posOffset>1532854</wp:posOffset>
                </wp:positionH>
                <wp:positionV relativeFrom="paragraph">
                  <wp:posOffset>719371</wp:posOffset>
                </wp:positionV>
                <wp:extent cx="983615" cy="822325"/>
                <wp:effectExtent l="0" t="0" r="349885" b="70167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615" cy="822325"/>
                          <a:chOff x="0" y="0"/>
                          <a:chExt cx="983615" cy="822325"/>
                        </a:xfrm>
                      </wpg:grpSpPr>
                      <wps:wsp>
                        <wps:cNvPr id="1" name="Bulle narrative : rectangle 1"/>
                        <wps:cNvSpPr/>
                        <wps:spPr>
                          <a:xfrm>
                            <a:off x="0" y="0"/>
                            <a:ext cx="983615" cy="822325"/>
                          </a:xfrm>
                          <a:prstGeom prst="wedgeRectCallout">
                            <a:avLst>
                              <a:gd name="adj1" fmla="val 78269"/>
                              <a:gd name="adj2" fmla="val 12717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1A7B88" w14:textId="26987A84" w:rsidR="007B5DF8" w:rsidRDefault="007B5DF8" w:rsidP="007B5DF8">
                              <w:pPr>
                                <w:jc w:val="center"/>
                                <w:rPr>
                                  <w:ins w:id="11" w:author="VINCENT ROBERT" w:date="2021-12-08T10:33:00Z"/>
                                </w:rPr>
                              </w:pPr>
                              <w:ins w:id="12" w:author="VINCENT ROBERT" w:date="2021-12-08T10:29:00Z">
                                <w:r>
                                  <w:t xml:space="preserve">Mauvaise </w:t>
                                </w:r>
                              </w:ins>
                              <w:ins w:id="13" w:author="VINCENT ROBERT" w:date="2021-12-08T10:33:00Z">
                                <w:r>
                                  <w:t>flèche</w:t>
                                </w:r>
                              </w:ins>
                            </w:p>
                            <w:p w14:paraId="4ED4BD66" w14:textId="4191DA65" w:rsidR="007B5DF8" w:rsidRDefault="007B5DF8" w:rsidP="007B5DF8">
                              <w:proofErr w:type="spellStart"/>
                              <w:proofErr w:type="gramStart"/>
                              <w:ins w:id="14" w:author="VINCENT ROBERT" w:date="2021-12-08T10:33:00Z">
                                <w:r>
                                  <w:t>ll</w:t>
                                </w:r>
                                <w:proofErr w:type="spellEnd"/>
                                <w:proofErr w:type="gramEnd"/>
                                <w:r>
                                  <w:t xml:space="preserve"> fallait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e 10"/>
                        <wpg:cNvGrpSpPr/>
                        <wpg:grpSpPr>
                          <a:xfrm>
                            <a:off x="577970" y="569344"/>
                            <a:ext cx="333375" cy="128510"/>
                            <a:chOff x="0" y="0"/>
                            <a:chExt cx="685482" cy="278296"/>
                          </a:xfrm>
                        </wpg:grpSpPr>
                        <wps:wsp>
                          <wps:cNvPr id="4" name="Connecteur droit 4"/>
                          <wps:cNvCnPr/>
                          <wps:spPr>
                            <a:xfrm>
                              <a:off x="385762" y="0"/>
                              <a:ext cx="0" cy="2782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" name="Groupe 9"/>
                          <wpg:cNvGrpSpPr/>
                          <wpg:grpSpPr>
                            <a:xfrm>
                              <a:off x="0" y="0"/>
                              <a:ext cx="685482" cy="277812"/>
                              <a:chOff x="0" y="0"/>
                              <a:chExt cx="685482" cy="277812"/>
                            </a:xfrm>
                          </wpg:grpSpPr>
                          <wps:wsp>
                            <wps:cNvPr id="5" name="Connecteur droit 5"/>
                            <wps:cNvCnPr/>
                            <wps:spPr>
                              <a:xfrm>
                                <a:off x="385762" y="0"/>
                                <a:ext cx="299720" cy="1285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Connecteur droit 6"/>
                            <wps:cNvCnPr/>
                            <wps:spPr>
                              <a:xfrm flipV="1">
                                <a:off x="385762" y="128587"/>
                                <a:ext cx="299720" cy="149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Connecteur droit 8"/>
                            <wps:cNvCnPr/>
                            <wps:spPr>
                              <a:xfrm flipH="1">
                                <a:off x="0" y="128587"/>
                                <a:ext cx="3857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E7DD3" id="Groupe 3" o:spid="_x0000_s1034" style="position:absolute;margin-left:120.7pt;margin-top:56.65pt;width:77.45pt;height:64.75pt;z-index:251664384" coordsize="9836,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">
                <v:shape id="Bulle narrative : rectangle 1" o:spid="_x0000_s1035" type="#_x0000_t61" style="position:absolute;width:9836;height:8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" adj="27706,38270" fillcolor="white [3201]" strokecolor="#70ad47 [3209]" strokeweight="1pt">
                  <v:textbox>
                    <w:txbxContent>
                      <w:p w14:paraId="4C1A7B88" w14:textId="26987A84" w:rsidR="007B5DF8" w:rsidRDefault="007B5DF8" w:rsidP="007B5DF8">
                        <w:pPr>
                          <w:jc w:val="center"/>
                          <w:rPr>
                            <w:ins w:id="15" w:author="VINCENT ROBERT" w:date="2021-12-08T10:33:00Z"/>
                          </w:rPr>
                        </w:pPr>
                        <w:ins w:id="16" w:author="VINCENT ROBERT" w:date="2021-12-08T10:29:00Z">
                          <w:r>
                            <w:t xml:space="preserve">Mauvaise </w:t>
                          </w:r>
                        </w:ins>
                        <w:ins w:id="17" w:author="VINCENT ROBERT" w:date="2021-12-08T10:33:00Z">
                          <w:r>
                            <w:t>flèche</w:t>
                          </w:r>
                        </w:ins>
                      </w:p>
                      <w:p w14:paraId="4ED4BD66" w14:textId="4191DA65" w:rsidR="007B5DF8" w:rsidRDefault="007B5DF8" w:rsidP="007B5DF8">
                        <w:proofErr w:type="spellStart"/>
                        <w:proofErr w:type="gramStart"/>
                        <w:ins w:id="18" w:author="VINCENT ROBERT" w:date="2021-12-08T10:33:00Z">
                          <w:r>
                            <w:t>ll</w:t>
                          </w:r>
                          <w:proofErr w:type="spellEnd"/>
                          <w:proofErr w:type="gramEnd"/>
                          <w:r>
                            <w:t xml:space="preserve"> fallait</w:t>
                          </w:r>
                        </w:ins>
                      </w:p>
                    </w:txbxContent>
                  </v:textbox>
                </v:shape>
                <v:group id="Groupe 10" o:spid="_x0000_s1036" style="position:absolute;left:5779;top:5693;width:3334;height:1285" coordsize="6854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Connecteur droit 4" o:spid="_x0000_s1037" style="position:absolute;visibility:visible;mso-wrap-style:square" from="3857,0" to="3857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<v:stroke joinstyle="miter"/>
                  </v:line>
                  <v:group id="Groupe 9" o:spid="_x0000_s1038" style="position:absolute;width:6854;height:2778" coordsize="6854,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Connecteur droit 5" o:spid="_x0000_s1039" style="position:absolute;visibility:visible;mso-wrap-style:square" from="3857,0" to="6854,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  <v:stroke joinstyle="miter"/>
                    </v:line>
                    <v:line id="Connecteur droit 6" o:spid="_x0000_s1040" style="position:absolute;flip:y;visibility:visible;mso-wrap-style:square" from="3857,1285" to="6854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    <v:stroke joinstyle="miter"/>
                    </v:line>
                    <v:line id="Connecteur droit 8" o:spid="_x0000_s1041" style="position:absolute;flip:x;visibility:visible;mso-wrap-style:square" from="0,1285" to="3857,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ins w:id="19" w:author="VINCENT ROBERT" w:date="2021-12-08T10:34:00Z">
        <w:r w:rsidR="007B5DF8">
          <w:rPr>
            <w:noProof/>
            <w:u w:val="single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47A27A69" wp14:editId="7830146A">
                  <wp:simplePos x="0" y="0"/>
                  <wp:positionH relativeFrom="column">
                    <wp:posOffset>2516469</wp:posOffset>
                  </wp:positionH>
                  <wp:positionV relativeFrom="paragraph">
                    <wp:posOffset>4213069</wp:posOffset>
                  </wp:positionV>
                  <wp:extent cx="224083" cy="0"/>
                  <wp:effectExtent l="0" t="76200" r="24130" b="114300"/>
                  <wp:wrapNone/>
                  <wp:docPr id="18" name="Connecteur droit avec flèch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408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116097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8" o:spid="_x0000_s1026" type="#_x0000_t32" style="position:absolute;margin-left:198.15pt;margin-top:331.75pt;width:17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" strokecolor="#4472c4 [3204]" strokeweight=".5pt">
                  <v:stroke endarrow="open" joinstyle="miter"/>
                </v:shape>
              </w:pict>
            </mc:Fallback>
          </mc:AlternateContent>
        </w:r>
        <w:r w:rsidR="007B5DF8">
          <w:rPr>
            <w:noProof/>
            <w:u w:val="single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2BFBA21E" wp14:editId="678C2F40">
                  <wp:simplePos x="0" y="0"/>
                  <wp:positionH relativeFrom="column">
                    <wp:posOffset>1869284</wp:posOffset>
                  </wp:positionH>
                  <wp:positionV relativeFrom="paragraph">
                    <wp:posOffset>3583341</wp:posOffset>
                  </wp:positionV>
                  <wp:extent cx="983615" cy="822325"/>
                  <wp:effectExtent l="0" t="342900" r="102235" b="15875"/>
                  <wp:wrapNone/>
                  <wp:docPr id="17" name="Bulle narrative : rectangle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83615" cy="822325"/>
                          </a:xfrm>
                          <a:prstGeom prst="wedgeRectCallout">
                            <a:avLst>
                              <a:gd name="adj1" fmla="val 54590"/>
                              <a:gd name="adj2" fmla="val -8682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644B2" w14:textId="77777777" w:rsidR="007B5DF8" w:rsidRDefault="007B5DF8" w:rsidP="007B5DF8">
                              <w:pPr>
                                <w:jc w:val="center"/>
                                <w:rPr>
                                  <w:ins w:id="20" w:author="VINCENT ROBERT" w:date="2021-12-08T10:33:00Z"/>
                                </w:rPr>
                              </w:pPr>
                              <w:ins w:id="21" w:author="VINCENT ROBERT" w:date="2021-12-08T10:29:00Z">
                                <w:r>
                                  <w:t xml:space="preserve">Mauvaise </w:t>
                                </w:r>
                              </w:ins>
                              <w:ins w:id="22" w:author="VINCENT ROBERT" w:date="2021-12-08T10:33:00Z">
                                <w:r>
                                  <w:t>flèche</w:t>
                                </w:r>
                              </w:ins>
                            </w:p>
                            <w:p w14:paraId="44166630" w14:textId="4E8941BB" w:rsidR="007B5DF8" w:rsidRDefault="007B5DF8" w:rsidP="007B5DF8">
                              <w:proofErr w:type="spellStart"/>
                              <w:proofErr w:type="gramStart"/>
                              <w:ins w:id="23" w:author="VINCENT ROBERT" w:date="2021-12-08T10:33:00Z">
                                <w:r>
                                  <w:t>ll</w:t>
                                </w:r>
                                <w:proofErr w:type="spellEnd"/>
                                <w:proofErr w:type="gramEnd"/>
                                <w:r>
                                  <w:t xml:space="preserve"> fallait</w:t>
                                </w:r>
                              </w:ins>
                              <w:ins w:id="24" w:author="VINCENT ROBERT" w:date="2021-12-08T10:34:00Z">
                                <w:r>
                                  <w:t xml:space="preserve"> 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FBA21E" id="Bulle narrative : rectangle 17" o:spid="_x0000_s1042" type="#_x0000_t61" style="position:absolute;margin-left:147.2pt;margin-top:282.15pt;width:77.45pt;height:6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" adj="22591,-7955" fillcolor="white [3201]" strokecolor="#70ad47 [3209]" strokeweight="1pt">
                  <v:textbox>
                    <w:txbxContent>
                      <w:p w14:paraId="71D644B2" w14:textId="77777777" w:rsidR="007B5DF8" w:rsidRDefault="007B5DF8" w:rsidP="007B5DF8">
                        <w:pPr>
                          <w:jc w:val="center"/>
                          <w:rPr>
                            <w:ins w:id="25" w:author="VINCENT ROBERT" w:date="2021-12-08T10:33:00Z"/>
                          </w:rPr>
                        </w:pPr>
                        <w:ins w:id="26" w:author="VINCENT ROBERT" w:date="2021-12-08T10:29:00Z">
                          <w:r>
                            <w:t xml:space="preserve">Mauvaise </w:t>
                          </w:r>
                        </w:ins>
                        <w:ins w:id="27" w:author="VINCENT ROBERT" w:date="2021-12-08T10:33:00Z">
                          <w:r>
                            <w:t>flèche</w:t>
                          </w:r>
                        </w:ins>
                      </w:p>
                      <w:p w14:paraId="44166630" w14:textId="4E8941BB" w:rsidR="007B5DF8" w:rsidRDefault="007B5DF8" w:rsidP="007B5DF8">
                        <w:proofErr w:type="spellStart"/>
                        <w:proofErr w:type="gramStart"/>
                        <w:ins w:id="28" w:author="VINCENT ROBERT" w:date="2021-12-08T10:33:00Z">
                          <w:r>
                            <w:t>ll</w:t>
                          </w:r>
                          <w:proofErr w:type="spellEnd"/>
                          <w:proofErr w:type="gramEnd"/>
                          <w:r>
                            <w:t xml:space="preserve"> fallait</w:t>
                          </w:r>
                        </w:ins>
                        <w:ins w:id="29" w:author="VINCENT ROBERT" w:date="2021-12-08T10:34:00Z">
                          <w:r>
                            <w:t xml:space="preserve"> 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6F4669" w:rsidRPr="006F4669">
        <w:rPr>
          <w:noProof/>
          <w:u w:val="single"/>
        </w:rPr>
        <w:drawing>
          <wp:anchor distT="0" distB="0" distL="114300" distR="114300" simplePos="0" relativeHeight="251654144" behindDoc="0" locked="0" layoutInCell="1" allowOverlap="1" wp14:anchorId="2C2B476D" wp14:editId="07FD9720">
            <wp:simplePos x="0" y="0"/>
            <wp:positionH relativeFrom="margin">
              <wp:align>right</wp:align>
            </wp:positionH>
            <wp:positionV relativeFrom="paragraph">
              <wp:posOffset>443175</wp:posOffset>
            </wp:positionV>
            <wp:extent cx="5760720" cy="3142615"/>
            <wp:effectExtent l="0" t="0" r="0" b="63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669" w:rsidRPr="006F4669">
        <w:rPr>
          <w:u w:val="single"/>
        </w:rPr>
        <w:t>Question 5 :</w:t>
      </w:r>
      <w:ins w:id="30" w:author="VINCENT ROBERT" w:date="2021-12-08T10:34:00Z">
        <w:r w:rsidR="007B5DF8" w:rsidRPr="007B5DF8">
          <w:rPr>
            <w:noProof/>
            <w:u w:val="single"/>
          </w:rPr>
          <w:t xml:space="preserve"> </w:t>
        </w:r>
      </w:ins>
    </w:p>
    <w:sectPr w:rsidR="00105AEE" w:rsidRPr="006F4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56DA0"/>
    <w:multiLevelType w:val="multilevel"/>
    <w:tmpl w:val="E64C8C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5C"/>
    <w:rsid w:val="000D19AB"/>
    <w:rsid w:val="00105AEE"/>
    <w:rsid w:val="00444B64"/>
    <w:rsid w:val="004B7965"/>
    <w:rsid w:val="005C4358"/>
    <w:rsid w:val="005E7E80"/>
    <w:rsid w:val="006970C4"/>
    <w:rsid w:val="006F4669"/>
    <w:rsid w:val="00781C50"/>
    <w:rsid w:val="007B5DF8"/>
    <w:rsid w:val="007C5D6C"/>
    <w:rsid w:val="009F4FA2"/>
    <w:rsid w:val="00A505C8"/>
    <w:rsid w:val="00AD0BFA"/>
    <w:rsid w:val="00C31B38"/>
    <w:rsid w:val="00D5285C"/>
    <w:rsid w:val="00E2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ABA4"/>
  <w15:chartTrackingRefBased/>
  <w15:docId w15:val="{F5A8F6EC-42A2-4F12-9A8F-0A368491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7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rsid w:val="007B5DF8"/>
    <w:pPr>
      <w:suppressAutoHyphens/>
      <w:autoSpaceDN w:val="0"/>
      <w:spacing w:line="251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DEMANGE Sébastien</dc:creator>
  <cp:keywords/>
  <dc:description/>
  <cp:lastModifiedBy>VINCENT ROBERT</cp:lastModifiedBy>
  <cp:revision>11</cp:revision>
  <dcterms:created xsi:type="dcterms:W3CDTF">2021-12-02T07:44:00Z</dcterms:created>
  <dcterms:modified xsi:type="dcterms:W3CDTF">2021-12-08T10:55:00Z</dcterms:modified>
</cp:coreProperties>
</file>