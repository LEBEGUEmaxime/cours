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0495E" w14:textId="2C58AE34" w:rsidR="002017AC" w:rsidRPr="00734B57" w:rsidRDefault="003C3B90" w:rsidP="00734B57">
      <w:pPr>
        <w:jc w:val="center"/>
        <w:rPr>
          <w:sz w:val="44"/>
          <w:szCs w:val="44"/>
          <w:u w:val="single"/>
        </w:rPr>
      </w:pPr>
      <w:r>
        <w:rPr>
          <w:sz w:val="44"/>
          <w:szCs w:val="44"/>
          <w:u w:val="single"/>
        </w:rPr>
        <w:t xml:space="preserve"> </w:t>
      </w:r>
      <w:r w:rsidR="00734B57" w:rsidRPr="00734B57">
        <w:rPr>
          <w:sz w:val="44"/>
          <w:szCs w:val="44"/>
          <w:u w:val="single"/>
        </w:rPr>
        <w:t xml:space="preserve">TP d’informatique industrielle </w:t>
      </w:r>
    </w:p>
    <w:p w14:paraId="78A23737" w14:textId="022D397D" w:rsidR="00734B57" w:rsidRDefault="00734B57" w:rsidP="00734B57">
      <w:pPr>
        <w:jc w:val="center"/>
      </w:pPr>
    </w:p>
    <w:p w14:paraId="1C03114E" w14:textId="37B96BA1" w:rsidR="00734B57" w:rsidRPr="00734B57" w:rsidRDefault="00734B57" w:rsidP="00734B57">
      <w:pPr>
        <w:rPr>
          <w:u w:val="single"/>
        </w:rPr>
      </w:pPr>
      <w:r w:rsidRPr="00734B57">
        <w:rPr>
          <w:u w:val="single"/>
        </w:rPr>
        <w:t>Question n°1 :</w:t>
      </w:r>
      <w:ins w:id="0" w:author="VINCENT ROBERT" w:date="2021-12-08T11:14:00Z">
        <w:r w:rsidR="00114733">
          <w:rPr>
            <w:u w:val="single"/>
          </w:rPr>
          <w:t xml:space="preserve"> ok</w:t>
        </w:r>
      </w:ins>
    </w:p>
    <w:p w14:paraId="4ECE093B" w14:textId="5144F9A5" w:rsidR="00734B57" w:rsidRDefault="00734B57" w:rsidP="00734B57"/>
    <w:p w14:paraId="723EE2A1" w14:textId="2E7D9C15" w:rsidR="00734B57" w:rsidRDefault="00A0100A" w:rsidP="00734B57">
      <w:r>
        <w:t>U</w:t>
      </w:r>
      <w:r w:rsidR="00734B57">
        <w:t>n attribut "public" peut être appelé non seulement par les objets et méthodes de sa classe, mais aussi depuis l'extérieur (fonction main, autres classes...)</w:t>
      </w:r>
    </w:p>
    <w:p w14:paraId="3778373D" w14:textId="15A0474B" w:rsidR="00734B57" w:rsidRDefault="00A0100A" w:rsidP="00734B57">
      <w:r>
        <w:t>U</w:t>
      </w:r>
      <w:r w:rsidR="00734B57">
        <w:t>n attribut "privé" (private) ne peut être utilisé qu'avec les objets et méthodes de la classe dont il est déclaré.</w:t>
      </w:r>
    </w:p>
    <w:p w14:paraId="5E2A0748" w14:textId="5B4D43A8" w:rsidR="00734B57" w:rsidRDefault="00A0100A" w:rsidP="00734B57">
      <w:r>
        <w:t>Un</w:t>
      </w:r>
      <w:r w:rsidR="00734B57">
        <w:t xml:space="preserve"> l'attribut "protégé" (protected) peut être classé entre le "privé" et le "public", car il peut être utilisé à l'extérieur de la classe mais uniquement par ses classes filles(héritage) </w:t>
      </w:r>
    </w:p>
    <w:p w14:paraId="3E2961B1" w14:textId="54959F16" w:rsidR="00A0100A" w:rsidRDefault="00A0100A" w:rsidP="00734B57"/>
    <w:p w14:paraId="0B04FC64" w14:textId="773D8A78" w:rsidR="00A0100A" w:rsidRDefault="00A0100A" w:rsidP="00734B57">
      <w:pPr>
        <w:rPr>
          <w:u w:val="single"/>
        </w:rPr>
      </w:pPr>
      <w:r w:rsidRPr="00A0100A">
        <w:rPr>
          <w:u w:val="single"/>
        </w:rPr>
        <w:t>Question n°2 :</w:t>
      </w:r>
      <w:ins w:id="1" w:author="VINCENT ROBERT" w:date="2021-12-08T11:14:00Z">
        <w:r w:rsidR="00114733">
          <w:rPr>
            <w:u w:val="single"/>
          </w:rPr>
          <w:t xml:space="preserve"> ok</w:t>
        </w:r>
      </w:ins>
    </w:p>
    <w:p w14:paraId="237AF5F7" w14:textId="63508E26" w:rsidR="00A0100A" w:rsidRDefault="00B4799D" w:rsidP="00734B57">
      <w:r>
        <w:t>P</w:t>
      </w:r>
      <w:r w:rsidR="00A0100A" w:rsidRPr="00A0100A">
        <w:t>ragma once est une directive de préprocesseur non standard mais largement prise en charge conçue pour faire en sorte que le fichier source actuel ne soit inclus qu'une seule fois dans une seule compilation</w:t>
      </w:r>
      <w:r w:rsidR="00A0100A">
        <w:t>.</w:t>
      </w:r>
      <w:r w:rsidRPr="00B4799D">
        <w:t xml:space="preserve"> Ainsi, sert le même but que les gardes d’inclusion, mais avec plusieurs avantages, notamment : moins de code, éviter les conflits de noms, et parfois améliorer la vitesse de compilation.</w:t>
      </w:r>
    </w:p>
    <w:p w14:paraId="6990BD68" w14:textId="2FE8733A" w:rsidR="002E2C61" w:rsidRDefault="00BD3004" w:rsidP="00734B57">
      <w:pPr>
        <w:rPr>
          <w:ins w:id="2" w:author="VINCENT ROBERT" w:date="2021-12-08T11:14:00Z"/>
          <w:u w:val="single"/>
        </w:rPr>
      </w:pPr>
      <w:r w:rsidRPr="00BD3004">
        <w:rPr>
          <w:u w:val="single"/>
        </w:rPr>
        <w:t>Question n°3 :</w:t>
      </w:r>
      <w:ins w:id="3" w:author="VINCENT ROBERT" w:date="2021-12-08T11:14:00Z">
        <w:r w:rsidR="00114733">
          <w:rPr>
            <w:u w:val="single"/>
          </w:rPr>
          <w:t xml:space="preserve"> ??</w:t>
        </w:r>
      </w:ins>
    </w:p>
    <w:p w14:paraId="039940D4" w14:textId="3F56A6EA" w:rsidR="00114733" w:rsidRPr="00BD3004" w:rsidRDefault="00114733" w:rsidP="00734B57">
      <w:pPr>
        <w:rPr>
          <w:u w:val="single"/>
        </w:rPr>
      </w:pPr>
      <w:ins w:id="4" w:author="VINCENT ROBERT" w:date="2021-12-08T11:14:00Z">
        <w:r>
          <w:rPr>
            <w:u w:val="single"/>
          </w:rPr>
          <w:t>Question 4 : ???</w:t>
        </w:r>
      </w:ins>
    </w:p>
    <w:p w14:paraId="72256F22" w14:textId="21255993" w:rsidR="002E2C61" w:rsidRDefault="002E2C61" w:rsidP="00734B57"/>
    <w:p w14:paraId="30EA175F" w14:textId="6B403B91" w:rsidR="002E2C61" w:rsidRPr="002E2C61" w:rsidRDefault="002E2C61" w:rsidP="00734B57">
      <w:pPr>
        <w:rPr>
          <w:u w:val="single"/>
        </w:rPr>
      </w:pPr>
      <w:r w:rsidRPr="002E2C61">
        <w:rPr>
          <w:u w:val="single"/>
        </w:rPr>
        <w:t>Question n°5 :</w:t>
      </w:r>
      <w:ins w:id="5" w:author="VINCENT ROBERT" w:date="2021-12-08T11:14:00Z">
        <w:r w:rsidR="00114733">
          <w:rPr>
            <w:u w:val="single"/>
          </w:rPr>
          <w:t xml:space="preserve"> ok</w:t>
        </w:r>
      </w:ins>
    </w:p>
    <w:p w14:paraId="4AF31857" w14:textId="33071893" w:rsidR="00A0100A" w:rsidRPr="00A0100A" w:rsidRDefault="00C84174" w:rsidP="00734B57">
      <w:pPr>
        <w:rPr>
          <w:u w:val="single"/>
        </w:rPr>
      </w:pPr>
      <w:r w:rsidRPr="00C84174">
        <w:rPr>
          <w:noProof/>
          <w:u w:val="single"/>
        </w:rPr>
        <mc:AlternateContent>
          <mc:Choice Requires="wps">
            <w:drawing>
              <wp:anchor distT="45720" distB="45720" distL="114300" distR="114300" simplePos="0" relativeHeight="251661312" behindDoc="0" locked="0" layoutInCell="1" allowOverlap="1" wp14:anchorId="32468FE0" wp14:editId="66807109">
                <wp:simplePos x="0" y="0"/>
                <wp:positionH relativeFrom="column">
                  <wp:posOffset>2500630</wp:posOffset>
                </wp:positionH>
                <wp:positionV relativeFrom="paragraph">
                  <wp:posOffset>2538730</wp:posOffset>
                </wp:positionV>
                <wp:extent cx="247650" cy="171450"/>
                <wp:effectExtent l="0" t="0" r="19050" b="1905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71450"/>
                        </a:xfrm>
                        <a:prstGeom prst="rect">
                          <a:avLst/>
                        </a:prstGeom>
                        <a:noFill/>
                        <a:ln w="9525">
                          <a:solidFill>
                            <a:schemeClr val="bg1"/>
                          </a:solidFill>
                          <a:miter lim="800000"/>
                          <a:headEnd/>
                          <a:tailEnd/>
                        </a:ln>
                      </wps:spPr>
                      <wps:txbx>
                        <w:txbxContent>
                          <w:p w14:paraId="56859F76" w14:textId="52F58933" w:rsidR="00C84174" w:rsidRDefault="00C8417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2468FE0" id="_x0000_t202" coordsize="21600,21600" o:spt="202" path="m,l,21600r21600,l21600,xe">
                <v:stroke joinstyle="miter"/>
                <v:path gradientshapeok="t" o:connecttype="rect"/>
              </v:shapetype>
              <v:shape id="Zone de texte 2" o:spid="_x0000_s1026" type="#_x0000_t202" style="position:absolute;margin-left:196.9pt;margin-top:199.9pt;width:19.5pt;height: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" filled="f" strokecolor="white [3212]">
                <v:textbox>
                  <w:txbxContent>
                    <w:p w14:paraId="56859F76" w14:textId="52F58933" w:rsidR="00C84174" w:rsidRDefault="00C84174">
                      <w:r>
                        <w:t>*</w:t>
                      </w:r>
                    </w:p>
                  </w:txbxContent>
                </v:textbox>
              </v:shape>
            </w:pict>
          </mc:Fallback>
        </mc:AlternateContent>
      </w:r>
      <w:r w:rsidRPr="00C84174">
        <w:rPr>
          <w:noProof/>
          <w:u w:val="single"/>
        </w:rPr>
        <mc:AlternateContent>
          <mc:Choice Requires="wps">
            <w:drawing>
              <wp:anchor distT="45720" distB="45720" distL="114300" distR="114300" simplePos="0" relativeHeight="251659264" behindDoc="0" locked="0" layoutInCell="1" allowOverlap="1" wp14:anchorId="3C4868C2" wp14:editId="1FACE68A">
                <wp:simplePos x="0" y="0"/>
                <wp:positionH relativeFrom="column">
                  <wp:posOffset>1900555</wp:posOffset>
                </wp:positionH>
                <wp:positionV relativeFrom="paragraph">
                  <wp:posOffset>3072765</wp:posOffset>
                </wp:positionV>
                <wp:extent cx="1009650" cy="3143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noFill/>
                        <a:ln w="9525">
                          <a:solidFill>
                            <a:schemeClr val="bg1"/>
                          </a:solidFill>
                          <a:miter lim="800000"/>
                          <a:headEnd/>
                          <a:tailEnd/>
                        </a:ln>
                      </wps:spPr>
                      <wps:txbx>
                        <w:txbxContent>
                          <w:p w14:paraId="603A310F" w14:textId="3A876C9D" w:rsidR="00C84174" w:rsidRDefault="00C84174">
                            <w:r>
                              <w:t>#lesSommets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C4868C2" id="_x0000_s1027" type="#_x0000_t202" style="position:absolute;margin-left:149.65pt;margin-top:241.95pt;width:79.5pt;height:2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" filled="f" strokecolor="white [3212]">
                <v:textbox>
                  <w:txbxContent>
                    <w:p w14:paraId="603A310F" w14:textId="3A876C9D" w:rsidR="00C84174" w:rsidRDefault="00C84174">
                      <w:r>
                        <w:t>#lesSommets</w:t>
                      </w:r>
                    </w:p>
                  </w:txbxContent>
                </v:textbox>
              </v:shape>
            </w:pict>
          </mc:Fallback>
        </mc:AlternateContent>
      </w:r>
      <w:r>
        <w:rPr>
          <w:noProof/>
        </w:rPr>
        <w:drawing>
          <wp:inline distT="0" distB="0" distL="0" distR="0" wp14:anchorId="4D00B3DB" wp14:editId="55E84A78">
            <wp:extent cx="5760720" cy="33807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80740"/>
                    </a:xfrm>
                    <a:prstGeom prst="rect">
                      <a:avLst/>
                    </a:prstGeom>
                  </pic:spPr>
                </pic:pic>
              </a:graphicData>
            </a:graphic>
          </wp:inline>
        </w:drawing>
      </w:r>
    </w:p>
    <w:sectPr w:rsidR="00A0100A" w:rsidRPr="00A01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CENT ROBERT">
    <w15:presenceInfo w15:providerId="None" w15:userId="VINCENT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57"/>
    <w:rsid w:val="00114733"/>
    <w:rsid w:val="002017AC"/>
    <w:rsid w:val="00256E2B"/>
    <w:rsid w:val="002E2C61"/>
    <w:rsid w:val="003C3B90"/>
    <w:rsid w:val="00415E2E"/>
    <w:rsid w:val="00555828"/>
    <w:rsid w:val="00734B57"/>
    <w:rsid w:val="00773A5C"/>
    <w:rsid w:val="00780F4C"/>
    <w:rsid w:val="00966973"/>
    <w:rsid w:val="00A0100A"/>
    <w:rsid w:val="00B4799D"/>
    <w:rsid w:val="00BD3004"/>
    <w:rsid w:val="00C841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4D6C"/>
  <w15:chartTrackingRefBased/>
  <w15:docId w15:val="{9D69E92C-48E1-4762-A0B1-AAA883E1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34B57"/>
    <w:rPr>
      <w:color w:val="0000FF"/>
      <w:u w:val="single"/>
    </w:rPr>
  </w:style>
  <w:style w:type="character" w:styleId="Marquedecommentaire">
    <w:name w:val="annotation reference"/>
    <w:basedOn w:val="Policepardfaut"/>
    <w:uiPriority w:val="99"/>
    <w:semiHidden/>
    <w:unhideWhenUsed/>
    <w:rsid w:val="00C84174"/>
    <w:rPr>
      <w:sz w:val="16"/>
      <w:szCs w:val="16"/>
    </w:rPr>
  </w:style>
  <w:style w:type="paragraph" w:styleId="Commentaire">
    <w:name w:val="annotation text"/>
    <w:basedOn w:val="Normal"/>
    <w:link w:val="CommentaireCar"/>
    <w:uiPriority w:val="99"/>
    <w:semiHidden/>
    <w:unhideWhenUsed/>
    <w:rsid w:val="00C84174"/>
    <w:pPr>
      <w:spacing w:line="240" w:lineRule="auto"/>
    </w:pPr>
    <w:rPr>
      <w:sz w:val="20"/>
      <w:szCs w:val="20"/>
    </w:rPr>
  </w:style>
  <w:style w:type="character" w:customStyle="1" w:styleId="CommentaireCar">
    <w:name w:val="Commentaire Car"/>
    <w:basedOn w:val="Policepardfaut"/>
    <w:link w:val="Commentaire"/>
    <w:uiPriority w:val="99"/>
    <w:semiHidden/>
    <w:rsid w:val="00C84174"/>
    <w:rPr>
      <w:sz w:val="20"/>
      <w:szCs w:val="20"/>
    </w:rPr>
  </w:style>
  <w:style w:type="paragraph" w:styleId="Objetducommentaire">
    <w:name w:val="annotation subject"/>
    <w:basedOn w:val="Commentaire"/>
    <w:next w:val="Commentaire"/>
    <w:link w:val="ObjetducommentaireCar"/>
    <w:uiPriority w:val="99"/>
    <w:semiHidden/>
    <w:unhideWhenUsed/>
    <w:rsid w:val="00C84174"/>
    <w:rPr>
      <w:b/>
      <w:bCs/>
    </w:rPr>
  </w:style>
  <w:style w:type="character" w:customStyle="1" w:styleId="ObjetducommentaireCar">
    <w:name w:val="Objet du commentaire Car"/>
    <w:basedOn w:val="CommentaireCar"/>
    <w:link w:val="Objetducommentaire"/>
    <w:uiPriority w:val="99"/>
    <w:semiHidden/>
    <w:rsid w:val="00C841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151</Words>
  <Characters>836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LHEUREUX Hugo</dc:creator>
  <cp:keywords/>
  <dc:description/>
  <cp:lastModifiedBy>VINCENT ROBERT</cp:lastModifiedBy>
  <cp:revision>13</cp:revision>
  <dcterms:created xsi:type="dcterms:W3CDTF">2021-11-30T13:35:00Z</dcterms:created>
  <dcterms:modified xsi:type="dcterms:W3CDTF">2021-12-08T10:14:00Z</dcterms:modified>
</cp:coreProperties>
</file>