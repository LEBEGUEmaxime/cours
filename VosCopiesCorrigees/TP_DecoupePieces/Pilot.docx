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BBB5A" w14:textId="7E798C7F" w:rsidR="00872A50" w:rsidRDefault="00D85184" w:rsidP="00D85184">
      <w:pPr>
        <w:jc w:val="center"/>
        <w:rPr>
          <w:sz w:val="40"/>
          <w:szCs w:val="40"/>
        </w:rPr>
      </w:pPr>
      <w:r w:rsidRPr="00D85184">
        <w:rPr>
          <w:sz w:val="40"/>
          <w:szCs w:val="40"/>
        </w:rPr>
        <w:t xml:space="preserve">TP d'Informatique Industrielle (STS SNIR 2 </w:t>
      </w:r>
      <w:proofErr w:type="spellStart"/>
      <w:r w:rsidRPr="00D85184">
        <w:rPr>
          <w:sz w:val="40"/>
          <w:szCs w:val="40"/>
        </w:rPr>
        <w:t>ème</w:t>
      </w:r>
      <w:proofErr w:type="spellEnd"/>
      <w:r w:rsidRPr="00D85184">
        <w:rPr>
          <w:sz w:val="40"/>
          <w:szCs w:val="40"/>
        </w:rPr>
        <w:t xml:space="preserve"> année)</w:t>
      </w:r>
    </w:p>
    <w:p w14:paraId="180FD236" w14:textId="32000EA6" w:rsidR="00D85184" w:rsidRDefault="00D85184" w:rsidP="00D85184">
      <w:pPr>
        <w:jc w:val="center"/>
        <w:rPr>
          <w:sz w:val="40"/>
          <w:szCs w:val="40"/>
        </w:rPr>
      </w:pPr>
    </w:p>
    <w:p w14:paraId="473ED683" w14:textId="4464BE1D" w:rsidR="00D85184" w:rsidRDefault="00D85184" w:rsidP="00D85184">
      <w:r>
        <w:t xml:space="preserve">Question 1 : </w:t>
      </w:r>
    </w:p>
    <w:p w14:paraId="0D1EA7D1" w14:textId="77777777" w:rsidR="00767902" w:rsidRDefault="00D85184" w:rsidP="00D85184">
      <w:r>
        <w:t xml:space="preserve">Attribut privé : </w:t>
      </w:r>
      <w:r w:rsidR="00767902">
        <w:t xml:space="preserve"> ne peut être appeler uniquement par des méthodes de sa propre classe.</w:t>
      </w:r>
    </w:p>
    <w:p w14:paraId="67DE2E8E" w14:textId="2A29BCC9" w:rsidR="00D85184" w:rsidRDefault="00767902" w:rsidP="00D85184">
      <w:r>
        <w:t>Attribut public : peut-être appeler par toutes les fonctions extérieures et sa propre classe.</w:t>
      </w:r>
    </w:p>
    <w:p w14:paraId="1E3C41CA" w14:textId="11B6D545" w:rsidR="00767902" w:rsidRDefault="00F617DD" w:rsidP="00D85184">
      <w:ins w:id="0" w:author="VINCENT ROBERT" w:date="2021-12-08T11:51:00Z">
        <w:r>
          <w:t>Attribut protégé : accessible dans sa propre classe et dans les classe</w:t>
        </w:r>
      </w:ins>
      <w:ins w:id="1" w:author="VINCENT ROBERT" w:date="2021-12-08T11:52:00Z">
        <w:r>
          <w:t>s dérivées (héritées)</w:t>
        </w:r>
      </w:ins>
    </w:p>
    <w:p w14:paraId="69B645C7" w14:textId="0D419B96" w:rsidR="00767902" w:rsidRDefault="00767902" w:rsidP="00D85184">
      <w:r>
        <w:t>Question 2 :</w:t>
      </w:r>
    </w:p>
    <w:p w14:paraId="28FA8C2E" w14:textId="68C09093" w:rsidR="00767902" w:rsidRDefault="009E79A5" w:rsidP="00D85184">
      <w:r>
        <w:t xml:space="preserve">#pragma once indique au compilateur qu’il </w:t>
      </w:r>
      <w:del w:id="2" w:author="VINCENT ROBERT" w:date="2021-12-08T11:52:00Z">
        <w:r w:rsidDel="00F617DD">
          <w:delText>doit passer sur le code</w:delText>
        </w:r>
      </w:del>
      <w:ins w:id="3" w:author="VINCENT ROBERT" w:date="2021-12-08T11:52:00Z">
        <w:r w:rsidR="00F617DD">
          <w:t>ne pourra inclure ce fichier</w:t>
        </w:r>
      </w:ins>
      <w:r>
        <w:t xml:space="preserve"> qu’une seule fois.</w:t>
      </w:r>
    </w:p>
    <w:p w14:paraId="489EBC5C" w14:textId="0CACE1DA" w:rsidR="009E79A5" w:rsidRDefault="009E79A5" w:rsidP="00D85184"/>
    <w:p w14:paraId="5F612629" w14:textId="7642DA44" w:rsidR="009E79A5" w:rsidRDefault="009E79A5" w:rsidP="00D85184">
      <w:r>
        <w:t>Question 3 :</w:t>
      </w:r>
    </w:p>
    <w:p w14:paraId="77268A98" w14:textId="44B1FBA4" w:rsidR="00F617DD" w:rsidRPr="004B2EC3" w:rsidRDefault="009E79A5" w:rsidP="00F617DD">
      <w:pPr>
        <w:pStyle w:val="Paragraphedeliste"/>
        <w:numPr>
          <w:ilvl w:val="0"/>
          <w:numId w:val="1"/>
        </w:numPr>
        <w:rPr>
          <w:ins w:id="4" w:author="VINCENT ROBERT" w:date="2021-12-08T11:53:00Z"/>
          <w:b/>
          <w:bCs/>
          <w:color w:val="FF0000"/>
          <w:sz w:val="24"/>
          <w:szCs w:val="24"/>
        </w:rPr>
      </w:pPr>
      <w:r>
        <w:t xml:space="preserve">La ligne indique que </w:t>
      </w:r>
      <w:del w:id="5" w:author="VINCENT ROBERT" w:date="2021-12-08T11:52:00Z">
        <w:r w:rsidDel="00F617DD">
          <w:delText xml:space="preserve">l’adresse de </w:delText>
        </w:r>
        <w:r w:rsidR="006A347B" w:rsidDel="00F617DD">
          <w:delText xml:space="preserve">la valeur nommer </w:delText>
        </w:r>
        <w:r w:rsidDel="00F617DD">
          <w:delText>x est égale</w:delText>
        </w:r>
        <w:r w:rsidR="006A347B" w:rsidDel="00F617DD">
          <w:delText xml:space="preserve"> à la valeur </w:delText>
        </w:r>
        <w:r w:rsidDel="00F617DD">
          <w:delText>x dans la classe</w:delText>
        </w:r>
        <w:r w:rsidR="002F38C3" w:rsidDel="00F617DD">
          <w:delText>.</w:delText>
        </w:r>
      </w:del>
      <w:ins w:id="6" w:author="VINCENT ROBERT" w:date="2021-12-08T11:52:00Z">
        <w:r w:rsidR="00F617DD">
          <w:t>NON</w:t>
        </w:r>
      </w:ins>
      <w:ins w:id="7" w:author="VINCENT ROBERT" w:date="2021-12-08T11:53:00Z">
        <w:r w:rsidR="00F617DD" w:rsidRPr="00F617DD">
          <w:rPr>
            <w:b/>
            <w:bCs/>
            <w:color w:val="FF0000"/>
            <w:sz w:val="24"/>
            <w:szCs w:val="24"/>
          </w:rPr>
          <w:t xml:space="preserve"> </w:t>
        </w:r>
        <w:r w:rsidR="00F617DD">
          <w:rPr>
            <w:b/>
            <w:bCs/>
            <w:color w:val="FF0000"/>
            <w:sz w:val="24"/>
            <w:szCs w:val="24"/>
          </w:rPr>
          <w:t xml:space="preserve">     </w:t>
        </w:r>
        <w:proofErr w:type="spellStart"/>
        <w:r w:rsidR="00F617DD" w:rsidRPr="004B2EC3">
          <w:rPr>
            <w:b/>
            <w:bCs/>
            <w:color w:val="FF0000"/>
            <w:sz w:val="24"/>
            <w:szCs w:val="24"/>
          </w:rPr>
          <w:t>this</w:t>
        </w:r>
        <w:proofErr w:type="spellEnd"/>
        <w:r w:rsidR="00F617DD" w:rsidRPr="004B2EC3">
          <w:rPr>
            <w:b/>
            <w:bCs/>
            <w:color w:val="FF0000"/>
            <w:sz w:val="24"/>
            <w:szCs w:val="24"/>
          </w:rPr>
          <w:t xml:space="preserve">-&gt;x correspond à l'attribut de la classe et x correspond au paramètre fourni dans le constructeur. </w:t>
        </w:r>
        <w:r w:rsidR="00F617DD" w:rsidRPr="004B2EC3">
          <w:rPr>
            <w:b/>
            <w:bCs/>
            <w:color w:val="FF0000"/>
            <w:sz w:val="24"/>
            <w:szCs w:val="24"/>
          </w:rPr>
          <w:t>Cette</w:t>
        </w:r>
        <w:r w:rsidR="00F617DD" w:rsidRPr="004B2EC3">
          <w:rPr>
            <w:b/>
            <w:bCs/>
            <w:color w:val="FF0000"/>
            <w:sz w:val="24"/>
            <w:szCs w:val="24"/>
          </w:rPr>
          <w:t xml:space="preserve"> ligne sert donc à initialiser l'attribut x.</w:t>
        </w:r>
      </w:ins>
    </w:p>
    <w:p w14:paraId="7DBC5650" w14:textId="1C9FF33D" w:rsidR="009E79A5" w:rsidRDefault="009E79A5" w:rsidP="00D85184"/>
    <w:p w14:paraId="1F1F48CC" w14:textId="14594FBE" w:rsidR="002F38C3" w:rsidRDefault="002F38C3" w:rsidP="00D85184"/>
    <w:p w14:paraId="4154E98A" w14:textId="2A7178C2" w:rsidR="002F38C3" w:rsidRDefault="002F38C3" w:rsidP="00D85184">
      <w:r>
        <w:t>Question 4 :</w:t>
      </w:r>
    </w:p>
    <w:p w14:paraId="56B55BA5" w14:textId="57B42887" w:rsidR="002F38C3" w:rsidRDefault="002F38C3" w:rsidP="00D85184">
      <w:r>
        <w:t xml:space="preserve">Un polygone est </w:t>
      </w:r>
      <w:r w:rsidR="00415DB9">
        <w:t>une succession</w:t>
      </w:r>
      <w:r>
        <w:t xml:space="preserve"> de points stocker ici dans un vecteur nommer lesSommets </w:t>
      </w:r>
    </w:p>
    <w:p w14:paraId="358394B7" w14:textId="6AEEC1EA" w:rsidR="00415DB9" w:rsidRDefault="00415DB9" w:rsidP="00D85184">
      <w:r>
        <w:t>On peut donc dire qu’un polygone a plusieurs sommets/points.</w:t>
      </w:r>
    </w:p>
    <w:p w14:paraId="6492103D" w14:textId="35B20B83" w:rsidR="00207572" w:rsidRDefault="00207572" w:rsidP="00D85184">
      <w:r>
        <w:t>Applicative/</w:t>
      </w:r>
      <w:del w:id="8" w:author="VINCENT ROBERT" w:date="2021-12-08T11:53:00Z">
        <w:r w:rsidDel="00F617DD">
          <w:delText xml:space="preserve">agrégation </w:delText>
        </w:r>
      </w:del>
      <w:ins w:id="9" w:author="VINCENT ROBERT" w:date="2021-12-08T11:53:00Z">
        <w:r w:rsidR="00F617DD">
          <w:t>composition</w:t>
        </w:r>
      </w:ins>
    </w:p>
    <w:p w14:paraId="6CE29A09" w14:textId="77777777" w:rsidR="002F38C3" w:rsidRDefault="002F38C3" w:rsidP="00D85184"/>
    <w:p w14:paraId="17BA04CD" w14:textId="37BB23A2" w:rsidR="002F38C3" w:rsidRDefault="00F617DD" w:rsidP="00D85184">
      <w:ins w:id="10" w:author="VINCENT ROBERT" w:date="2021-12-08T11:54:00Z">
        <w:r>
          <w:rPr>
            <w:noProof/>
            <w:u w:val="single"/>
          </w:rPr>
          <w:lastRenderedPageBreak/>
          <mc:AlternateContent>
            <mc:Choice Requires="wpg">
              <w:drawing>
                <wp:anchor distT="0" distB="0" distL="114300" distR="114300" simplePos="0" relativeHeight="251670528" behindDoc="0" locked="0" layoutInCell="1" allowOverlap="1" wp14:anchorId="755CA652" wp14:editId="16F21527">
                  <wp:simplePos x="0" y="0"/>
                  <wp:positionH relativeFrom="column">
                    <wp:posOffset>4198392</wp:posOffset>
                  </wp:positionH>
                  <wp:positionV relativeFrom="paragraph">
                    <wp:posOffset>1040394</wp:posOffset>
                  </wp:positionV>
                  <wp:extent cx="1511935" cy="436880"/>
                  <wp:effectExtent l="781050" t="0" r="12065" b="877570"/>
                  <wp:wrapNone/>
                  <wp:docPr id="23" name="Groupe 23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1511935" cy="436880"/>
                            <a:chOff x="0" y="0"/>
                            <a:chExt cx="1511935" cy="436880"/>
                          </a:xfrm>
                        </wpg:grpSpPr>
                        <wps:wsp>
                          <wps:cNvPr id="24" name="Bulle narrative : rectangle 24"/>
                          <wps:cNvSpPr/>
                          <wps:spPr>
                            <a:xfrm>
                              <a:off x="0" y="0"/>
                              <a:ext cx="1511935" cy="436880"/>
                            </a:xfrm>
                            <a:prstGeom prst="wedgeRectCallout">
                              <a:avLst>
                                <a:gd name="adj1" fmla="val -98912"/>
                                <a:gd name="adj2" fmla="val 233736"/>
                              </a:avLst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69B34B" w14:textId="77777777" w:rsidR="00F617DD" w:rsidRDefault="00F617DD" w:rsidP="00F617DD">
                                <w:pPr>
                                  <w:jc w:val="center"/>
                                </w:pPr>
                                <w:ins w:id="11" w:author="VINCENT ROBERT" w:date="2021-12-08T10:29:00Z">
                                  <w:r>
                                    <w:t xml:space="preserve">Mauvaise </w:t>
                                  </w:r>
                                </w:ins>
                                <w:ins w:id="12" w:author="VINCENT ROBERT" w:date="2021-12-08T10:30:00Z">
                                  <w:r>
                                    <w:t xml:space="preserve">flèche : il fallait </w:t>
                                  </w:r>
                                </w:ins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5" name="Groupe 25"/>
                          <wpg:cNvGrpSpPr/>
                          <wpg:grpSpPr>
                            <a:xfrm flipH="1">
                              <a:off x="961486" y="293298"/>
                              <a:ext cx="448573" cy="87434"/>
                              <a:chOff x="0" y="0"/>
                              <a:chExt cx="685482" cy="278296"/>
                            </a:xfrm>
                          </wpg:grpSpPr>
                          <wps:wsp>
                            <wps:cNvPr id="26" name="Connecteur droit 26"/>
                            <wps:cNvCnPr/>
                            <wps:spPr>
                              <a:xfrm>
                                <a:off x="385762" y="0"/>
                                <a:ext cx="0" cy="27829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7" name="Groupe 27"/>
                            <wpg:cNvGrpSpPr/>
                            <wpg:grpSpPr>
                              <a:xfrm>
                                <a:off x="0" y="0"/>
                                <a:ext cx="685482" cy="277812"/>
                                <a:chOff x="0" y="0"/>
                                <a:chExt cx="685482" cy="277812"/>
                              </a:xfrm>
                            </wpg:grpSpPr>
                            <wps:wsp>
                              <wps:cNvPr id="28" name="Connecteur droit 28"/>
                              <wps:cNvCnPr/>
                              <wps:spPr>
                                <a:xfrm>
                                  <a:off x="385762" y="0"/>
                                  <a:ext cx="299720" cy="12858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Connecteur droit 29"/>
                              <wps:cNvCnPr/>
                              <wps:spPr>
                                <a:xfrm flipV="1">
                                  <a:off x="385762" y="128587"/>
                                  <a:ext cx="299720" cy="149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Connecteur droit 30"/>
                              <wps:cNvCnPr/>
                              <wps:spPr>
                                <a:xfrm flipH="1">
                                  <a:off x="0" y="128587"/>
                                  <a:ext cx="385762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wgp>
                    </a:graphicData>
                  </a:graphic>
                </wp:anchor>
              </w:drawing>
            </mc:Choice>
            <mc:Fallback>
              <w:pict>
                <v:group w14:anchorId="755CA652" id="Groupe 23" o:spid="_x0000_s1026" style="position:absolute;margin-left:330.6pt;margin-top:81.9pt;width:119.05pt;height:34.4pt;z-index:251670528" coordsize="15119,4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">
                  <v:shapetype id="_x0000_t61" coordsize="21600,21600" o:spt="61" adj="1350,25920" path="m,l0@8@12@24,0@9,,21600@6,21600@15@27@7,21600,21600,21600,21600@9@18@30,21600@8,21600,0@7,0@21@33@6,xe">
                    <v:stroke joinstyle="miter"/>
                    <v:formulas>
                      <v:f eqn="sum 10800 0 #0"/>
                      <v:f eqn="sum 10800 0 #1"/>
                      <v:f eqn="sum #0 0 #1"/>
                      <v:f eqn="sum @0 @1 0"/>
                      <v:f eqn="sum 21600 0 #0"/>
                      <v:f eqn="sum 21600 0 #1"/>
                      <v:f eqn="if @0 3600 12600"/>
                      <v:f eqn="if @0 9000 18000"/>
                      <v:f eqn="if @1 3600 12600"/>
                      <v:f eqn="if @1 9000 18000"/>
                      <v:f eqn="if @2 0 #0"/>
                      <v:f eqn="if @3 @10 0"/>
                      <v:f eqn="if #0 0 @11"/>
                      <v:f eqn="if @2 @6 #0"/>
                      <v:f eqn="if @3 @6 @13"/>
                      <v:f eqn="if @5 @6 @14"/>
                      <v:f eqn="if @2 #0 21600"/>
                      <v:f eqn="if @3 21600 @16"/>
                      <v:f eqn="if @4 21600 @17"/>
                      <v:f eqn="if @2 #0 @6"/>
                      <v:f eqn="if @3 @19 @6"/>
                      <v:f eqn="if #1 @6 @20"/>
                      <v:f eqn="if @2 @8 #1"/>
                      <v:f eqn="if @3 @22 @8"/>
                      <v:f eqn="if #0 @8 @23"/>
                      <v:f eqn="if @2 21600 #1"/>
                      <v:f eqn="if @3 21600 @25"/>
                      <v:f eqn="if @5 21600 @26"/>
                      <v:f eqn="if @2 #1 @8"/>
                      <v:f eqn="if @3 @8 @28"/>
                      <v:f eqn="if @4 @8 @29"/>
                      <v:f eqn="if @2 #1 0"/>
                      <v:f eqn="if @3 @31 0"/>
                      <v:f eqn="if #1 0 @32"/>
                      <v:f eqn="val #0"/>
                      <v:f eqn="val #1"/>
                    </v:formulas>
                    <v:path o:connecttype="custom" o:connectlocs="10800,0;0,10800;10800,21600;21600,10800;@34,@35"/>
                    <v:handles>
                      <v:h position="#0,#1"/>
                    </v:handles>
                  </v:shapetype>
                  <v:shape id="Bulle narrative : rectangle 24" o:spid="_x0000_s1027" type="#_x0000_t61" style="position:absolute;width:15119;height:43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" adj="-10565,61287" fillcolor="white [3201]" strokecolor="#70ad47 [3209]" strokeweight="1pt">
                    <v:textbox>
                      <w:txbxContent>
                        <w:p w14:paraId="4169B34B" w14:textId="77777777" w:rsidR="00F617DD" w:rsidRDefault="00F617DD" w:rsidP="00F617DD">
                          <w:pPr>
                            <w:jc w:val="center"/>
                          </w:pPr>
                          <w:ins w:id="13" w:author="VINCENT ROBERT" w:date="2021-12-08T10:29:00Z">
                            <w:r>
                              <w:t xml:space="preserve">Mauvaise </w:t>
                            </w:r>
                          </w:ins>
                          <w:ins w:id="14" w:author="VINCENT ROBERT" w:date="2021-12-08T10:30:00Z">
                            <w:r>
                              <w:t xml:space="preserve">flèche : il fallait </w:t>
                            </w:r>
                          </w:ins>
                        </w:p>
                      </w:txbxContent>
                    </v:textbox>
                  </v:shape>
                  <v:group id="Groupe 25" o:spid="_x0000_s1028" style="position:absolute;left:9614;top:2932;width:4486;height:875;flip:x" coordsize="6854,2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">
                    <v:line id="Connecteur droit 26" o:spid="_x0000_s1029" style="position:absolute;visibility:visible;mso-wrap-style:square" from="3857,0" to="3857,27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" strokecolor="#4472c4 [3204]" strokeweight=".5pt">
                      <v:stroke joinstyle="miter"/>
                    </v:line>
                    <v:group id="Groupe 27" o:spid="_x0000_s1030" style="position:absolute;width:6854;height:2778" coordsize="6854,2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<v:line id="Connecteur droit 28" o:spid="_x0000_s1031" style="position:absolute;visibility:visible;mso-wrap-style:square" from="3857,0" to="6854,1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" strokecolor="#4472c4 [3204]" strokeweight=".5pt">
                        <v:stroke joinstyle="miter"/>
                      </v:line>
                      <v:line id="Connecteur droit 29" o:spid="_x0000_s1032" style="position:absolute;flip:y;visibility:visible;mso-wrap-style:square" from="3857,1285" to="6854,2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" strokecolor="#4472c4 [3204]" strokeweight=".5pt">
                        <v:stroke joinstyle="miter"/>
                      </v:line>
                      <v:line id="Connecteur droit 30" o:spid="_x0000_s1033" style="position:absolute;flip:x;visibility:visible;mso-wrap-style:square" from="0,1285" to="3857,1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kBS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" strokecolor="#4472c4 [3204]" strokeweight=".5pt">
                        <v:stroke joinstyle="miter"/>
                      </v:line>
                    </v:group>
                  </v:group>
                </v:group>
              </w:pict>
            </mc:Fallback>
          </mc:AlternateContent>
        </w:r>
        <w:r>
          <w:rPr>
            <w:noProof/>
            <w:u w:val="single"/>
          </w:rPr>
          <mc:AlternateContent>
            <mc:Choice Requires="wpg">
              <w:drawing>
                <wp:anchor distT="0" distB="0" distL="114300" distR="114300" simplePos="0" relativeHeight="251668480" behindDoc="0" locked="0" layoutInCell="1" allowOverlap="1" wp14:anchorId="59FC76CD" wp14:editId="14F8C83A">
                  <wp:simplePos x="0" y="0"/>
                  <wp:positionH relativeFrom="column">
                    <wp:posOffset>1224951</wp:posOffset>
                  </wp:positionH>
                  <wp:positionV relativeFrom="paragraph">
                    <wp:posOffset>916113</wp:posOffset>
                  </wp:positionV>
                  <wp:extent cx="983615" cy="822325"/>
                  <wp:effectExtent l="0" t="0" r="349885" b="701675"/>
                  <wp:wrapNone/>
                  <wp:docPr id="7" name="Groupe 7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983615" cy="822325"/>
                            <a:chOff x="0" y="0"/>
                            <a:chExt cx="983615" cy="822325"/>
                          </a:xfrm>
                        </wpg:grpSpPr>
                        <wps:wsp>
                          <wps:cNvPr id="8" name="Bulle narrative : rectangle 8"/>
                          <wps:cNvSpPr/>
                          <wps:spPr>
                            <a:xfrm>
                              <a:off x="0" y="0"/>
                              <a:ext cx="983615" cy="822325"/>
                            </a:xfrm>
                            <a:prstGeom prst="wedgeRectCallout">
                              <a:avLst>
                                <a:gd name="adj1" fmla="val 78269"/>
                                <a:gd name="adj2" fmla="val 127174"/>
                              </a:avLst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C4F8DA" w14:textId="77777777" w:rsidR="00F617DD" w:rsidRDefault="00F617DD" w:rsidP="00F617DD">
                                <w:pPr>
                                  <w:jc w:val="center"/>
                                  <w:rPr>
                                    <w:ins w:id="15" w:author="VINCENT ROBERT" w:date="2021-12-08T10:33:00Z"/>
                                  </w:rPr>
                                </w:pPr>
                                <w:ins w:id="16" w:author="VINCENT ROBERT" w:date="2021-12-08T10:29:00Z">
                                  <w:r>
                                    <w:t xml:space="preserve">Mauvaise </w:t>
                                  </w:r>
                                </w:ins>
                                <w:ins w:id="17" w:author="VINCENT ROBERT" w:date="2021-12-08T10:33:00Z">
                                  <w:r>
                                    <w:t>flèche</w:t>
                                  </w:r>
                                </w:ins>
                              </w:p>
                              <w:p w14:paraId="178B9DC9" w14:textId="77777777" w:rsidR="00F617DD" w:rsidRDefault="00F617DD" w:rsidP="00F617DD">
                                <w:proofErr w:type="spellStart"/>
                                <w:proofErr w:type="gramStart"/>
                                <w:ins w:id="18" w:author="VINCENT ROBERT" w:date="2021-12-08T10:33:00Z">
                                  <w:r>
                                    <w:t>ll</w:t>
                                  </w:r>
                                  <w:proofErr w:type="spellEnd"/>
                                  <w:proofErr w:type="gramEnd"/>
                                  <w:r>
                                    <w:t xml:space="preserve"> fallait</w:t>
                                  </w:r>
                                </w:ins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" name="Groupe 9"/>
                          <wpg:cNvGrpSpPr/>
                          <wpg:grpSpPr>
                            <a:xfrm>
                              <a:off x="577970" y="569344"/>
                              <a:ext cx="333375" cy="128510"/>
                              <a:chOff x="0" y="0"/>
                              <a:chExt cx="685482" cy="278296"/>
                            </a:xfrm>
                          </wpg:grpSpPr>
                          <wps:wsp>
                            <wps:cNvPr id="10" name="Connecteur droit 10"/>
                            <wps:cNvCnPr/>
                            <wps:spPr>
                              <a:xfrm>
                                <a:off x="385762" y="0"/>
                                <a:ext cx="0" cy="27829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1" name="Groupe 11"/>
                            <wpg:cNvGrpSpPr/>
                            <wpg:grpSpPr>
                              <a:xfrm>
                                <a:off x="0" y="0"/>
                                <a:ext cx="685482" cy="277812"/>
                                <a:chOff x="0" y="0"/>
                                <a:chExt cx="685482" cy="277812"/>
                              </a:xfrm>
                            </wpg:grpSpPr>
                            <wps:wsp>
                              <wps:cNvPr id="12" name="Connecteur droit 12"/>
                              <wps:cNvCnPr/>
                              <wps:spPr>
                                <a:xfrm>
                                  <a:off x="385762" y="0"/>
                                  <a:ext cx="299720" cy="12858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Connecteur droit 13"/>
                              <wps:cNvCnPr/>
                              <wps:spPr>
                                <a:xfrm flipV="1">
                                  <a:off x="385762" y="128587"/>
                                  <a:ext cx="299720" cy="149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Connecteur droit 14"/>
                              <wps:cNvCnPr/>
                              <wps:spPr>
                                <a:xfrm flipH="1">
                                  <a:off x="0" y="128587"/>
                                  <a:ext cx="385762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wgp>
                    </a:graphicData>
                  </a:graphic>
                </wp:anchor>
              </w:drawing>
            </mc:Choice>
            <mc:Fallback>
              <w:pict>
                <v:group w14:anchorId="59FC76CD" id="Groupe 7" o:spid="_x0000_s1034" style="position:absolute;margin-left:96.45pt;margin-top:72.15pt;width:77.45pt;height:64.75pt;z-index:251668480" coordsize="9836,8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">
                  <v:shape id="Bulle narrative : rectangle 8" o:spid="_x0000_s1035" type="#_x0000_t61" style="position:absolute;width:9836;height:8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" adj="27706,38270" fillcolor="white [3201]" strokecolor="#70ad47 [3209]" strokeweight="1pt">
                    <v:textbox>
                      <w:txbxContent>
                        <w:p w14:paraId="58C4F8DA" w14:textId="77777777" w:rsidR="00F617DD" w:rsidRDefault="00F617DD" w:rsidP="00F617DD">
                          <w:pPr>
                            <w:jc w:val="center"/>
                            <w:rPr>
                              <w:ins w:id="19" w:author="VINCENT ROBERT" w:date="2021-12-08T10:33:00Z"/>
                            </w:rPr>
                          </w:pPr>
                          <w:ins w:id="20" w:author="VINCENT ROBERT" w:date="2021-12-08T10:29:00Z">
                            <w:r>
                              <w:t xml:space="preserve">Mauvaise </w:t>
                            </w:r>
                          </w:ins>
                          <w:ins w:id="21" w:author="VINCENT ROBERT" w:date="2021-12-08T10:33:00Z">
                            <w:r>
                              <w:t>flèche</w:t>
                            </w:r>
                          </w:ins>
                        </w:p>
                        <w:p w14:paraId="178B9DC9" w14:textId="77777777" w:rsidR="00F617DD" w:rsidRDefault="00F617DD" w:rsidP="00F617DD">
                          <w:proofErr w:type="spellStart"/>
                          <w:proofErr w:type="gramStart"/>
                          <w:ins w:id="22" w:author="VINCENT ROBERT" w:date="2021-12-08T10:33:00Z">
                            <w:r>
                              <w:t>ll</w:t>
                            </w:r>
                            <w:proofErr w:type="spellEnd"/>
                            <w:proofErr w:type="gramEnd"/>
                            <w:r>
                              <w:t xml:space="preserve"> fallait</w:t>
                            </w:r>
                          </w:ins>
                        </w:p>
                      </w:txbxContent>
                    </v:textbox>
                  </v:shape>
                  <v:group id="Groupe 9" o:spid="_x0000_s1036" style="position:absolute;left:5779;top:5693;width:3334;height:1285" coordsize="6854,2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line id="Connecteur droit 10" o:spid="_x0000_s1037" style="position:absolute;visibility:visible;mso-wrap-style:square" from="3857,0" to="3857,27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" strokecolor="#4472c4 [3204]" strokeweight=".5pt">
                      <v:stroke joinstyle="miter"/>
                    </v:line>
                    <v:group id="Groupe 11" o:spid="_x0000_s1038" style="position:absolute;width:6854;height:2778" coordsize="6854,2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<v:line id="Connecteur droit 12" o:spid="_x0000_s1039" style="position:absolute;visibility:visible;mso-wrap-style:square" from="3857,0" to="6854,1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" strokecolor="#4472c4 [3204]" strokeweight=".5pt">
                        <v:stroke joinstyle="miter"/>
                      </v:line>
                      <v:line id="Connecteur droit 13" o:spid="_x0000_s1040" style="position:absolute;flip:y;visibility:visible;mso-wrap-style:square" from="3857,1285" to="6854,2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" strokecolor="#4472c4 [3204]" strokeweight=".5pt">
                        <v:stroke joinstyle="miter"/>
                      </v:line>
                      <v:line id="Connecteur droit 14" o:spid="_x0000_s1041" style="position:absolute;flip:x;visibility:visible;mso-wrap-style:square" from="0,1285" to="3857,1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" strokecolor="#4472c4 [3204]" strokeweight=".5pt">
                        <v:stroke joinstyle="miter"/>
                      </v:line>
                    </v:group>
                  </v:group>
                </v:group>
              </w:pict>
            </mc:Fallback>
          </mc:AlternateContent>
        </w:r>
      </w:ins>
      <w:r w:rsidR="008268B1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49E698B" wp14:editId="2AB15854">
                <wp:simplePos x="0" y="0"/>
                <wp:positionH relativeFrom="margin">
                  <wp:posOffset>1823720</wp:posOffset>
                </wp:positionH>
                <wp:positionV relativeFrom="paragraph">
                  <wp:posOffset>3653155</wp:posOffset>
                </wp:positionV>
                <wp:extent cx="962025" cy="314325"/>
                <wp:effectExtent l="0" t="0" r="0" b="0"/>
                <wp:wrapNone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7E6467" w14:textId="3C828AFE" w:rsidR="008268B1" w:rsidRDefault="008268B1" w:rsidP="008268B1">
                            <w:r>
                              <w:t>#lesSommets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9E698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42" type="#_x0000_t202" style="position:absolute;margin-left:143.6pt;margin-top:287.65pt;width:75.75pt;height:24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" filled="f" stroked="f">
                <v:textbox>
                  <w:txbxContent>
                    <w:p w14:paraId="577E6467" w14:textId="3C828AFE" w:rsidR="008268B1" w:rsidRDefault="008268B1" w:rsidP="008268B1">
                      <w:r>
                        <w:t>#lesSommets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68B1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05062B0" wp14:editId="37C654E9">
                <wp:simplePos x="0" y="0"/>
                <wp:positionH relativeFrom="margin">
                  <wp:posOffset>2456180</wp:posOffset>
                </wp:positionH>
                <wp:positionV relativeFrom="paragraph">
                  <wp:posOffset>3319780</wp:posOffset>
                </wp:positionV>
                <wp:extent cx="219075" cy="209550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2DB4BE" w14:textId="0F80857F" w:rsidR="00207572" w:rsidRDefault="00207572">
                            <w: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062B0" id="_x0000_s1043" type="#_x0000_t202" style="position:absolute;margin-left:193.4pt;margin-top:261.4pt;width:17.25pt;height:16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" filled="f" stroked="f">
                <v:textbox>
                  <w:txbxContent>
                    <w:p w14:paraId="7A2DB4BE" w14:textId="0F80857F" w:rsidR="00207572" w:rsidRDefault="00207572">
                      <w: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A347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9CF7F4" wp14:editId="663C5DC4">
                <wp:simplePos x="0" y="0"/>
                <wp:positionH relativeFrom="column">
                  <wp:posOffset>776605</wp:posOffset>
                </wp:positionH>
                <wp:positionV relativeFrom="paragraph">
                  <wp:posOffset>2843530</wp:posOffset>
                </wp:positionV>
                <wp:extent cx="95250" cy="85725"/>
                <wp:effectExtent l="19050" t="19050" r="19050" b="47625"/>
                <wp:wrapNone/>
                <wp:docPr id="5" name="Organigramme : Dé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57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type w14:anchorId="0C4F76B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Organigramme : Décision 5" o:spid="_x0000_s1026" type="#_x0000_t110" style="position:absolute;margin-left:61.15pt;margin-top:223.9pt;width:7.5pt;height: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" fillcolor="black [3200]" strokecolor="black [1600]" strokeweight="1pt"/>
            </w:pict>
          </mc:Fallback>
        </mc:AlternateContent>
      </w:r>
      <w:r w:rsidR="00415DB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2D5F6C" wp14:editId="2CA449F4">
                <wp:simplePos x="0" y="0"/>
                <wp:positionH relativeFrom="column">
                  <wp:posOffset>824230</wp:posOffset>
                </wp:positionH>
                <wp:positionV relativeFrom="paragraph">
                  <wp:posOffset>2830195</wp:posOffset>
                </wp:positionV>
                <wp:extent cx="1847850" cy="752475"/>
                <wp:effectExtent l="0" t="0" r="76200" b="104775"/>
                <wp:wrapNone/>
                <wp:docPr id="4" name="Connecteur : en 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75247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type w14:anchorId="0C656DD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4" o:spid="_x0000_s1026" type="#_x0000_t34" style="position:absolute;margin-left:64.9pt;margin-top:222.85pt;width:145.5pt;height:5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" adj="0" strokecolor="black [3200]" strokeweight=".5pt">
                <v:stroke endarrow="open"/>
              </v:shape>
            </w:pict>
          </mc:Fallback>
        </mc:AlternateContent>
      </w:r>
      <w:r w:rsidR="00415DB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915F68" wp14:editId="7F75EF1F">
                <wp:simplePos x="0" y="0"/>
                <wp:positionH relativeFrom="column">
                  <wp:posOffset>3434081</wp:posOffset>
                </wp:positionH>
                <wp:positionV relativeFrom="paragraph">
                  <wp:posOffset>2353311</wp:posOffset>
                </wp:positionV>
                <wp:extent cx="1314450" cy="45719"/>
                <wp:effectExtent l="19050" t="76200" r="19050" b="50165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45719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type w14:anchorId="48D4F9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270.4pt;margin-top:185.3pt;width:103.5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" strokecolor="black [3200]" strokeweight=".5pt">
                <v:stroke startarrow="block" joinstyle="miter"/>
              </v:shape>
            </w:pict>
          </mc:Fallback>
        </mc:AlternateContent>
      </w:r>
      <w:r w:rsidR="00415DB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787CEE" wp14:editId="113D7BB1">
                <wp:simplePos x="0" y="0"/>
                <wp:positionH relativeFrom="column">
                  <wp:posOffset>1624330</wp:posOffset>
                </wp:positionH>
                <wp:positionV relativeFrom="paragraph">
                  <wp:posOffset>2392045</wp:posOffset>
                </wp:positionV>
                <wp:extent cx="1019175" cy="9525"/>
                <wp:effectExtent l="0" t="57150" r="28575" b="85725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9175" cy="9525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3CD21C15" id="Connecteur droit avec flèche 2" o:spid="_x0000_s1026" type="#_x0000_t32" style="position:absolute;margin-left:127.9pt;margin-top:188.35pt;width:80.25pt;height:.7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" strokecolor="black [3200]" strokeweight=".5pt">
                <v:stroke startarrow="block" joinstyle="miter"/>
              </v:shape>
            </w:pict>
          </mc:Fallback>
        </mc:AlternateContent>
      </w:r>
      <w:r w:rsidR="002F38C3">
        <w:t xml:space="preserve">Question 5 : </w:t>
      </w:r>
      <w:r w:rsidR="00415DB9">
        <w:rPr>
          <w:noProof/>
        </w:rPr>
        <w:drawing>
          <wp:inline distT="0" distB="0" distL="0" distR="0" wp14:anchorId="5E85F7E8" wp14:editId="2CD05E64">
            <wp:extent cx="5715000" cy="4102302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016" cy="411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27DA5" w14:textId="01838F00" w:rsidR="002F38C3" w:rsidRDefault="002F38C3" w:rsidP="00D85184">
      <w:r>
        <w:t xml:space="preserve"> </w:t>
      </w:r>
    </w:p>
    <w:p w14:paraId="2A661B15" w14:textId="09E52B4F" w:rsidR="00767902" w:rsidRPr="00767902" w:rsidRDefault="00767902" w:rsidP="00D85184"/>
    <w:sectPr w:rsidR="00767902" w:rsidRPr="007679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156DA0"/>
    <w:multiLevelType w:val="multilevel"/>
    <w:tmpl w:val="E64C8C4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VINCENT ROBERT">
    <w15:presenceInfo w15:providerId="None" w15:userId="VINCENT ROBER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184"/>
    <w:rsid w:val="00207572"/>
    <w:rsid w:val="002264E1"/>
    <w:rsid w:val="002F38C3"/>
    <w:rsid w:val="00415DB9"/>
    <w:rsid w:val="006A347B"/>
    <w:rsid w:val="00767902"/>
    <w:rsid w:val="008268B1"/>
    <w:rsid w:val="00872A50"/>
    <w:rsid w:val="009E79A5"/>
    <w:rsid w:val="00B14744"/>
    <w:rsid w:val="00D85184"/>
    <w:rsid w:val="00F61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2E188"/>
  <w15:chartTrackingRefBased/>
  <w15:docId w15:val="{2A296B57-3675-4518-BC10-3082AB3F9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rsid w:val="00F617DD"/>
    <w:pPr>
      <w:suppressAutoHyphens/>
      <w:autoSpaceDN w:val="0"/>
      <w:spacing w:line="251" w:lineRule="auto"/>
      <w:ind w:left="720"/>
      <w:textAlignment w:val="baseline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148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PILOT Alexandre</dc:creator>
  <cp:keywords/>
  <dc:description/>
  <cp:lastModifiedBy>VINCENT ROBERT</cp:lastModifiedBy>
  <cp:revision>2</cp:revision>
  <dcterms:created xsi:type="dcterms:W3CDTF">2021-11-30T13:31:00Z</dcterms:created>
  <dcterms:modified xsi:type="dcterms:W3CDTF">2021-12-08T10:55:00Z</dcterms:modified>
</cp:coreProperties>
</file>