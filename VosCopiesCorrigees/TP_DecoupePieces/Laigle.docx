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4A2B4" w14:textId="080800C9" w:rsidR="00D54AED" w:rsidRDefault="00F24275" w:rsidP="00F24275">
      <w:pPr>
        <w:jc w:val="center"/>
      </w:pPr>
      <w:r>
        <w:t>TP Découpe Piece</w:t>
      </w:r>
    </w:p>
    <w:p w14:paraId="3612C65C" w14:textId="19D6E1CA" w:rsidR="00F24275" w:rsidRDefault="00F24275" w:rsidP="00F24275">
      <w:pPr>
        <w:jc w:val="center"/>
      </w:pPr>
    </w:p>
    <w:p w14:paraId="63A0C5E4" w14:textId="77777777" w:rsidR="00F24275" w:rsidRDefault="00F24275" w:rsidP="00F24275">
      <w:pPr>
        <w:jc w:val="center"/>
      </w:pPr>
    </w:p>
    <w:p w14:paraId="6F35934C" w14:textId="20BAF94F" w:rsidR="00F24275" w:rsidRDefault="00F24275" w:rsidP="00F24275">
      <w:r>
        <w:t>Q1)</w:t>
      </w:r>
      <w:r>
        <w:tab/>
        <w:t>Un attribut privé peut être utilisé avec les méthodes de la classe dont il est déclaré.</w:t>
      </w:r>
    </w:p>
    <w:p w14:paraId="3FFB119C" w14:textId="264CC010" w:rsidR="00F24275" w:rsidRDefault="00F24275" w:rsidP="00C316CB">
      <w:pPr>
        <w:ind w:left="708"/>
      </w:pPr>
      <w:r>
        <w:t xml:space="preserve">Un attribut public peut être appelé par les </w:t>
      </w:r>
      <w:r w:rsidR="00C316CB">
        <w:t xml:space="preserve">méthodes de la classe mais aussi depuis </w:t>
      </w:r>
      <w:r w:rsidR="00641D6F">
        <w:t>les autres classes</w:t>
      </w:r>
      <w:r w:rsidR="00C316CB">
        <w:t xml:space="preserve"> appelant cette fonction.</w:t>
      </w:r>
    </w:p>
    <w:p w14:paraId="519EE2C7" w14:textId="2BDC2012" w:rsidR="00C316CB" w:rsidRDefault="00C316CB" w:rsidP="00C316CB">
      <w:pPr>
        <w:ind w:left="708"/>
      </w:pPr>
      <w:r>
        <w:t>Un attribut protégé ressemble à l’attribut privé mais peut être utilisé à l’extérieur de la classe mais seulement par ses classes héritage</w:t>
      </w:r>
      <w:r w:rsidR="00641D6F">
        <w:t>.</w:t>
      </w:r>
    </w:p>
    <w:p w14:paraId="42624A3E" w14:textId="4FC70D2E" w:rsidR="00641D6F" w:rsidRDefault="00641D6F" w:rsidP="00641D6F"/>
    <w:p w14:paraId="225183B1" w14:textId="63415CF3" w:rsidR="00641D6F" w:rsidRDefault="00641D6F" w:rsidP="00641D6F">
      <w:r>
        <w:t>Q2)</w:t>
      </w:r>
      <w:r>
        <w:tab/>
      </w:r>
      <w:r w:rsidRPr="00641D6F">
        <w:t xml:space="preserve">Dans les langages de programmation C et C++ , </w:t>
      </w:r>
      <w:proofErr w:type="spellStart"/>
      <w:r w:rsidRPr="00641D6F">
        <w:t>pragma</w:t>
      </w:r>
      <w:proofErr w:type="spellEnd"/>
      <w:r w:rsidRPr="00641D6F">
        <w:t xml:space="preserve"> once</w:t>
      </w:r>
      <w:r>
        <w:t xml:space="preserve"> </w:t>
      </w:r>
      <w:r w:rsidRPr="00641D6F">
        <w:t xml:space="preserve">est une </w:t>
      </w:r>
      <w:r>
        <w:t xml:space="preserve">commande </w:t>
      </w:r>
      <w:r w:rsidRPr="00641D6F">
        <w:t>pour que le fichier source actuel ne soit inclus qu'une seule fois dans une seule compilation.</w:t>
      </w:r>
    </w:p>
    <w:p w14:paraId="5D97C339" w14:textId="22293F98" w:rsidR="00641D6F" w:rsidRDefault="00641D6F" w:rsidP="00641D6F"/>
    <w:p w14:paraId="2379748D" w14:textId="61ED746A" w:rsidR="00641D6F" w:rsidRDefault="00641D6F" w:rsidP="00641D6F">
      <w:r>
        <w:t>Q3)</w:t>
      </w:r>
      <w:r>
        <w:tab/>
        <w:t xml:space="preserve">La ligne </w:t>
      </w:r>
      <w:proofErr w:type="spellStart"/>
      <w:r>
        <w:t>this</w:t>
      </w:r>
      <w:proofErr w:type="spellEnd"/>
      <w:r>
        <w:t>-&gt;x = x ; dans le constructeur de la classe point2D</w:t>
      </w:r>
      <w:r w:rsidR="00AD614C">
        <w:t xml:space="preserve"> se situe donc dans le .</w:t>
      </w:r>
      <w:proofErr w:type="spellStart"/>
      <w:r w:rsidR="00AD614C">
        <w:t>cpp</w:t>
      </w:r>
      <w:proofErr w:type="spellEnd"/>
      <w:r w:rsidR="00AD614C">
        <w:t xml:space="preserve"> de cette classe. C’est un pointeur </w:t>
      </w:r>
      <w:r w:rsidR="00816286">
        <w:t>qui initialise la valeur x membre de la classe Point2D</w:t>
      </w:r>
      <w:ins w:id="0" w:author="VINCENT ROBERT" w:date="2021-12-08T10:55:00Z">
        <w:r w:rsidR="00FB553C">
          <w:t xml:space="preserve"> à partir du paramètre x passé dans le constructeur</w:t>
        </w:r>
      </w:ins>
      <w:del w:id="1" w:author="VINCENT ROBERT" w:date="2021-12-08T10:55:00Z">
        <w:r w:rsidR="00816286" w:rsidDel="00FB553C">
          <w:delText>.</w:delText>
        </w:r>
      </w:del>
    </w:p>
    <w:p w14:paraId="24881F44" w14:textId="15243EEF" w:rsidR="00816286" w:rsidRDefault="00816286" w:rsidP="00641D6F"/>
    <w:p w14:paraId="2A8F1863" w14:textId="41C6A7E8" w:rsidR="00816286" w:rsidRDefault="00816286" w:rsidP="00641D6F">
      <w:r>
        <w:t>Q4)</w:t>
      </w:r>
      <w:r>
        <w:tab/>
        <w:t xml:space="preserve">La classe Polygone </w:t>
      </w:r>
      <w:r w:rsidR="00134B05">
        <w:t xml:space="preserve">possède </w:t>
      </w:r>
      <w:del w:id="2" w:author="VINCENT ROBERT" w:date="2021-12-08T10:57:00Z">
        <w:r w:rsidR="00134B05" w:rsidDel="00A576CB">
          <w:delText xml:space="preserve">un </w:delText>
        </w:r>
      </w:del>
      <w:ins w:id="3" w:author="VINCENT ROBERT" w:date="2021-12-08T10:57:00Z">
        <w:r w:rsidR="00A576CB">
          <w:t xml:space="preserve">des </w:t>
        </w:r>
        <w:r w:rsidR="00A576CB">
          <w:t xml:space="preserve"> </w:t>
        </w:r>
      </w:ins>
      <w:r>
        <w:t>Point2D.</w:t>
      </w:r>
      <w:r w:rsidR="0014144C">
        <w:t xml:space="preserve"> La classe Polygone est composé de Sommets.</w:t>
      </w:r>
    </w:p>
    <w:p w14:paraId="336666E2" w14:textId="7A85AE7C" w:rsidR="00816286" w:rsidRDefault="00816286" w:rsidP="00641D6F"/>
    <w:p w14:paraId="7583C8B3" w14:textId="78BFAE65" w:rsidR="00816286" w:rsidRDefault="00FB553C" w:rsidP="00641D6F">
      <w:ins w:id="4" w:author="VINCENT ROBERT" w:date="2021-12-08T10:5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6C924E1A" wp14:editId="09EC63A7">
                  <wp:simplePos x="0" y="0"/>
                  <wp:positionH relativeFrom="column">
                    <wp:posOffset>1472469</wp:posOffset>
                  </wp:positionH>
                  <wp:positionV relativeFrom="paragraph">
                    <wp:posOffset>3163175</wp:posOffset>
                  </wp:positionV>
                  <wp:extent cx="1430020" cy="688340"/>
                  <wp:effectExtent l="0" t="400050" r="17780" b="16510"/>
                  <wp:wrapNone/>
                  <wp:docPr id="6" name="Bulle narrative : 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30020" cy="688340"/>
                          </a:xfrm>
                          <a:prstGeom prst="wedgeRectCallout">
                            <a:avLst>
                              <a:gd name="adj1" fmla="val 39491"/>
                              <a:gd name="adj2" fmla="val -104178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CC999C" w14:textId="52F4B720" w:rsidR="00FB553C" w:rsidRDefault="00FB553C" w:rsidP="00FB553C">
                              <w:pPr>
                                <w:jc w:val="center"/>
                                <w:pPrChange w:id="5" w:author="VINCENT ROBERT" w:date="2021-12-08T10:55:00Z">
                                  <w:pPr/>
                                </w:pPrChange>
                              </w:pPr>
                              <w:ins w:id="6" w:author="VINCENT ROBERT" w:date="2021-12-08T10:55:00Z">
                                <w:r>
                                  <w:t>Il manque le nom du rôle et la cardinalité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C924E1A"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Bulle narrative : rectangle 6" o:spid="_x0000_s1026" type="#_x0000_t61" style="position:absolute;margin-left:115.95pt;margin-top:249.05pt;width:112.6pt;height:5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" adj="19330,-11702" fillcolor="white [3201]" strokecolor="#70ad47 [3209]" strokeweight="1pt">
                  <v:textbox>
                    <w:txbxContent>
                      <w:p w14:paraId="63CC999C" w14:textId="52F4B720" w:rsidR="00FB553C" w:rsidRDefault="00FB553C" w:rsidP="00FB553C">
                        <w:pPr>
                          <w:jc w:val="center"/>
                          <w:pPrChange w:id="7" w:author="VINCENT ROBERT" w:date="2021-12-08T10:55:00Z">
                            <w:pPr/>
                          </w:pPrChange>
                        </w:pPr>
                        <w:ins w:id="8" w:author="VINCENT ROBERT" w:date="2021-12-08T10:55:00Z">
                          <w:r>
                            <w:t>Il manque le nom du rôle et la cardinalité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2E6D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732D85" wp14:editId="51057C9B">
                <wp:simplePos x="0" y="0"/>
                <wp:positionH relativeFrom="column">
                  <wp:posOffset>2639052</wp:posOffset>
                </wp:positionH>
                <wp:positionV relativeFrom="paragraph">
                  <wp:posOffset>2577332</wp:posOffset>
                </wp:positionV>
                <wp:extent cx="82550" cy="83127"/>
                <wp:effectExtent l="0" t="0" r="31750" b="317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83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21EA23B" id="Connecteur droit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pt,202.95pt" to="214.3pt,2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2E6D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93738B" wp14:editId="07F43704">
                <wp:simplePos x="0" y="0"/>
                <wp:positionH relativeFrom="column">
                  <wp:posOffset>2639052</wp:posOffset>
                </wp:positionH>
                <wp:positionV relativeFrom="paragraph">
                  <wp:posOffset>2666398</wp:posOffset>
                </wp:positionV>
                <wp:extent cx="83127" cy="65314"/>
                <wp:effectExtent l="0" t="0" r="31750" b="3048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" cy="65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C35BA6A" id="Connecteur droit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pt,209.95pt" to="214.35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2E6D00" w:rsidRPr="002E6D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4CADA4" wp14:editId="63A3F51A">
                <wp:simplePos x="0" y="0"/>
                <wp:positionH relativeFrom="column">
                  <wp:posOffset>1552460</wp:posOffset>
                </wp:positionH>
                <wp:positionV relativeFrom="paragraph">
                  <wp:posOffset>2660180</wp:posOffset>
                </wp:positionV>
                <wp:extent cx="1157258" cy="6218"/>
                <wp:effectExtent l="0" t="0" r="24130" b="3238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258" cy="6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8580423" id="Connecteur droit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209.45pt" to="213.35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E6D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5FD9A2" wp14:editId="15CF06DC">
                <wp:simplePos x="0" y="0"/>
                <wp:positionH relativeFrom="column">
                  <wp:posOffset>1540584</wp:posOffset>
                </wp:positionH>
                <wp:positionV relativeFrom="paragraph">
                  <wp:posOffset>2280450</wp:posOffset>
                </wp:positionV>
                <wp:extent cx="0" cy="380010"/>
                <wp:effectExtent l="0" t="0" r="38100" b="2032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30030568" id="Connecteur droit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3pt,179.55pt" to="121.3pt,2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2E6D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F665E" wp14:editId="4882346B">
                <wp:simplePos x="0" y="0"/>
                <wp:positionH relativeFrom="column">
                  <wp:posOffset>1474396</wp:posOffset>
                </wp:positionH>
                <wp:positionV relativeFrom="paragraph">
                  <wp:posOffset>2111770</wp:posOffset>
                </wp:positionV>
                <wp:extent cx="135330" cy="102103"/>
                <wp:effectExtent l="19050" t="19050" r="36195" b="12700"/>
                <wp:wrapNone/>
                <wp:docPr id="8" name="Triangle isocè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0" cy="10210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CEBC08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8" o:spid="_x0000_s1026" type="#_x0000_t5" style="position:absolute;margin-left:116.1pt;margin-top:166.3pt;width:10.65pt;height: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" fillcolor="#4472c4 [3204]" strokecolor="#1f3763 [1604]" strokeweight="1pt"/>
            </w:pict>
          </mc:Fallback>
        </mc:AlternateContent>
      </w:r>
      <w:r w:rsidR="002E6D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A6D29" wp14:editId="4730760F">
                <wp:simplePos x="0" y="0"/>
                <wp:positionH relativeFrom="column">
                  <wp:posOffset>1476128</wp:posOffset>
                </wp:positionH>
                <wp:positionV relativeFrom="paragraph">
                  <wp:posOffset>2202675</wp:posOffset>
                </wp:positionV>
                <wp:extent cx="135330" cy="102103"/>
                <wp:effectExtent l="19050" t="0" r="36195" b="31750"/>
                <wp:wrapNone/>
                <wp:docPr id="7" name="Triangle isocè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5330" cy="10210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33734C9" id="Triangle isocèle 7" o:spid="_x0000_s1026" type="#_x0000_t5" style="position:absolute;margin-left:116.25pt;margin-top:173.45pt;width:10.65pt;height:8.0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" fillcolor="#4472c4 [3204]" strokecolor="#1f3763 [1604]" strokeweight="1pt"/>
            </w:pict>
          </mc:Fallback>
        </mc:AlternateContent>
      </w:r>
      <w:r w:rsidR="002E6D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C39A8" wp14:editId="2CCD0A76">
                <wp:simplePos x="0" y="0"/>
                <wp:positionH relativeFrom="column">
                  <wp:posOffset>3529519</wp:posOffset>
                </wp:positionH>
                <wp:positionV relativeFrom="paragraph">
                  <wp:posOffset>1625758</wp:posOffset>
                </wp:positionV>
                <wp:extent cx="148335" cy="124157"/>
                <wp:effectExtent l="12065" t="26035" r="16510" b="35560"/>
                <wp:wrapNone/>
                <wp:docPr id="5" name="Triangle isocè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335" cy="124157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CD54AD4" id="Triangle isocèle 5" o:spid="_x0000_s1026" type="#_x0000_t5" style="position:absolute;margin-left:277.9pt;margin-top:128pt;width:11.7pt;height:9.8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" fillcolor="white [3212]" strokecolor="#1f3763 [1604]" strokeweight="1pt"/>
            </w:pict>
          </mc:Fallback>
        </mc:AlternateContent>
      </w:r>
      <w:r w:rsidR="002E6D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4E421" wp14:editId="63877DAF">
                <wp:simplePos x="0" y="0"/>
                <wp:positionH relativeFrom="column">
                  <wp:posOffset>2709545</wp:posOffset>
                </wp:positionH>
                <wp:positionV relativeFrom="paragraph">
                  <wp:posOffset>1632964</wp:posOffset>
                </wp:positionV>
                <wp:extent cx="107464" cy="77190"/>
                <wp:effectExtent l="0" t="22860" r="41275" b="41275"/>
                <wp:wrapNone/>
                <wp:docPr id="4" name="Triangle isocè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7464" cy="7719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E7DB342" id="Triangle isocèle 4" o:spid="_x0000_s1026" type="#_x0000_t5" style="position:absolute;margin-left:213.35pt;margin-top:128.6pt;width:8.45pt;height:6.1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" fillcolor="white [3212]" strokecolor="#1f3763 [1604]" strokeweight="1pt"/>
            </w:pict>
          </mc:Fallback>
        </mc:AlternateContent>
      </w:r>
      <w:r w:rsidR="002E6D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5EECE" wp14:editId="1B48F9E8">
                <wp:simplePos x="0" y="0"/>
                <wp:positionH relativeFrom="column">
                  <wp:posOffset>3678143</wp:posOffset>
                </wp:positionH>
                <wp:positionV relativeFrom="paragraph">
                  <wp:posOffset>1692621</wp:posOffset>
                </wp:positionV>
                <wp:extent cx="825335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AA6751E" id="Connecteur droit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6pt,133.3pt" to="354.6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2E6D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2A773" wp14:editId="7D50D234">
                <wp:simplePos x="0" y="0"/>
                <wp:positionH relativeFrom="column">
                  <wp:posOffset>2051223</wp:posOffset>
                </wp:positionH>
                <wp:positionV relativeFrom="paragraph">
                  <wp:posOffset>1656995</wp:posOffset>
                </wp:positionV>
                <wp:extent cx="659081" cy="5938"/>
                <wp:effectExtent l="0" t="0" r="27305" b="3238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81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6275695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pt,130.45pt" to="213.4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16286">
        <w:tab/>
      </w:r>
      <w:r w:rsidR="002E6D00">
        <w:rPr>
          <w:noProof/>
        </w:rPr>
        <w:drawing>
          <wp:inline distT="0" distB="0" distL="0" distR="0" wp14:anchorId="4E577E01" wp14:editId="614D3260">
            <wp:extent cx="4969823" cy="316749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777" cy="31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A85B" w14:textId="17856BB9" w:rsidR="002F2E35" w:rsidRDefault="002F2E35" w:rsidP="00641D6F"/>
    <w:p w14:paraId="7482695A" w14:textId="4A109708" w:rsidR="002F2E35" w:rsidRDefault="002F2E35" w:rsidP="00641D6F"/>
    <w:p w14:paraId="797EF920" w14:textId="4E50691D" w:rsidR="002F2E35" w:rsidRDefault="002F2E35" w:rsidP="00641D6F">
      <w:r>
        <w:t>Q5)</w:t>
      </w:r>
    </w:p>
    <w:sectPr w:rsidR="002F2E3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60C98" w14:textId="77777777" w:rsidR="00FC2B9B" w:rsidRDefault="00FC2B9B" w:rsidP="00F24275">
      <w:pPr>
        <w:spacing w:after="0" w:line="240" w:lineRule="auto"/>
      </w:pPr>
      <w:r>
        <w:separator/>
      </w:r>
    </w:p>
  </w:endnote>
  <w:endnote w:type="continuationSeparator" w:id="0">
    <w:p w14:paraId="304C7672" w14:textId="77777777" w:rsidR="00FC2B9B" w:rsidRDefault="00FC2B9B" w:rsidP="00F24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89571" w14:textId="77777777" w:rsidR="00FC2B9B" w:rsidRDefault="00FC2B9B" w:rsidP="00F24275">
      <w:pPr>
        <w:spacing w:after="0" w:line="240" w:lineRule="auto"/>
      </w:pPr>
      <w:r>
        <w:separator/>
      </w:r>
    </w:p>
  </w:footnote>
  <w:footnote w:type="continuationSeparator" w:id="0">
    <w:p w14:paraId="292FA069" w14:textId="77777777" w:rsidR="00FC2B9B" w:rsidRDefault="00FC2B9B" w:rsidP="00F24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B5B83" w14:textId="45E27E33" w:rsidR="00F24275" w:rsidRDefault="00F24275">
    <w:pPr>
      <w:pStyle w:val="En-tte"/>
    </w:pPr>
    <w:r>
      <w:t>LAIGLE</w:t>
    </w:r>
  </w:p>
  <w:p w14:paraId="1D105561" w14:textId="4A32787D" w:rsidR="00F24275" w:rsidRDefault="00F24275">
    <w:pPr>
      <w:pStyle w:val="En-tte"/>
    </w:pPr>
    <w:r>
      <w:t>Dylan</w:t>
    </w:r>
  </w:p>
  <w:p w14:paraId="0D4520AA" w14:textId="7205F0F8" w:rsidR="00F24275" w:rsidRDefault="00F24275">
    <w:pPr>
      <w:pStyle w:val="En-tte"/>
    </w:pPr>
    <w:r>
      <w:t>SNIR2</w:t>
    </w:r>
  </w:p>
  <w:p w14:paraId="73D1EC51" w14:textId="77777777" w:rsidR="00F24275" w:rsidRDefault="00F24275">
    <w:pPr>
      <w:pStyle w:val="En-tte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NCENT ROBERT">
    <w15:presenceInfo w15:providerId="None" w15:userId="VINCENT 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75"/>
    <w:rsid w:val="00134B05"/>
    <w:rsid w:val="0014144C"/>
    <w:rsid w:val="002E6D00"/>
    <w:rsid w:val="002F2E35"/>
    <w:rsid w:val="00614ABC"/>
    <w:rsid w:val="00641D6F"/>
    <w:rsid w:val="00816286"/>
    <w:rsid w:val="00987FB4"/>
    <w:rsid w:val="00A576CB"/>
    <w:rsid w:val="00AD614C"/>
    <w:rsid w:val="00C316CB"/>
    <w:rsid w:val="00D54AED"/>
    <w:rsid w:val="00F24275"/>
    <w:rsid w:val="00FB553C"/>
    <w:rsid w:val="00FC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09DE"/>
  <w15:chartTrackingRefBased/>
  <w15:docId w15:val="{954FC552-D81B-431F-9C1C-33024979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24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4275"/>
  </w:style>
  <w:style w:type="paragraph" w:styleId="Pieddepage">
    <w:name w:val="footer"/>
    <w:basedOn w:val="Normal"/>
    <w:link w:val="PieddepageCar"/>
    <w:uiPriority w:val="99"/>
    <w:unhideWhenUsed/>
    <w:rsid w:val="00F242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4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LAIGLE Dylan</dc:creator>
  <cp:keywords/>
  <dc:description/>
  <cp:lastModifiedBy>VINCENT ROBERT</cp:lastModifiedBy>
  <cp:revision>4</cp:revision>
  <dcterms:created xsi:type="dcterms:W3CDTF">2021-11-30T13:30:00Z</dcterms:created>
  <dcterms:modified xsi:type="dcterms:W3CDTF">2021-12-08T09:57:00Z</dcterms:modified>
</cp:coreProperties>
</file>