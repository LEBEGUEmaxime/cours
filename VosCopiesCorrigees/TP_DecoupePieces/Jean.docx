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03CD2" w14:textId="00215B5D" w:rsidR="00712334" w:rsidRDefault="006C26D3">
      <w:ins w:id="0" w:author="VINCENT ROBERT" w:date="2021-12-08T10:4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BAC166" wp14:editId="126CBAE4">
                  <wp:simplePos x="0" y="0"/>
                  <wp:positionH relativeFrom="column">
                    <wp:posOffset>-140670</wp:posOffset>
                  </wp:positionH>
                  <wp:positionV relativeFrom="paragraph">
                    <wp:posOffset>-502980</wp:posOffset>
                  </wp:positionV>
                  <wp:extent cx="836762" cy="345057"/>
                  <wp:effectExtent l="0" t="0" r="20955" b="17145"/>
                  <wp:wrapNone/>
                  <wp:docPr id="1" name="Zone de text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36762" cy="3450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122818" w14:textId="2FD51AC6" w:rsidR="006C26D3" w:rsidRDefault="006C26D3">
                              <w:ins w:id="1" w:author="VINCENT ROBERT" w:date="2021-12-08T10:41:00Z">
                                <w:r>
                                  <w:t>Juste !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ABAC166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6" type="#_x0000_t202" style="position:absolute;margin-left:-11.1pt;margin-top:-39.6pt;width:65.9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" fillcolor="white [3201]" strokeweight=".5pt">
                  <v:textbox>
                    <w:txbxContent>
                      <w:p w14:paraId="32122818" w14:textId="2FD51AC6" w:rsidR="006C26D3" w:rsidRDefault="006C26D3">
                        <w:ins w:id="2" w:author="VINCENT ROBERT" w:date="2021-12-08T10:41:00Z">
                          <w:r>
                            <w:t>Juste !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9C2063">
        <w:t>Jean</w:t>
      </w:r>
    </w:p>
    <w:p w14:paraId="7ECDC1B6" w14:textId="703B4B6A" w:rsidR="009C2063" w:rsidRDefault="009C2063">
      <w:r>
        <w:t>Guillaume</w:t>
      </w:r>
      <w:r>
        <w:tab/>
      </w:r>
      <w:r>
        <w:tab/>
      </w:r>
      <w:r>
        <w:tab/>
      </w:r>
      <w:r>
        <w:tab/>
        <w:t>TP Découpe Pièce</w:t>
      </w:r>
    </w:p>
    <w:p w14:paraId="2DC9034A" w14:textId="13900960" w:rsidR="009C2063" w:rsidRDefault="009C2063"/>
    <w:p w14:paraId="17C45309" w14:textId="7A8DBDC7" w:rsidR="009C2063" w:rsidRPr="0091406E" w:rsidRDefault="009C2063">
      <w:pPr>
        <w:rPr>
          <w:sz w:val="20"/>
          <w:szCs w:val="20"/>
        </w:rPr>
      </w:pPr>
      <w:r w:rsidRPr="0091406E">
        <w:rPr>
          <w:sz w:val="20"/>
          <w:szCs w:val="20"/>
        </w:rPr>
        <w:t xml:space="preserve">Question 1) </w:t>
      </w:r>
    </w:p>
    <w:p w14:paraId="2AB68696" w14:textId="004DCE34" w:rsidR="009C2063" w:rsidRPr="0091406E" w:rsidRDefault="009C2063">
      <w:pPr>
        <w:rPr>
          <w:sz w:val="20"/>
          <w:szCs w:val="20"/>
        </w:rPr>
      </w:pPr>
      <w:r w:rsidRPr="0091406E">
        <w:rPr>
          <w:sz w:val="20"/>
          <w:szCs w:val="20"/>
        </w:rPr>
        <w:t>Un attribut protégé est accessible pour les classes héritières.</w:t>
      </w:r>
    </w:p>
    <w:p w14:paraId="43EC4E86" w14:textId="0ACB641E" w:rsidR="009C2063" w:rsidRPr="0091406E" w:rsidRDefault="009C2063">
      <w:pPr>
        <w:rPr>
          <w:sz w:val="20"/>
          <w:szCs w:val="20"/>
        </w:rPr>
      </w:pPr>
      <w:r w:rsidRPr="0091406E">
        <w:rPr>
          <w:sz w:val="20"/>
          <w:szCs w:val="20"/>
        </w:rPr>
        <w:t xml:space="preserve">Un attribut </w:t>
      </w:r>
      <w:proofErr w:type="spellStart"/>
      <w:r w:rsidRPr="0091406E">
        <w:rPr>
          <w:sz w:val="20"/>
          <w:szCs w:val="20"/>
        </w:rPr>
        <w:t>private</w:t>
      </w:r>
      <w:proofErr w:type="spellEnd"/>
      <w:r w:rsidRPr="0091406E">
        <w:rPr>
          <w:sz w:val="20"/>
          <w:szCs w:val="20"/>
        </w:rPr>
        <w:t xml:space="preserve"> n’est accessible que pour </w:t>
      </w:r>
      <w:r w:rsidR="00DE4439" w:rsidRPr="0091406E">
        <w:rPr>
          <w:sz w:val="20"/>
          <w:szCs w:val="20"/>
        </w:rPr>
        <w:t>la classe qui possède cet attribut.</w:t>
      </w:r>
    </w:p>
    <w:p w14:paraId="37CC9822" w14:textId="04C7B371" w:rsidR="00DE4439" w:rsidRPr="0091406E" w:rsidRDefault="00DE4439">
      <w:pPr>
        <w:rPr>
          <w:sz w:val="20"/>
          <w:szCs w:val="20"/>
        </w:rPr>
      </w:pPr>
      <w:r w:rsidRPr="0091406E">
        <w:rPr>
          <w:sz w:val="20"/>
          <w:szCs w:val="20"/>
        </w:rPr>
        <w:t>Un attribut public est accessible par tout le monde.</w:t>
      </w:r>
    </w:p>
    <w:p w14:paraId="7C3BB24A" w14:textId="1933C296" w:rsidR="00DE4439" w:rsidRPr="0091406E" w:rsidRDefault="00DE4439">
      <w:pPr>
        <w:rPr>
          <w:sz w:val="20"/>
          <w:szCs w:val="20"/>
        </w:rPr>
      </w:pPr>
    </w:p>
    <w:p w14:paraId="71BCB826" w14:textId="332D889E" w:rsidR="00DE4439" w:rsidRPr="0091406E" w:rsidRDefault="00DE4439">
      <w:pPr>
        <w:rPr>
          <w:sz w:val="20"/>
          <w:szCs w:val="20"/>
        </w:rPr>
      </w:pPr>
      <w:r w:rsidRPr="0091406E">
        <w:rPr>
          <w:sz w:val="20"/>
          <w:szCs w:val="20"/>
        </w:rPr>
        <w:t>Question 2)</w:t>
      </w:r>
    </w:p>
    <w:p w14:paraId="74DEF155" w14:textId="1155C82C" w:rsidR="00DE4439" w:rsidRPr="0091406E" w:rsidRDefault="00DE4439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L’utilisation de </w:t>
      </w:r>
      <w:r w:rsidRPr="0091406E">
        <w:rPr>
          <w:rStyle w:val="CodeHTML"/>
          <w:rFonts w:asciiTheme="minorHAnsi" w:eastAsiaTheme="minorHAnsi" w:hAnsiTheme="minorHAnsi" w:cstheme="minorHAnsi"/>
          <w:color w:val="000000" w:themeColor="text1"/>
        </w:rPr>
        <w:t>#pragma once</w:t>
      </w: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 peut réduire les délais de génération, car le compilateur ne s’ouvre pas et ne lit plus le fichier après le premier </w:t>
      </w:r>
      <w:r w:rsidRPr="0091406E">
        <w:rPr>
          <w:rStyle w:val="CodeHTML"/>
          <w:rFonts w:asciiTheme="minorHAnsi" w:eastAsiaTheme="minorHAnsi" w:hAnsiTheme="minorHAnsi" w:cstheme="minorHAnsi"/>
          <w:color w:val="000000" w:themeColor="text1"/>
        </w:rPr>
        <w:t>#include</w:t>
      </w: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 fichier de l’unité de traduction. Il s’agit de l' </w:t>
      </w:r>
      <w:r w:rsidRPr="0091406E">
        <w:rPr>
          <w:rStyle w:val="Accentuation"/>
          <w:rFonts w:cstheme="minorHAnsi"/>
          <w:i w:val="0"/>
          <w:iCs w:val="0"/>
          <w:color w:val="000000" w:themeColor="text1"/>
          <w:sz w:val="20"/>
          <w:szCs w:val="20"/>
          <w:shd w:val="clear" w:color="auto" w:fill="FFFFFF"/>
        </w:rPr>
        <w:t>optimisation</w:t>
      </w:r>
      <w:r w:rsidRPr="0091406E">
        <w:rPr>
          <w:rStyle w:val="Accentuation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à </w:t>
      </w:r>
      <w:r w:rsidRPr="0091406E">
        <w:rPr>
          <w:rStyle w:val="Accentuation"/>
          <w:rFonts w:cstheme="minorHAnsi"/>
          <w:i w:val="0"/>
          <w:iCs w:val="0"/>
          <w:color w:val="000000" w:themeColor="text1"/>
          <w:sz w:val="20"/>
          <w:szCs w:val="20"/>
          <w:shd w:val="clear" w:color="auto" w:fill="FFFFFF"/>
        </w:rPr>
        <w:t>plusieurs</w:t>
      </w:r>
      <w:r w:rsidRPr="0091406E">
        <w:rPr>
          <w:rStyle w:val="Accentuation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91406E">
        <w:rPr>
          <w:rStyle w:val="Accentuation"/>
          <w:rFonts w:cstheme="minorHAnsi"/>
          <w:color w:val="000000" w:themeColor="text1"/>
          <w:sz w:val="20"/>
          <w:szCs w:val="20"/>
          <w:shd w:val="clear" w:color="auto" w:fill="FFFFFF"/>
        </w:rPr>
        <w:t>includes</w:t>
      </w:r>
      <w:proofErr w:type="spellEnd"/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. Permet d’empêcher plusieurs inclusions du contenu du fichier. Cela permet également d’éviter les violations de la </w:t>
      </w:r>
      <w:r w:rsidRPr="0091406E">
        <w:rPr>
          <w:rStyle w:val="Accentuation"/>
          <w:rFonts w:cstheme="minorHAnsi"/>
          <w:color w:val="000000" w:themeColor="text1"/>
          <w:sz w:val="20"/>
          <w:szCs w:val="20"/>
          <w:shd w:val="clear" w:color="auto" w:fill="FFFFFF"/>
        </w:rPr>
        <w:t>règle de définition</w:t>
      </w: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: l’exigence que tous les modèles, types, fonctions et objets ne possèdent pas plus d’une définition dans votre code.</w:t>
      </w:r>
    </w:p>
    <w:p w14:paraId="22ECF27D" w14:textId="771F6938" w:rsidR="00DE4439" w:rsidRPr="0091406E" w:rsidRDefault="00DE4439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0B1471F2" w14:textId="515C30C3" w:rsidR="00DE4439" w:rsidRPr="0091406E" w:rsidRDefault="00DE4439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Question 3)</w:t>
      </w:r>
    </w:p>
    <w:p w14:paraId="05745579" w14:textId="77777777" w:rsidR="00C02CD6" w:rsidRPr="0091406E" w:rsidRDefault="00DE4439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This-&gt;x = x signifie que l’attribut x de la classe Point2D va prendre la valeur x passé en paramètre ainsi</w:t>
      </w:r>
      <w:r w:rsidR="00C02CD6"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quand on créer par exemple l’objet :</w:t>
      </w:r>
    </w:p>
    <w:p w14:paraId="68BC3E07" w14:textId="5AFFC4AB" w:rsidR="00DE4439" w:rsidRPr="0091406E" w:rsidRDefault="00C02CD6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Point2D </w:t>
      </w:r>
      <w:proofErr w:type="spellStart"/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PointA</w:t>
      </w:r>
      <w:proofErr w:type="spellEnd"/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(2, y) ;</w:t>
      </w:r>
    </w:p>
    <w:p w14:paraId="2128B96D" w14:textId="36F1566F" w:rsidR="00C02CD6" w:rsidRPr="0091406E" w:rsidRDefault="00C02CD6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L’attribut x de </w:t>
      </w:r>
      <w:proofErr w:type="spellStart"/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PointA</w:t>
      </w:r>
      <w:proofErr w:type="spellEnd"/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va prendre la valeur 2 qui est donnée en paramètre.</w:t>
      </w:r>
    </w:p>
    <w:p w14:paraId="638DA076" w14:textId="4B51BB4A" w:rsidR="00C02CD6" w:rsidRPr="0091406E" w:rsidRDefault="00C02CD6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198AD95B" w14:textId="411748AD" w:rsidR="00C02CD6" w:rsidRPr="0091406E" w:rsidRDefault="00C02CD6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Question 4)</w:t>
      </w:r>
    </w:p>
    <w:p w14:paraId="354BE6BF" w14:textId="0FAAC56F" w:rsidR="00C02CD6" w:rsidRPr="0091406E" w:rsidRDefault="00C02CD6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Un polynôme est composé de sommet</w:t>
      </w:r>
      <w:r w:rsidR="0044796D">
        <w:rPr>
          <w:rFonts w:cstheme="minorHAnsi"/>
          <w:color w:val="000000" w:themeColor="text1"/>
          <w:sz w:val="20"/>
          <w:szCs w:val="20"/>
          <w:shd w:val="clear" w:color="auto" w:fill="FFFFFF"/>
        </w:rPr>
        <w:t>s</w:t>
      </w: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et donc de point 2D. Ainsi la classe Polygone est </w:t>
      </w:r>
      <w:r w:rsidR="0044796D">
        <w:rPr>
          <w:rFonts w:cstheme="minorHAnsi"/>
          <w:color w:val="000000" w:themeColor="text1"/>
          <w:sz w:val="20"/>
          <w:szCs w:val="20"/>
          <w:shd w:val="clear" w:color="auto" w:fill="FFFFFF"/>
        </w:rPr>
        <w:t>composé</w:t>
      </w: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de la classe Point2D .</w:t>
      </w:r>
    </w:p>
    <w:p w14:paraId="6348871D" w14:textId="7074453D" w:rsidR="00C02CD6" w:rsidRPr="0091406E" w:rsidRDefault="00C02CD6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37912FF8" w14:textId="7F7773BF" w:rsidR="00C02CD6" w:rsidRPr="0091406E" w:rsidRDefault="00C02CD6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1406E">
        <w:rPr>
          <w:rFonts w:cstheme="minorHAnsi"/>
          <w:color w:val="000000" w:themeColor="text1"/>
          <w:sz w:val="20"/>
          <w:szCs w:val="20"/>
          <w:shd w:val="clear" w:color="auto" w:fill="FFFFFF"/>
        </w:rPr>
        <w:t>Question 5)</w:t>
      </w:r>
    </w:p>
    <w:p w14:paraId="24A06EAF" w14:textId="1E718BE6" w:rsidR="00C02CD6" w:rsidRPr="00DE4439" w:rsidRDefault="00C02CD6" w:rsidP="0091406E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813C7A3" wp14:editId="43DA8BF8">
            <wp:extent cx="3737113" cy="2410615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76" cy="2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CD6" w:rsidRPr="00DE4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FC"/>
    <w:rsid w:val="00122E8E"/>
    <w:rsid w:val="0044796D"/>
    <w:rsid w:val="006C26D3"/>
    <w:rsid w:val="007926FC"/>
    <w:rsid w:val="0091406E"/>
    <w:rsid w:val="009C2063"/>
    <w:rsid w:val="00C02CD6"/>
    <w:rsid w:val="00DE4439"/>
    <w:rsid w:val="00E3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F9B4"/>
  <w15:chartTrackingRefBased/>
  <w15:docId w15:val="{D092E685-2818-4AEC-8327-4CC05F64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DE443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E4439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6C26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26D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C26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6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VINCENT ROBERT</cp:lastModifiedBy>
  <cp:revision>4</cp:revision>
  <dcterms:created xsi:type="dcterms:W3CDTF">2021-11-30T13:35:00Z</dcterms:created>
  <dcterms:modified xsi:type="dcterms:W3CDTF">2021-12-08T09:41:00Z</dcterms:modified>
</cp:coreProperties>
</file>