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4BA49" w14:textId="61E31F93" w:rsidR="00DA404D" w:rsidRDefault="00C065F5" w:rsidP="00C065F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C065F5">
        <w:rPr>
          <w:b/>
          <w:bCs/>
          <w:i/>
          <w:iCs/>
          <w:sz w:val="28"/>
          <w:szCs w:val="28"/>
          <w:u w:val="single"/>
        </w:rPr>
        <w:t>TP : Découpe Pieces</w:t>
      </w:r>
    </w:p>
    <w:p w14:paraId="613F3566" w14:textId="4E8E0B4E" w:rsidR="00C065F5" w:rsidRDefault="00C065F5" w:rsidP="00C065F5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SCHMITT Téo SNIR2</w:t>
      </w:r>
    </w:p>
    <w:p w14:paraId="3A548607" w14:textId="57A69A73" w:rsidR="00C065F5" w:rsidRDefault="00C065F5" w:rsidP="00C065F5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2D801ACD" w14:textId="339B480E" w:rsidR="00C065F5" w:rsidRDefault="00C065F5" w:rsidP="00C065F5">
      <w:pPr>
        <w:rPr>
          <w:b/>
          <w:bCs/>
          <w:sz w:val="24"/>
          <w:szCs w:val="24"/>
        </w:rPr>
      </w:pPr>
      <w:r w:rsidRPr="00C065F5">
        <w:rPr>
          <w:sz w:val="28"/>
          <w:szCs w:val="28"/>
          <w:u w:val="single"/>
        </w:rPr>
        <w:t>Question 1</w:t>
      </w:r>
      <w:r>
        <w:rPr>
          <w:sz w:val="28"/>
          <w:szCs w:val="28"/>
          <w:u w:val="single"/>
        </w:rPr>
        <w:t> :</w:t>
      </w:r>
      <w:r w:rsidR="009169BE">
        <w:rPr>
          <w:sz w:val="28"/>
          <w:szCs w:val="28"/>
          <w:u w:val="single"/>
        </w:rPr>
        <w:t xml:space="preserve"> </w:t>
      </w:r>
      <w:r w:rsidR="009169BE" w:rsidRPr="009169BE">
        <w:rPr>
          <w:b/>
          <w:bCs/>
          <w:sz w:val="24"/>
          <w:szCs w:val="24"/>
        </w:rPr>
        <w:t>Quelle(s) différence(s) y a-t-il entre un attribut privé, un attribut protégé et un attribut public ? Soyez le plus clair et complet possible en faisant par exemple un tableau comparatif.</w:t>
      </w:r>
    </w:p>
    <w:p w14:paraId="67281CA5" w14:textId="77777777" w:rsidR="00604A6B" w:rsidRDefault="00604A6B" w:rsidP="00C065F5">
      <w:pPr>
        <w:rPr>
          <w:sz w:val="28"/>
          <w:szCs w:val="28"/>
          <w:u w:val="single"/>
        </w:rPr>
      </w:pPr>
    </w:p>
    <w:p w14:paraId="2F48DE2F" w14:textId="0F0198D1" w:rsidR="00C065F5" w:rsidRDefault="00665A45" w:rsidP="00C065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attribut public peut être appelé non seulement par les objets et méthodes de sa classe, mais également depuis l’extérieur. Par exemple dans la fonction main ou d’autres classes.</w:t>
      </w:r>
    </w:p>
    <w:p w14:paraId="2BCF184D" w14:textId="3E5A3405" w:rsidR="00665A45" w:rsidRDefault="00665A45" w:rsidP="00C065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attribut privé ne peut être qu’utilisé avec les objets et méthodes de la classe dont il est déclaré.</w:t>
      </w:r>
    </w:p>
    <w:p w14:paraId="258A6861" w14:textId="758EA946" w:rsidR="00665A45" w:rsidRDefault="00665A45" w:rsidP="00C065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attribut protégé se situe entre l’attribut public et l’attribut privé. Il peut être utilisé à l’extérieur de la classe mais uniquement par ses classes dont il hérité.</w:t>
      </w:r>
    </w:p>
    <w:p w14:paraId="7D00CA21" w14:textId="3E562EEE" w:rsidR="00475D9D" w:rsidRDefault="00475D9D" w:rsidP="00475D9D">
      <w:pPr>
        <w:rPr>
          <w:sz w:val="28"/>
          <w:szCs w:val="28"/>
        </w:rPr>
      </w:pPr>
    </w:p>
    <w:p w14:paraId="2BFA2847" w14:textId="08DFE4CC" w:rsidR="006A11C6" w:rsidRDefault="00475D9D" w:rsidP="006A11C6">
      <w:pPr>
        <w:rPr>
          <w:b/>
          <w:bCs/>
          <w:sz w:val="24"/>
          <w:szCs w:val="24"/>
        </w:rPr>
      </w:pPr>
      <w:r w:rsidRPr="00C065F5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 xml:space="preserve">2 : </w:t>
      </w:r>
      <w:r w:rsidRPr="00475D9D">
        <w:rPr>
          <w:b/>
          <w:bCs/>
          <w:sz w:val="24"/>
          <w:szCs w:val="24"/>
        </w:rPr>
        <w:t xml:space="preserve">A quoi sert la directive de </w:t>
      </w:r>
      <w:proofErr w:type="spellStart"/>
      <w:r w:rsidRPr="00475D9D">
        <w:rPr>
          <w:b/>
          <w:bCs/>
          <w:sz w:val="24"/>
          <w:szCs w:val="24"/>
        </w:rPr>
        <w:t>précompilation</w:t>
      </w:r>
      <w:proofErr w:type="spellEnd"/>
      <w:r w:rsidRPr="00475D9D">
        <w:rPr>
          <w:b/>
          <w:bCs/>
          <w:sz w:val="24"/>
          <w:szCs w:val="24"/>
        </w:rPr>
        <w:t xml:space="preserve"> #pragma once en haut des fichiers de</w:t>
      </w:r>
      <w:r>
        <w:rPr>
          <w:b/>
          <w:bCs/>
          <w:sz w:val="24"/>
          <w:szCs w:val="24"/>
        </w:rPr>
        <w:t xml:space="preserve"> </w:t>
      </w:r>
      <w:r w:rsidRPr="00475D9D">
        <w:rPr>
          <w:b/>
          <w:bCs/>
          <w:sz w:val="24"/>
          <w:szCs w:val="24"/>
        </w:rPr>
        <w:t>déclaration des classes ? Par quoi pourrait-on remplacer cette directive ?</w:t>
      </w:r>
    </w:p>
    <w:p w14:paraId="10592D72" w14:textId="77777777" w:rsidR="00604A6B" w:rsidRDefault="00604A6B" w:rsidP="006A11C6">
      <w:pPr>
        <w:rPr>
          <w:b/>
          <w:bCs/>
          <w:sz w:val="24"/>
          <w:szCs w:val="24"/>
        </w:rPr>
      </w:pPr>
    </w:p>
    <w:p w14:paraId="520983D2" w14:textId="23B5B9F8" w:rsidR="006A11C6" w:rsidRDefault="008B6CAE" w:rsidP="008B6C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directive #pragma once est une directive du préprocesseur utilisé </w:t>
      </w:r>
      <w:proofErr w:type="gramStart"/>
      <w:r>
        <w:rPr>
          <w:sz w:val="28"/>
          <w:szCs w:val="28"/>
        </w:rPr>
        <w:t>pour</w:t>
      </w:r>
      <w:proofErr w:type="gramEnd"/>
      <w:r>
        <w:rPr>
          <w:sz w:val="28"/>
          <w:szCs w:val="28"/>
        </w:rPr>
        <w:t xml:space="preserve"> empêcher que les fichiers en-tête soient inclus plusieurs fois.</w:t>
      </w:r>
    </w:p>
    <w:p w14:paraId="0DAC3544" w14:textId="47BE6874" w:rsidR="005400F0" w:rsidRDefault="005400F0" w:rsidP="008B6C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pourrait remplacer #pragma once par #infndef. </w:t>
      </w:r>
    </w:p>
    <w:p w14:paraId="12E3FE6C" w14:textId="4FA43A2B" w:rsidR="009146A7" w:rsidRDefault="009146A7" w:rsidP="009146A7">
      <w:pPr>
        <w:rPr>
          <w:sz w:val="28"/>
          <w:szCs w:val="28"/>
        </w:rPr>
      </w:pPr>
    </w:p>
    <w:p w14:paraId="5BA7424C" w14:textId="48311EE4" w:rsidR="009146A7" w:rsidRDefault="009146A7" w:rsidP="009146A7">
      <w:pPr>
        <w:rPr>
          <w:b/>
          <w:bCs/>
          <w:sz w:val="24"/>
          <w:szCs w:val="24"/>
        </w:rPr>
      </w:pPr>
      <w:r w:rsidRPr="00C065F5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 xml:space="preserve">3 : </w:t>
      </w:r>
      <w:r w:rsidRPr="009146A7">
        <w:rPr>
          <w:b/>
          <w:bCs/>
          <w:sz w:val="24"/>
          <w:szCs w:val="24"/>
        </w:rPr>
        <w:t xml:space="preserve">Que signifie la ligne </w:t>
      </w:r>
      <w:proofErr w:type="spellStart"/>
      <w:r w:rsidRPr="009146A7">
        <w:rPr>
          <w:b/>
          <w:bCs/>
          <w:sz w:val="24"/>
          <w:szCs w:val="24"/>
        </w:rPr>
        <w:t>this</w:t>
      </w:r>
      <w:proofErr w:type="spellEnd"/>
      <w:r w:rsidRPr="009146A7">
        <w:rPr>
          <w:b/>
          <w:bCs/>
          <w:sz w:val="24"/>
          <w:szCs w:val="24"/>
        </w:rPr>
        <w:t xml:space="preserve">-&gt;x = </w:t>
      </w:r>
      <w:proofErr w:type="gramStart"/>
      <w:r w:rsidRPr="009146A7">
        <w:rPr>
          <w:b/>
          <w:bCs/>
          <w:sz w:val="24"/>
          <w:szCs w:val="24"/>
        </w:rPr>
        <w:t>x;</w:t>
      </w:r>
      <w:proofErr w:type="gramEnd"/>
      <w:r w:rsidRPr="009146A7">
        <w:rPr>
          <w:b/>
          <w:bCs/>
          <w:sz w:val="24"/>
          <w:szCs w:val="24"/>
        </w:rPr>
        <w:t xml:space="preserve"> située dans le constructeur de la classe Point2D ?</w:t>
      </w:r>
    </w:p>
    <w:p w14:paraId="1F7AFEAD" w14:textId="77777777" w:rsidR="00604A6B" w:rsidRDefault="00604A6B" w:rsidP="009146A7">
      <w:pPr>
        <w:rPr>
          <w:b/>
          <w:bCs/>
          <w:sz w:val="24"/>
          <w:szCs w:val="24"/>
        </w:rPr>
      </w:pPr>
    </w:p>
    <w:p w14:paraId="6A5861A7" w14:textId="1AED332C" w:rsidR="009146A7" w:rsidRDefault="00604A6B" w:rsidP="00955C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ligne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-&gt;x = x ; de la classe Point2D permet</w:t>
      </w:r>
      <w:r w:rsidR="000D0CE1">
        <w:rPr>
          <w:sz w:val="28"/>
          <w:szCs w:val="28"/>
        </w:rPr>
        <w:t xml:space="preserve"> </w:t>
      </w:r>
      <w:del w:id="0" w:author="VINCENT ROBERT" w:date="2021-12-08T12:18:00Z">
        <w:r w:rsidR="00017BD2" w:rsidDel="008C4DE9">
          <w:rPr>
            <w:sz w:val="28"/>
            <w:szCs w:val="28"/>
          </w:rPr>
          <w:delText xml:space="preserve">à un pointeur </w:delText>
        </w:r>
      </w:del>
      <w:r w:rsidR="00017BD2">
        <w:rPr>
          <w:sz w:val="28"/>
          <w:szCs w:val="28"/>
        </w:rPr>
        <w:t>d’initialiser la valeur x, qui appartient à la classe Point2</w:t>
      </w:r>
      <w:proofErr w:type="gramStart"/>
      <w:r w:rsidR="00017BD2">
        <w:rPr>
          <w:sz w:val="28"/>
          <w:szCs w:val="28"/>
        </w:rPr>
        <w:t>D(</w:t>
      </w:r>
      <w:proofErr w:type="gramEnd"/>
      <w:r w:rsidR="00017BD2">
        <w:rPr>
          <w:sz w:val="28"/>
          <w:szCs w:val="28"/>
        </w:rPr>
        <w:t>).</w:t>
      </w:r>
    </w:p>
    <w:p w14:paraId="56CBBAC1" w14:textId="60C85913" w:rsidR="0000748F" w:rsidRDefault="0000748F" w:rsidP="0000748F">
      <w:pPr>
        <w:rPr>
          <w:sz w:val="28"/>
          <w:szCs w:val="28"/>
        </w:rPr>
      </w:pPr>
    </w:p>
    <w:p w14:paraId="010E1B60" w14:textId="56393A6A" w:rsidR="0000748F" w:rsidRDefault="0000748F" w:rsidP="0000748F">
      <w:pPr>
        <w:rPr>
          <w:b/>
          <w:bCs/>
          <w:sz w:val="24"/>
          <w:szCs w:val="24"/>
        </w:rPr>
      </w:pPr>
      <w:r w:rsidRPr="00C065F5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 xml:space="preserve">4 : </w:t>
      </w:r>
      <w:r w:rsidR="008D1B50" w:rsidRPr="008D1B50">
        <w:rPr>
          <w:b/>
          <w:bCs/>
          <w:sz w:val="24"/>
          <w:szCs w:val="24"/>
        </w:rPr>
        <w:t>Ecrivez une phrase qui permet de décrire le lien entre la classe Polygone et la classe Point2</w:t>
      </w:r>
      <w:r w:rsidR="008D1B50">
        <w:rPr>
          <w:b/>
          <w:bCs/>
          <w:sz w:val="24"/>
          <w:szCs w:val="24"/>
        </w:rPr>
        <w:t>D</w:t>
      </w:r>
      <w:r w:rsidR="00E8370E">
        <w:rPr>
          <w:b/>
          <w:bCs/>
          <w:sz w:val="24"/>
          <w:szCs w:val="24"/>
        </w:rPr>
        <w:t>.</w:t>
      </w:r>
    </w:p>
    <w:p w14:paraId="5F06D680" w14:textId="77777777" w:rsidR="0085069B" w:rsidRDefault="0085069B" w:rsidP="0000748F">
      <w:pPr>
        <w:rPr>
          <w:b/>
          <w:bCs/>
          <w:sz w:val="24"/>
          <w:szCs w:val="24"/>
        </w:rPr>
      </w:pPr>
    </w:p>
    <w:p w14:paraId="1636436C" w14:textId="62A96BE1" w:rsidR="00FD33FD" w:rsidRDefault="00774714" w:rsidP="00FD33F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classe Polygone comporte des Sommets via une succession de points sous </w:t>
      </w:r>
      <w:r w:rsidR="00BC73CE">
        <w:rPr>
          <w:sz w:val="28"/>
          <w:szCs w:val="28"/>
        </w:rPr>
        <w:t>la classe Point2</w:t>
      </w:r>
      <w:proofErr w:type="gramStart"/>
      <w:r w:rsidR="00BC73CE">
        <w:rPr>
          <w:sz w:val="28"/>
          <w:szCs w:val="28"/>
        </w:rPr>
        <w:t>D(</w:t>
      </w:r>
      <w:proofErr w:type="gramEnd"/>
      <w:r w:rsidR="00D072E9">
        <w:rPr>
          <w:sz w:val="28"/>
          <w:szCs w:val="28"/>
        </w:rPr>
        <w:t>).</w:t>
      </w:r>
    </w:p>
    <w:p w14:paraId="1B2AF2AA" w14:textId="2FC86F9A" w:rsidR="00FD33FD" w:rsidRDefault="00FD33FD" w:rsidP="00FD33FD">
      <w:pPr>
        <w:rPr>
          <w:sz w:val="28"/>
          <w:szCs w:val="28"/>
        </w:rPr>
      </w:pPr>
    </w:p>
    <w:p w14:paraId="376E34A6" w14:textId="4718861D" w:rsidR="00FD33FD" w:rsidRDefault="00FD33FD" w:rsidP="00FD33FD">
      <w:pPr>
        <w:rPr>
          <w:b/>
          <w:bCs/>
        </w:rPr>
      </w:pPr>
      <w:r w:rsidRPr="00C065F5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 xml:space="preserve">5 : </w:t>
      </w:r>
      <w:r w:rsidRPr="00FD33FD">
        <w:rPr>
          <w:b/>
          <w:bCs/>
        </w:rPr>
        <w:t>En fonction de ce qui a été décrit dans le sujet et de la réponse à la question précédente, complétez le diagramme de modélisation UML de cette application en y indiquant les relations entre classes, les cardinalités et les rôles</w:t>
      </w:r>
      <w:r w:rsidR="00EB7820">
        <w:rPr>
          <w:b/>
          <w:bCs/>
        </w:rPr>
        <w:t>.</w:t>
      </w:r>
    </w:p>
    <w:p w14:paraId="4086EE5D" w14:textId="673D8093" w:rsidR="003148A7" w:rsidRDefault="003148A7" w:rsidP="00FD33FD">
      <w:pPr>
        <w:rPr>
          <w:b/>
          <w:bCs/>
        </w:rPr>
      </w:pPr>
    </w:p>
    <w:p w14:paraId="3D7A68BC" w14:textId="3D31D37C" w:rsidR="00B212E8" w:rsidRPr="00B212E8" w:rsidRDefault="00B212E8" w:rsidP="00B212E8">
      <w:pPr>
        <w:pStyle w:val="Paragraphedelist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</w:p>
    <w:p w14:paraId="47AD2B2D" w14:textId="02BB9B06" w:rsidR="003148A7" w:rsidRDefault="008C4DE9" w:rsidP="00B212E8">
      <w:pPr>
        <w:pStyle w:val="Paragraphedeliste"/>
        <w:rPr>
          <w:sz w:val="28"/>
          <w:szCs w:val="28"/>
        </w:rPr>
      </w:pPr>
      <w:ins w:id="1" w:author="VINCENT ROBERT" w:date="2021-12-08T12:19:00Z">
        <w:r>
          <w:rPr>
            <w:noProof/>
            <w:sz w:val="28"/>
            <w:szCs w:val="28"/>
          </w:rPr>
          <w:pict w14:anchorId="2DB76FA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0;text-align:left;margin-left:240.05pt;margin-top:234.2pt;width:14.25pt;height:13.15pt;flip:x;z-index:251659264" o:connectortype="straight"/>
          </w:pict>
        </w:r>
      </w:ins>
      <w:r>
        <w:rPr>
          <w:noProof/>
          <w:sz w:val="28"/>
          <w:szCs w:val="28"/>
        </w:rPr>
        <w:pict w14:anchorId="2DB76FA6">
          <v:shape id="_x0000_s1026" type="#_x0000_t32" style="position:absolute;left:0;text-align:left;margin-left:242.3pt;margin-top:224.7pt;width:14.25pt;height:9.5pt;flip:x y;z-index:251658240" o:connectortype="straight"/>
        </w:pict>
      </w:r>
      <w:r w:rsidR="00DC0182">
        <w:rPr>
          <w:sz w:val="28"/>
          <w:szCs w:val="28"/>
        </w:rPr>
        <w:t xml:space="preserve">          </w:t>
      </w:r>
      <w:r w:rsidR="00263929">
        <w:rPr>
          <w:noProof/>
        </w:rPr>
        <w:drawing>
          <wp:inline distT="0" distB="0" distL="0" distR="0" wp14:anchorId="5283F7F8" wp14:editId="21730C48">
            <wp:extent cx="5760720" cy="3167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FA5" w14:textId="076E1D3C" w:rsidR="00263929" w:rsidRDefault="00263929" w:rsidP="00B212E8">
      <w:pPr>
        <w:pStyle w:val="Paragraphedeliste"/>
        <w:rPr>
          <w:sz w:val="28"/>
          <w:szCs w:val="28"/>
        </w:rPr>
      </w:pPr>
    </w:p>
    <w:p w14:paraId="2664346E" w14:textId="77777777" w:rsidR="00263929" w:rsidRPr="00D072E9" w:rsidRDefault="00263929" w:rsidP="00B212E8">
      <w:pPr>
        <w:pStyle w:val="Paragraphedeliste"/>
        <w:rPr>
          <w:sz w:val="28"/>
          <w:szCs w:val="28"/>
        </w:rPr>
      </w:pPr>
    </w:p>
    <w:sectPr w:rsidR="00263929" w:rsidRPr="00D07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210"/>
    <w:multiLevelType w:val="hybridMultilevel"/>
    <w:tmpl w:val="94C48788"/>
    <w:lvl w:ilvl="0" w:tplc="1AE88F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29F7"/>
    <w:multiLevelType w:val="hybridMultilevel"/>
    <w:tmpl w:val="83CEE3BC"/>
    <w:lvl w:ilvl="0" w:tplc="574A28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5F5"/>
    <w:rsid w:val="0000748F"/>
    <w:rsid w:val="00017BD2"/>
    <w:rsid w:val="000D0CE1"/>
    <w:rsid w:val="00263929"/>
    <w:rsid w:val="00267159"/>
    <w:rsid w:val="002B2CAF"/>
    <w:rsid w:val="003148A7"/>
    <w:rsid w:val="00475D9D"/>
    <w:rsid w:val="005400F0"/>
    <w:rsid w:val="00554776"/>
    <w:rsid w:val="00604A6B"/>
    <w:rsid w:val="00665A45"/>
    <w:rsid w:val="006A11C6"/>
    <w:rsid w:val="00774714"/>
    <w:rsid w:val="0085069B"/>
    <w:rsid w:val="008B6CAE"/>
    <w:rsid w:val="008C4DE9"/>
    <w:rsid w:val="008D1B50"/>
    <w:rsid w:val="009146A7"/>
    <w:rsid w:val="009169BE"/>
    <w:rsid w:val="00955C42"/>
    <w:rsid w:val="009B1AA8"/>
    <w:rsid w:val="00A31215"/>
    <w:rsid w:val="00B212E8"/>
    <w:rsid w:val="00BC73CE"/>
    <w:rsid w:val="00C065F5"/>
    <w:rsid w:val="00D072E9"/>
    <w:rsid w:val="00DA404D"/>
    <w:rsid w:val="00DC0182"/>
    <w:rsid w:val="00E8370E"/>
    <w:rsid w:val="00EB1932"/>
    <w:rsid w:val="00EB7820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035C1E00"/>
  <w15:docId w15:val="{50CB6CC4-FBEC-4912-A9FB-B0E6C577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SCHMITT Téo</dc:creator>
  <cp:keywords/>
  <dc:description/>
  <cp:lastModifiedBy>VINCENT ROBERT</cp:lastModifiedBy>
  <cp:revision>5</cp:revision>
  <dcterms:created xsi:type="dcterms:W3CDTF">2021-11-30T13:31:00Z</dcterms:created>
  <dcterms:modified xsi:type="dcterms:W3CDTF">2021-12-08T11:20:00Z</dcterms:modified>
</cp:coreProperties>
</file>