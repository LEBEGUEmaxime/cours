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E7C9C" w14:textId="3289A36F" w:rsidR="00F47048" w:rsidRPr="00E05BB7" w:rsidRDefault="00E04982" w:rsidP="00E05BB7">
      <w:pPr>
        <w:jc w:val="center"/>
        <w:rPr>
          <w:b/>
          <w:bCs/>
          <w:sz w:val="32"/>
          <w:szCs w:val="32"/>
          <w:u w:val="single"/>
        </w:rPr>
      </w:pPr>
      <w:ins w:id="0" w:author="VINCENT ROBERT" w:date="2021-12-08T10:27:00Z">
        <w:r>
          <w:rPr>
            <w:b/>
            <w:bCs/>
            <w:noProof/>
            <w:sz w:val="32"/>
            <w:szCs w:val="32"/>
            <w:u w:val="singl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F9DA8" wp14:editId="6A30F911">
                  <wp:simplePos x="0" y="0"/>
                  <wp:positionH relativeFrom="column">
                    <wp:posOffset>1787746</wp:posOffset>
                  </wp:positionH>
                  <wp:positionV relativeFrom="paragraph">
                    <wp:posOffset>-679229</wp:posOffset>
                  </wp:positionV>
                  <wp:extent cx="2194560" cy="437322"/>
                  <wp:effectExtent l="0" t="0" r="15240" b="20320"/>
                  <wp:wrapNone/>
                  <wp:docPr id="1" name="Zone de text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94560" cy="4373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36A0715" w14:textId="0BA980F1" w:rsidR="00E04982" w:rsidRDefault="00E04982">
                              <w:ins w:id="1" w:author="VINCENT ROBERT" w:date="2021-12-08T10:27:00Z">
                                <w:r>
                                  <w:t>6,5/20 : pas de code fourni !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4F9DA8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" o:spid="_x0000_s1026" type="#_x0000_t202" style="position:absolute;left:0;text-align:left;margin-left:140.75pt;margin-top:-53.5pt;width:172.8pt;height:3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" fillcolor="white [3201]" strokeweight=".5pt">
                  <v:textbox>
                    <w:txbxContent>
                      <w:p w14:paraId="636A0715" w14:textId="0BA980F1" w:rsidR="00E04982" w:rsidRDefault="00E04982">
                        <w:ins w:id="2" w:author="VINCENT ROBERT" w:date="2021-12-08T10:27:00Z">
                          <w:r>
                            <w:t>6,5/20 : pas de code fourni !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r w:rsidR="00F47048" w:rsidRPr="00E05BB7">
        <w:rPr>
          <w:b/>
          <w:bCs/>
          <w:sz w:val="32"/>
          <w:szCs w:val="32"/>
          <w:u w:val="single"/>
        </w:rPr>
        <w:t xml:space="preserve">TP d'Informatique Industrielle (STS SNIR 2 </w:t>
      </w:r>
      <w:proofErr w:type="spellStart"/>
      <w:r w:rsidR="00F47048" w:rsidRPr="00E05BB7">
        <w:rPr>
          <w:b/>
          <w:bCs/>
          <w:sz w:val="32"/>
          <w:szCs w:val="32"/>
          <w:u w:val="single"/>
        </w:rPr>
        <w:t>ème</w:t>
      </w:r>
      <w:proofErr w:type="spellEnd"/>
      <w:r w:rsidR="00F47048" w:rsidRPr="00E05BB7">
        <w:rPr>
          <w:b/>
          <w:bCs/>
          <w:sz w:val="32"/>
          <w:szCs w:val="32"/>
          <w:u w:val="single"/>
        </w:rPr>
        <w:t xml:space="preserve"> année)</w:t>
      </w:r>
    </w:p>
    <w:p w14:paraId="7EE193BC" w14:textId="5D56CD7C" w:rsidR="00F47048" w:rsidRPr="00E05BB7" w:rsidRDefault="00F47048" w:rsidP="00F47048">
      <w:pPr>
        <w:rPr>
          <w:b/>
          <w:bCs/>
          <w:sz w:val="32"/>
          <w:szCs w:val="32"/>
          <w:u w:val="single" w:color="FF0000"/>
        </w:rPr>
      </w:pPr>
      <w:r w:rsidRPr="00DB319C">
        <w:rPr>
          <w:b/>
          <w:bCs/>
          <w:sz w:val="32"/>
          <w:szCs w:val="32"/>
          <w:u w:val="single" w:color="FF0000"/>
        </w:rPr>
        <w:t xml:space="preserve">Questions préliminaires </w:t>
      </w:r>
    </w:p>
    <w:p w14:paraId="3AE98B5A" w14:textId="31DE6FBE" w:rsidR="00F47048" w:rsidRPr="00DB319C" w:rsidRDefault="00F47048" w:rsidP="00F47048">
      <w:pPr>
        <w:rPr>
          <w:color w:val="FF0000"/>
          <w:sz w:val="28"/>
          <w:szCs w:val="28"/>
        </w:rPr>
      </w:pPr>
      <w:r w:rsidRPr="00DB319C">
        <w:rPr>
          <w:color w:val="FF0000"/>
          <w:sz w:val="28"/>
          <w:szCs w:val="28"/>
        </w:rPr>
        <w:t xml:space="preserve">Question 1 : </w:t>
      </w:r>
    </w:p>
    <w:p w14:paraId="408888C8" w14:textId="3D718D49" w:rsidR="00DB319C" w:rsidRPr="00DB319C" w:rsidRDefault="00F47048" w:rsidP="00DB319C">
      <w:pPr>
        <w:rPr>
          <w:sz w:val="24"/>
          <w:szCs w:val="24"/>
        </w:rPr>
      </w:pPr>
      <w:r w:rsidRPr="00DB319C">
        <w:rPr>
          <w:sz w:val="24"/>
          <w:szCs w:val="24"/>
        </w:rPr>
        <w:t xml:space="preserve">Un attribut public sera accessible par tout le monde , l’attribut protégé lui sera </w:t>
      </w:r>
      <w:r w:rsidR="00DB319C" w:rsidRPr="00DB319C">
        <w:rPr>
          <w:sz w:val="24"/>
          <w:szCs w:val="24"/>
        </w:rPr>
        <w:t>accessible</w:t>
      </w:r>
      <w:r w:rsidRPr="00DB319C">
        <w:rPr>
          <w:sz w:val="24"/>
          <w:szCs w:val="24"/>
        </w:rPr>
        <w:t xml:space="preserve"> seulement pour les classes héritières</w:t>
      </w:r>
      <w:r w:rsidR="00DB319C" w:rsidRPr="00DB319C">
        <w:rPr>
          <w:sz w:val="24"/>
          <w:szCs w:val="24"/>
        </w:rPr>
        <w:t xml:space="preserve"> et Un attribut </w:t>
      </w:r>
      <w:proofErr w:type="spellStart"/>
      <w:r w:rsidR="00DB319C" w:rsidRPr="00DB319C">
        <w:rPr>
          <w:sz w:val="24"/>
          <w:szCs w:val="24"/>
        </w:rPr>
        <w:t>private</w:t>
      </w:r>
      <w:proofErr w:type="spellEnd"/>
      <w:r w:rsidR="00DB319C" w:rsidRPr="00DB319C">
        <w:rPr>
          <w:sz w:val="24"/>
          <w:szCs w:val="24"/>
        </w:rPr>
        <w:t xml:space="preserve"> n’est accessible que pour la classe qui possède cet attribut.</w:t>
      </w:r>
    </w:p>
    <w:p w14:paraId="4B91154A" w14:textId="2C451EBA" w:rsidR="00DB319C" w:rsidRPr="00DB319C" w:rsidRDefault="00DB319C" w:rsidP="00DB319C">
      <w:pPr>
        <w:rPr>
          <w:color w:val="FF0000"/>
          <w:sz w:val="28"/>
          <w:szCs w:val="28"/>
        </w:rPr>
      </w:pPr>
      <w:r w:rsidRPr="00DB319C">
        <w:rPr>
          <w:color w:val="FF0000"/>
          <w:sz w:val="28"/>
          <w:szCs w:val="28"/>
        </w:rPr>
        <w:t xml:space="preserve">Question 2 : </w:t>
      </w:r>
    </w:p>
    <w:p w14:paraId="65780D1B" w14:textId="31A73138" w:rsidR="00DB319C" w:rsidRPr="00E05BB7" w:rsidRDefault="00DB319C" w:rsidP="00DB319C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DB319C">
        <w:rPr>
          <w:rFonts w:ascii="Roboto" w:hAnsi="Roboto"/>
          <w:color w:val="111111"/>
          <w:sz w:val="24"/>
          <w:szCs w:val="24"/>
          <w:shd w:val="clear" w:color="auto" w:fill="FFFFFF"/>
        </w:rPr>
        <w:t>L’utilisation de #pragma once peut</w:t>
      </w:r>
      <w:r w:rsidRPr="00DB319C">
        <w:rPr>
          <w:rStyle w:val="lev"/>
          <w:rFonts w:ascii="Roboto" w:hAnsi="Roboto"/>
          <w:color w:val="111111"/>
          <w:sz w:val="24"/>
          <w:szCs w:val="24"/>
          <w:shd w:val="clear" w:color="auto" w:fill="FFFFFF"/>
        </w:rPr>
        <w:t> </w:t>
      </w:r>
      <w:r w:rsidRPr="00DB319C">
        <w:rPr>
          <w:rStyle w:val="lev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réduire les délais de génération</w:t>
      </w:r>
      <w:r w:rsidRPr="00DB319C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, car le compilateur ne s’ouvre pas et ne lit plus le fichier après le premier #include fichier de l’unité de traduction. Il s’agit de l' optimisation à plusieurs </w:t>
      </w:r>
      <w:proofErr w:type="spellStart"/>
      <w:r w:rsidRPr="00DB319C">
        <w:rPr>
          <w:rFonts w:ascii="Roboto" w:hAnsi="Roboto"/>
          <w:color w:val="111111"/>
          <w:sz w:val="24"/>
          <w:szCs w:val="24"/>
          <w:shd w:val="clear" w:color="auto" w:fill="FFFFFF"/>
        </w:rPr>
        <w:t>includes</w:t>
      </w:r>
      <w:proofErr w:type="spellEnd"/>
      <w:r w:rsidRPr="00DB319C">
        <w:rPr>
          <w:rFonts w:ascii="Roboto" w:hAnsi="Roboto"/>
          <w:color w:val="111111"/>
          <w:sz w:val="24"/>
          <w:szCs w:val="24"/>
          <w:shd w:val="clear" w:color="auto" w:fill="FFFFFF"/>
        </w:rPr>
        <w:t>.</w:t>
      </w:r>
      <w:ins w:id="3" w:author="VINCENT ROBERT" w:date="2021-12-08T10:26:00Z">
        <w:r w:rsidR="00E04982">
          <w:rPr>
            <w:rFonts w:ascii="Roboto" w:hAnsi="Roboto"/>
            <w:color w:val="111111"/>
            <w:sz w:val="24"/>
            <w:szCs w:val="24"/>
            <w:shd w:val="clear" w:color="auto" w:fill="FFFFFF"/>
          </w:rPr>
          <w:t xml:space="preserve"> Pas très clair !</w:t>
        </w:r>
      </w:ins>
    </w:p>
    <w:p w14:paraId="280DBC32" w14:textId="1DAD55B3" w:rsidR="00DB319C" w:rsidRDefault="00DB319C" w:rsidP="00DB319C">
      <w:pPr>
        <w:rPr>
          <w:color w:val="FF0000"/>
          <w:sz w:val="28"/>
          <w:szCs w:val="28"/>
        </w:rPr>
      </w:pPr>
      <w:r w:rsidRPr="00DB319C">
        <w:rPr>
          <w:color w:val="FF0000"/>
          <w:sz w:val="28"/>
          <w:szCs w:val="28"/>
        </w:rPr>
        <w:t xml:space="preserve">Question 3 : </w:t>
      </w:r>
    </w:p>
    <w:p w14:paraId="03B2590F" w14:textId="77777777" w:rsidR="00DB319C" w:rsidRPr="00DB319C" w:rsidRDefault="00DB319C" w:rsidP="00DB319C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B319C">
        <w:rPr>
          <w:rFonts w:cstheme="minorHAnsi"/>
          <w:color w:val="000000" w:themeColor="text1"/>
          <w:sz w:val="24"/>
          <w:szCs w:val="24"/>
          <w:shd w:val="clear" w:color="auto" w:fill="FFFFFF"/>
        </w:rPr>
        <w:t>This-&gt;x = x signifie que l’attribut x de la classe Point2D va prendre la valeur x passé en paramètre ainsi quand on créer par exemple l’objet :</w:t>
      </w:r>
    </w:p>
    <w:p w14:paraId="6C0F4B98" w14:textId="77777777" w:rsidR="00DB319C" w:rsidRPr="00DB319C" w:rsidRDefault="00DB319C" w:rsidP="00DB319C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B319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Point2D </w:t>
      </w:r>
      <w:proofErr w:type="spellStart"/>
      <w:r w:rsidRPr="00DB319C">
        <w:rPr>
          <w:rFonts w:cstheme="minorHAnsi"/>
          <w:color w:val="000000" w:themeColor="text1"/>
          <w:sz w:val="24"/>
          <w:szCs w:val="24"/>
          <w:shd w:val="clear" w:color="auto" w:fill="FFFFFF"/>
        </w:rPr>
        <w:t>PointA</w:t>
      </w:r>
      <w:proofErr w:type="spellEnd"/>
      <w:r w:rsidRPr="00DB319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(2, y) ;</w:t>
      </w:r>
    </w:p>
    <w:p w14:paraId="2198B4E0" w14:textId="6C321729" w:rsidR="00DB319C" w:rsidRPr="00E05BB7" w:rsidRDefault="00DB319C" w:rsidP="00DB319C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B319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L’attribut x de </w:t>
      </w:r>
      <w:proofErr w:type="spellStart"/>
      <w:r w:rsidRPr="00DB319C">
        <w:rPr>
          <w:rFonts w:cstheme="minorHAnsi"/>
          <w:color w:val="000000" w:themeColor="text1"/>
          <w:sz w:val="24"/>
          <w:szCs w:val="24"/>
          <w:shd w:val="clear" w:color="auto" w:fill="FFFFFF"/>
        </w:rPr>
        <w:t>PointA</w:t>
      </w:r>
      <w:proofErr w:type="spellEnd"/>
      <w:r w:rsidRPr="00DB319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va prendre la valeur 2 qui est donnée en paramètre.</w:t>
      </w:r>
    </w:p>
    <w:p w14:paraId="7A5FBB5B" w14:textId="4A4F3BA3" w:rsidR="00DB319C" w:rsidRDefault="00DB319C" w:rsidP="00DB319C">
      <w:pPr>
        <w:rPr>
          <w:color w:val="FF0000"/>
          <w:sz w:val="28"/>
          <w:szCs w:val="28"/>
        </w:rPr>
      </w:pPr>
      <w:r w:rsidRPr="00DB319C">
        <w:rPr>
          <w:color w:val="FF0000"/>
          <w:sz w:val="28"/>
          <w:szCs w:val="28"/>
        </w:rPr>
        <w:t xml:space="preserve">Question </w:t>
      </w:r>
      <w:r>
        <w:rPr>
          <w:color w:val="FF0000"/>
          <w:sz w:val="28"/>
          <w:szCs w:val="28"/>
        </w:rPr>
        <w:t>4</w:t>
      </w:r>
      <w:r w:rsidRPr="00DB319C">
        <w:rPr>
          <w:color w:val="FF0000"/>
          <w:sz w:val="28"/>
          <w:szCs w:val="28"/>
        </w:rPr>
        <w:t xml:space="preserve"> : </w:t>
      </w:r>
    </w:p>
    <w:p w14:paraId="1DFCB59F" w14:textId="50DFD490" w:rsidR="00E05BB7" w:rsidRDefault="00DB319C" w:rsidP="00DB319C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B319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Un polynôme est composé de sommets et donc de point 2D.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Donc</w:t>
      </w:r>
      <w:r w:rsidRPr="00DB319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 classe Polygone est composé de la classe Point2D .</w:t>
      </w:r>
    </w:p>
    <w:p w14:paraId="35EA7E5E" w14:textId="7FFE9EC2" w:rsidR="00E05BB7" w:rsidRDefault="00E05BB7" w:rsidP="00DB319C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0ABFF6A" w14:textId="2CF1373B" w:rsidR="00E05BB7" w:rsidRDefault="00E05BB7" w:rsidP="00E05BB7">
      <w:pPr>
        <w:rPr>
          <w:color w:val="FF0000"/>
          <w:sz w:val="28"/>
          <w:szCs w:val="28"/>
        </w:rPr>
      </w:pPr>
      <w:r w:rsidRPr="00DB319C">
        <w:rPr>
          <w:color w:val="FF0000"/>
          <w:sz w:val="28"/>
          <w:szCs w:val="28"/>
        </w:rPr>
        <w:t xml:space="preserve">Question </w:t>
      </w:r>
      <w:r>
        <w:rPr>
          <w:color w:val="FF0000"/>
          <w:sz w:val="28"/>
          <w:szCs w:val="28"/>
        </w:rPr>
        <w:t>5</w:t>
      </w:r>
      <w:r w:rsidRPr="00DB319C">
        <w:rPr>
          <w:color w:val="FF0000"/>
          <w:sz w:val="28"/>
          <w:szCs w:val="28"/>
        </w:rPr>
        <w:t xml:space="preserve">: </w:t>
      </w:r>
    </w:p>
    <w:p w14:paraId="661D64AC" w14:textId="77777777" w:rsidR="00E05BB7" w:rsidRDefault="00E05BB7" w:rsidP="00DB319C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FDF8AC0" w14:textId="02E30465" w:rsidR="00E05BB7" w:rsidRPr="00DB319C" w:rsidRDefault="00E05BB7" w:rsidP="00E05BB7">
      <w:pPr>
        <w:jc w:val="center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A2C5914" wp14:editId="72622B8F">
            <wp:extent cx="3736975" cy="241046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FC3C4" w14:textId="77777777" w:rsidR="00DB319C" w:rsidRDefault="00DB319C" w:rsidP="00DB319C">
      <w:pPr>
        <w:rPr>
          <w:color w:val="FF0000"/>
          <w:sz w:val="28"/>
          <w:szCs w:val="28"/>
        </w:rPr>
      </w:pPr>
    </w:p>
    <w:p w14:paraId="004992FD" w14:textId="77777777" w:rsidR="00DB319C" w:rsidRPr="00DB319C" w:rsidRDefault="00DB319C" w:rsidP="00DB319C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DBD7930" w14:textId="77777777" w:rsidR="00DB319C" w:rsidRPr="00DB319C" w:rsidRDefault="00DB319C" w:rsidP="00DB319C">
      <w:pPr>
        <w:rPr>
          <w:color w:val="FF0000"/>
          <w:sz w:val="28"/>
          <w:szCs w:val="28"/>
        </w:rPr>
      </w:pPr>
    </w:p>
    <w:p w14:paraId="2C934012" w14:textId="77777777" w:rsidR="00DB319C" w:rsidRPr="00DB319C" w:rsidRDefault="00DB319C" w:rsidP="00DB319C">
      <w:pPr>
        <w:rPr>
          <w:color w:val="FF0000"/>
        </w:rPr>
      </w:pPr>
    </w:p>
    <w:p w14:paraId="48460B60" w14:textId="422F4442" w:rsidR="00DB319C" w:rsidRDefault="00DB319C" w:rsidP="00DB319C">
      <w:pPr>
        <w:rPr>
          <w:sz w:val="20"/>
          <w:szCs w:val="20"/>
        </w:rPr>
      </w:pPr>
    </w:p>
    <w:p w14:paraId="2A5A5E69" w14:textId="77777777" w:rsidR="00DB319C" w:rsidRDefault="00DB319C" w:rsidP="00DB319C">
      <w:pPr>
        <w:rPr>
          <w:sz w:val="20"/>
          <w:szCs w:val="20"/>
        </w:rPr>
      </w:pPr>
    </w:p>
    <w:p w14:paraId="5404C8C1" w14:textId="50F4261D" w:rsidR="00F47048" w:rsidRDefault="00F47048" w:rsidP="00F47048">
      <w:pPr>
        <w:rPr>
          <w:sz w:val="20"/>
          <w:szCs w:val="20"/>
        </w:rPr>
      </w:pPr>
    </w:p>
    <w:p w14:paraId="64C35621" w14:textId="38CFD3FD" w:rsidR="00F47048" w:rsidRPr="00F47048" w:rsidRDefault="00F47048" w:rsidP="00F47048">
      <w:pPr>
        <w:rPr>
          <w:color w:val="000000" w:themeColor="text1"/>
          <w:sz w:val="32"/>
          <w:szCs w:val="32"/>
          <w:u w:val="single"/>
        </w:rPr>
      </w:pPr>
    </w:p>
    <w:sectPr w:rsidR="00F47048" w:rsidRPr="00F4704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24B80" w14:textId="77777777" w:rsidR="0019317B" w:rsidRDefault="0019317B" w:rsidP="00E05BB7">
      <w:pPr>
        <w:spacing w:after="0" w:line="240" w:lineRule="auto"/>
      </w:pPr>
      <w:r>
        <w:separator/>
      </w:r>
    </w:p>
  </w:endnote>
  <w:endnote w:type="continuationSeparator" w:id="0">
    <w:p w14:paraId="1CB7C7A4" w14:textId="77777777" w:rsidR="0019317B" w:rsidRDefault="0019317B" w:rsidP="00E05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ACDA9" w14:textId="77777777" w:rsidR="0019317B" w:rsidRDefault="0019317B" w:rsidP="00E05BB7">
      <w:pPr>
        <w:spacing w:after="0" w:line="240" w:lineRule="auto"/>
      </w:pPr>
      <w:r>
        <w:separator/>
      </w:r>
    </w:p>
  </w:footnote>
  <w:footnote w:type="continuationSeparator" w:id="0">
    <w:p w14:paraId="01543049" w14:textId="77777777" w:rsidR="0019317B" w:rsidRDefault="0019317B" w:rsidP="00E05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B44DD" w14:textId="77777777" w:rsidR="00E05BB7" w:rsidRPr="00E05BB7" w:rsidRDefault="00E05BB7" w:rsidP="00E05BB7">
    <w:pPr>
      <w:rPr>
        <w:b/>
        <w:bCs/>
        <w:sz w:val="32"/>
        <w:szCs w:val="32"/>
      </w:rPr>
    </w:pPr>
    <w:r w:rsidRPr="00E05BB7">
      <w:rPr>
        <w:b/>
        <w:bCs/>
        <w:sz w:val="32"/>
        <w:szCs w:val="32"/>
      </w:rPr>
      <w:t>BORDONI ALEXIS</w:t>
    </w:r>
  </w:p>
  <w:p w14:paraId="275BE54D" w14:textId="77777777" w:rsidR="00E05BB7" w:rsidRDefault="00E05BB7">
    <w:pPr>
      <w:pStyle w:val="En-tte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NCENT ROBERT">
    <w15:presenceInfo w15:providerId="None" w15:userId="VINCENT ROBER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48"/>
    <w:rsid w:val="000E11F5"/>
    <w:rsid w:val="0019317B"/>
    <w:rsid w:val="00397D1B"/>
    <w:rsid w:val="004524BE"/>
    <w:rsid w:val="00DB319C"/>
    <w:rsid w:val="00E04982"/>
    <w:rsid w:val="00E05BB7"/>
    <w:rsid w:val="00E4271F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01829"/>
  <w15:chartTrackingRefBased/>
  <w15:docId w15:val="{0CB07255-24FC-4CF4-8A05-8B99F3734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DB319C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05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5BB7"/>
  </w:style>
  <w:style w:type="paragraph" w:styleId="Pieddepage">
    <w:name w:val="footer"/>
    <w:basedOn w:val="Normal"/>
    <w:link w:val="PieddepageCar"/>
    <w:uiPriority w:val="99"/>
    <w:unhideWhenUsed/>
    <w:rsid w:val="00E05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5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1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F95C3-9ED6-44D4-83FA-E72249C82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BORDONI Alexis</dc:creator>
  <cp:keywords/>
  <dc:description/>
  <cp:lastModifiedBy>VINCENT ROBERT</cp:lastModifiedBy>
  <cp:revision>2</cp:revision>
  <dcterms:created xsi:type="dcterms:W3CDTF">2021-12-03T10:52:00Z</dcterms:created>
  <dcterms:modified xsi:type="dcterms:W3CDTF">2021-12-08T09:27:00Z</dcterms:modified>
</cp:coreProperties>
</file>